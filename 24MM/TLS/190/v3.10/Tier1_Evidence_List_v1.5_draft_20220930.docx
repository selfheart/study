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FEB0" w14:textId="4CAF2225" w:rsidR="00140650" w:rsidRDefault="00140650" w:rsidP="00140650">
      <w:pPr>
        <w:pStyle w:val="a9"/>
        <w:jc w:val="center"/>
      </w:pPr>
      <w:r>
        <w:t xml:space="preserve">Tier-1 Evidence </w:t>
      </w:r>
      <w:proofErr w:type="gramStart"/>
      <w:r>
        <w:t>List</w:t>
      </w:r>
      <w:r w:rsidR="00ED73EF">
        <w:t xml:space="preserve">  -</w:t>
      </w:r>
      <w:proofErr w:type="gramEnd"/>
      <w:r w:rsidR="00ED73EF">
        <w:t xml:space="preserve"> DRAFT</w:t>
      </w:r>
    </w:p>
    <w:p w14:paraId="7181D561" w14:textId="77777777" w:rsidR="00ED73EF" w:rsidRPr="00ED73EF" w:rsidRDefault="00ED73EF" w:rsidP="00ED73EF"/>
    <w:p w14:paraId="12FDCAB5" w14:textId="569DB4D9" w:rsidR="00140650" w:rsidRPr="00140650" w:rsidRDefault="00140650" w:rsidP="00140650">
      <w:pPr>
        <w:jc w:val="center"/>
      </w:pPr>
      <w:r>
        <w:t>Corresponds to 24MM Cybersecurity Specification v1.</w:t>
      </w:r>
      <w:ins w:id="0" w:author="Kitamura Yoshihiko (北村 嘉彦)" w:date="2022-09-13T09:42:00Z">
        <w:r w:rsidR="00197D5D">
          <w:rPr>
            <w:rFonts w:hint="eastAsia"/>
          </w:rPr>
          <w:t>5</w:t>
        </w:r>
      </w:ins>
      <w:del w:id="1" w:author="Kitamura Yoshihiko (北村 嘉彦)" w:date="2022-09-13T09:42:00Z">
        <w:r w:rsidDel="00197D5D">
          <w:delText>3</w:delText>
        </w:r>
      </w:del>
      <w:r>
        <w:t>. Updated 2022-0</w:t>
      </w:r>
      <w:ins w:id="2" w:author="Kitamura Yoshihiko (北村 嘉彦)" w:date="2022-09-13T09:43:00Z">
        <w:r w:rsidR="00197D5D">
          <w:t>9</w:t>
        </w:r>
      </w:ins>
      <w:del w:id="3" w:author="Kitamura Yoshihiko (北村 嘉彦)" w:date="2022-09-13T09:43:00Z">
        <w:r w:rsidDel="00197D5D">
          <w:delText>6</w:delText>
        </w:r>
      </w:del>
      <w:r>
        <w:t>-</w:t>
      </w:r>
      <w:ins w:id="4" w:author="Kitamura Yoshihiko (北村 嘉彦)" w:date="2022-09-13T09:43:00Z">
        <w:r w:rsidR="00197D5D">
          <w:t>30</w:t>
        </w:r>
      </w:ins>
      <w:del w:id="5" w:author="Kitamura Yoshihiko (北村 嘉彦)" w:date="2022-09-13T09:43:00Z">
        <w:r w:rsidDel="00197D5D">
          <w:delText>18</w:delText>
        </w:r>
      </w:del>
    </w:p>
    <w:p w14:paraId="1635E025" w14:textId="005791B7" w:rsidR="001A40D1" w:rsidRDefault="001A40D1">
      <w:r>
        <w:t xml:space="preserve">Not listing design review materials for items </w:t>
      </w:r>
      <w:r w:rsidR="00140650">
        <w:t>which PCG understands that</w:t>
      </w:r>
      <w:r>
        <w:t xml:space="preserve"> </w:t>
      </w:r>
      <w:r w:rsidR="00140650">
        <w:t>Tier-1s do not have responsibility for.</w:t>
      </w:r>
    </w:p>
    <w:p w14:paraId="4CA89AF4" w14:textId="39448D00" w:rsidR="00140650" w:rsidRDefault="00140650">
      <w:r>
        <w:t xml:space="preserve">Not listed in </w:t>
      </w:r>
      <w:proofErr w:type="gramStart"/>
      <w:r>
        <w:t>any particular</w:t>
      </w:r>
      <w:proofErr w:type="gramEnd"/>
      <w:r>
        <w:t xml:space="preserve">. Future versions will group </w:t>
      </w:r>
      <w:proofErr w:type="gramStart"/>
      <w:r>
        <w:t>evidences</w:t>
      </w:r>
      <w:proofErr w:type="gramEnd"/>
      <w:r>
        <w:t xml:space="preserve"> more logically.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7C50FD" w14:paraId="5ABA9DB1" w14:textId="77777777" w:rsidTr="007C50FD">
        <w:tc>
          <w:tcPr>
            <w:tcW w:w="1435" w:type="dxa"/>
          </w:tcPr>
          <w:p w14:paraId="74499870" w14:textId="4F991CCE" w:rsidR="007C50FD" w:rsidRPr="001A40D1" w:rsidRDefault="007C50FD" w:rsidP="007C50FD">
            <w:pPr>
              <w:rPr>
                <w:b/>
                <w:bCs/>
              </w:rPr>
            </w:pPr>
            <w:r w:rsidRPr="001A40D1">
              <w:rPr>
                <w:b/>
                <w:bCs/>
              </w:rPr>
              <w:t>Evidence ID</w:t>
            </w:r>
          </w:p>
        </w:tc>
        <w:tc>
          <w:tcPr>
            <w:tcW w:w="4798" w:type="dxa"/>
          </w:tcPr>
          <w:p w14:paraId="4669F49A" w14:textId="28BE1EE5" w:rsidR="007C50FD" w:rsidRPr="001A40D1" w:rsidRDefault="007C50FD" w:rsidP="007C50FD">
            <w:pPr>
              <w:rPr>
                <w:b/>
                <w:bCs/>
              </w:rPr>
            </w:pPr>
            <w:r w:rsidRPr="001A40D1">
              <w:rPr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69D991C8" w14:textId="6BABFE68" w:rsidR="007C50FD" w:rsidRPr="001A40D1" w:rsidRDefault="007C50FD" w:rsidP="007C50FD">
            <w:pPr>
              <w:rPr>
                <w:b/>
                <w:bCs/>
              </w:rPr>
            </w:pPr>
            <w:r w:rsidRPr="001A40D1">
              <w:rPr>
                <w:b/>
                <w:bCs/>
              </w:rPr>
              <w:t>Requirements</w:t>
            </w:r>
          </w:p>
        </w:tc>
      </w:tr>
      <w:tr w:rsidR="007C50FD" w14:paraId="42758829" w14:textId="77777777" w:rsidTr="007C50FD">
        <w:tc>
          <w:tcPr>
            <w:tcW w:w="1435" w:type="dxa"/>
          </w:tcPr>
          <w:p w14:paraId="444068B1" w14:textId="580F5A99" w:rsidR="007C50FD" w:rsidRDefault="007C50FD" w:rsidP="007C50FD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75FD1C86" w14:textId="0E4730F1" w:rsidR="007C50FD" w:rsidRDefault="007C50FD" w:rsidP="007C50FD">
            <w:r>
              <w:t>Summary of ISO 21434 cybersecurity activities. See 21434 Appendix A.2.</w:t>
            </w:r>
          </w:p>
        </w:tc>
        <w:tc>
          <w:tcPr>
            <w:tcW w:w="3117" w:type="dxa"/>
          </w:tcPr>
          <w:p w14:paraId="0A3C32CD" w14:textId="28594D6E" w:rsidR="007C50FD" w:rsidRDefault="007C50FD" w:rsidP="007C50FD">
            <w:r w:rsidRPr="007C50FD">
              <w:t>24MM.SEC.PRJ.PGM.1</w:t>
            </w:r>
          </w:p>
        </w:tc>
      </w:tr>
      <w:tr w:rsidR="007C50FD" w14:paraId="6DEDB330" w14:textId="77777777" w:rsidTr="007C50FD">
        <w:tc>
          <w:tcPr>
            <w:tcW w:w="1435" w:type="dxa"/>
          </w:tcPr>
          <w:p w14:paraId="31F574BF" w14:textId="646028F0" w:rsidR="007C50FD" w:rsidRDefault="007C50FD" w:rsidP="007C50FD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308C93C9" w14:textId="3A76AC13" w:rsidR="007C50FD" w:rsidRDefault="007C50FD" w:rsidP="007C50FD">
            <w:r>
              <w:t>Supplier record of capability that meets ISO 21434 RQ-07-01.</w:t>
            </w:r>
          </w:p>
        </w:tc>
        <w:tc>
          <w:tcPr>
            <w:tcW w:w="3117" w:type="dxa"/>
          </w:tcPr>
          <w:p w14:paraId="1C0E5C0A" w14:textId="7167570F" w:rsidR="007C50FD" w:rsidRDefault="007C50FD" w:rsidP="007C50FD">
            <w:r w:rsidRPr="007C50FD">
              <w:t>24MM.SEC.PRJ.PGM.2</w:t>
            </w:r>
          </w:p>
        </w:tc>
      </w:tr>
      <w:tr w:rsidR="007C50FD" w14:paraId="58C5C33A" w14:textId="77777777" w:rsidTr="007C50FD">
        <w:tc>
          <w:tcPr>
            <w:tcW w:w="1435" w:type="dxa"/>
          </w:tcPr>
          <w:p w14:paraId="5300242F" w14:textId="1348A149" w:rsidR="007C50FD" w:rsidRDefault="007C50FD" w:rsidP="007C50FD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477900B5" w14:textId="2CDEDCB0" w:rsidR="007C50FD" w:rsidRDefault="007C50FD" w:rsidP="007C50FD">
            <w:r w:rsidRPr="007C50FD">
              <w:t>A summary of all industry standards and best practices initiatives and documentation that describes how security is being built into the software development process.</w:t>
            </w:r>
          </w:p>
        </w:tc>
        <w:tc>
          <w:tcPr>
            <w:tcW w:w="3117" w:type="dxa"/>
          </w:tcPr>
          <w:p w14:paraId="081CED3C" w14:textId="6068C2AE" w:rsidR="007C50FD" w:rsidRDefault="007C50FD" w:rsidP="007C50FD">
            <w:r w:rsidRPr="007C50FD">
              <w:t>24MM.SEC.PRJ.PGM.3</w:t>
            </w:r>
          </w:p>
        </w:tc>
      </w:tr>
      <w:tr w:rsidR="007C50FD" w14:paraId="3AE18729" w14:textId="77777777" w:rsidTr="007C50FD">
        <w:tc>
          <w:tcPr>
            <w:tcW w:w="1435" w:type="dxa"/>
          </w:tcPr>
          <w:p w14:paraId="35DF7D42" w14:textId="77777777" w:rsidR="007C50FD" w:rsidRDefault="007C50FD" w:rsidP="007C50FD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59D52A1C" w14:textId="13AB6BF9" w:rsidR="007C50FD" w:rsidRDefault="007C50FD" w:rsidP="007C50FD">
            <w:r w:rsidRPr="007C50FD">
              <w:t>Name(s) and contact information of the designated security specialist(s) Toyota can coordinate with for conducting and reviewing supplier risk assessments.</w:t>
            </w:r>
          </w:p>
        </w:tc>
        <w:tc>
          <w:tcPr>
            <w:tcW w:w="3117" w:type="dxa"/>
          </w:tcPr>
          <w:p w14:paraId="61BD6BE8" w14:textId="38834341" w:rsidR="007C50FD" w:rsidRDefault="007C50FD" w:rsidP="007C50FD">
            <w:r w:rsidRPr="007C50FD">
              <w:t>24MM.SEC.PRJ.PGM.4</w:t>
            </w:r>
          </w:p>
        </w:tc>
      </w:tr>
      <w:tr w:rsidR="007C50FD" w14:paraId="7F568952" w14:textId="77777777" w:rsidTr="007C50FD">
        <w:tc>
          <w:tcPr>
            <w:tcW w:w="1435" w:type="dxa"/>
          </w:tcPr>
          <w:p w14:paraId="790B0E9A" w14:textId="77777777" w:rsidR="007C50FD" w:rsidRDefault="007C50FD" w:rsidP="007C50FD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383C1A90" w14:textId="18CFE033" w:rsidR="007C50FD" w:rsidRDefault="007C50FD" w:rsidP="007C50FD">
            <w:r w:rsidRPr="007C50FD">
              <w:t>Development schedules that include all cybersecurity features.</w:t>
            </w:r>
            <w:r>
              <w:t xml:space="preserve"> AKA </w:t>
            </w:r>
            <w:r w:rsidR="00CE6185">
              <w:t>Feature Rollout Plan (FROP)</w:t>
            </w:r>
            <w:r>
              <w:t>.</w:t>
            </w:r>
          </w:p>
        </w:tc>
        <w:tc>
          <w:tcPr>
            <w:tcW w:w="3117" w:type="dxa"/>
          </w:tcPr>
          <w:p w14:paraId="74D3E073" w14:textId="5FEBE8E0" w:rsidR="007C50FD" w:rsidRDefault="007C50FD" w:rsidP="007C50FD">
            <w:r w:rsidRPr="007C50FD">
              <w:t>24MM.SEC.PRJ.PGM.5</w:t>
            </w:r>
            <w:r>
              <w:t>, 6</w:t>
            </w:r>
          </w:p>
        </w:tc>
      </w:tr>
      <w:tr w:rsidR="007C50FD" w14:paraId="76193307" w14:textId="77777777" w:rsidTr="007C50FD">
        <w:tc>
          <w:tcPr>
            <w:tcW w:w="1435" w:type="dxa"/>
          </w:tcPr>
          <w:p w14:paraId="35DEFE35" w14:textId="77777777" w:rsidR="007C50FD" w:rsidRDefault="007C50FD" w:rsidP="007C50FD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46CB14FD" w14:textId="0D07C948" w:rsidR="007C50FD" w:rsidRDefault="007C50FD" w:rsidP="007C50FD">
            <w:r>
              <w:t>Software Bill of Materials (SBOM)</w:t>
            </w:r>
          </w:p>
        </w:tc>
        <w:tc>
          <w:tcPr>
            <w:tcW w:w="3117" w:type="dxa"/>
          </w:tcPr>
          <w:p w14:paraId="77F110AA" w14:textId="0C0141AB" w:rsidR="007C50FD" w:rsidRDefault="00CE6185" w:rsidP="007C50FD">
            <w:r w:rsidRPr="00CE6185">
              <w:t>24MM.SEC.PRJ.PGM.7</w:t>
            </w:r>
            <w:r>
              <w:t>-9,11-12</w:t>
            </w:r>
            <w:r>
              <w:br/>
              <w:t>24MM.SEC.PLAT.OS.SFC.1,2</w:t>
            </w:r>
          </w:p>
        </w:tc>
      </w:tr>
      <w:tr w:rsidR="007C50FD" w14:paraId="06CCF5B8" w14:textId="77777777" w:rsidTr="007C50FD">
        <w:tc>
          <w:tcPr>
            <w:tcW w:w="1435" w:type="dxa"/>
          </w:tcPr>
          <w:p w14:paraId="3FC79BB0" w14:textId="77777777" w:rsidR="007C50FD" w:rsidRDefault="007C50FD" w:rsidP="007C50FD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67AC8A6C" w14:textId="64542E30" w:rsidR="007C50FD" w:rsidRDefault="00CE6185" w:rsidP="007C50FD">
            <w:r>
              <w:t>Hardware Bill of Materials (HBOM)</w:t>
            </w:r>
          </w:p>
        </w:tc>
        <w:tc>
          <w:tcPr>
            <w:tcW w:w="3117" w:type="dxa"/>
          </w:tcPr>
          <w:p w14:paraId="2E6DBDA0" w14:textId="77777777" w:rsidR="007C50FD" w:rsidRDefault="00CE6185" w:rsidP="007C50FD">
            <w:r w:rsidRPr="00CE6185">
              <w:t>24MM.SEC.PRJ.PGM.10</w:t>
            </w:r>
            <w:r>
              <w:t>-12</w:t>
            </w:r>
          </w:p>
          <w:p w14:paraId="6147491E" w14:textId="24C7370B" w:rsidR="00CE6185" w:rsidRDefault="00CE6185" w:rsidP="007C50FD">
            <w:r>
              <w:t>24MM.SEC.QC.FDE.1</w:t>
            </w:r>
          </w:p>
        </w:tc>
      </w:tr>
      <w:tr w:rsidR="00CE6185" w14:paraId="03C57C00" w14:textId="77777777" w:rsidTr="007C50FD">
        <w:tc>
          <w:tcPr>
            <w:tcW w:w="1435" w:type="dxa"/>
          </w:tcPr>
          <w:p w14:paraId="4EFE4D4E" w14:textId="77777777" w:rsidR="00CE6185" w:rsidRDefault="00CE6185" w:rsidP="007C50FD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0CE89683" w14:textId="48D58CF7" w:rsidR="00CE6185" w:rsidRDefault="00CE6185" w:rsidP="007C50FD">
            <w:r>
              <w:t>Unencrypted flash images</w:t>
            </w:r>
          </w:p>
        </w:tc>
        <w:tc>
          <w:tcPr>
            <w:tcW w:w="3117" w:type="dxa"/>
          </w:tcPr>
          <w:p w14:paraId="47036D00" w14:textId="1E525063" w:rsidR="00CE6185" w:rsidRDefault="00CE6185" w:rsidP="007C50FD">
            <w:r w:rsidRPr="00CE6185">
              <w:t>24MM.SEC.PRJ.PGM.9</w:t>
            </w:r>
            <w:r>
              <w:t>,12</w:t>
            </w:r>
          </w:p>
          <w:p w14:paraId="42871B90" w14:textId="77777777" w:rsidR="00CE6185" w:rsidRDefault="00CE6185" w:rsidP="007C50FD">
            <w:r w:rsidRPr="00CE6185">
              <w:t>24MM.SEC.PRJ.TST.7</w:t>
            </w:r>
          </w:p>
          <w:p w14:paraId="2C55AA02" w14:textId="308A6E42" w:rsidR="00CE6185" w:rsidRDefault="00CE6185" w:rsidP="007C50FD">
            <w:r w:rsidRPr="00CE6185">
              <w:t>24MM.SEC.PLAT.OS.SFC.1</w:t>
            </w:r>
            <w:r>
              <w:t>-4</w:t>
            </w:r>
          </w:p>
          <w:p w14:paraId="752DFD87" w14:textId="77777777" w:rsidR="00CE6185" w:rsidRDefault="00CE6185" w:rsidP="007C50FD">
            <w:r w:rsidRPr="00CE6185">
              <w:t>24MM.SEC.PLAT.LOG.GEN.3</w:t>
            </w:r>
          </w:p>
          <w:p w14:paraId="2E5BBD87" w14:textId="73912940" w:rsidR="00B9317B" w:rsidRDefault="00B9317B" w:rsidP="007C50FD">
            <w:r w:rsidRPr="00B9317B">
              <w:t>24MM.SEC.PLAT.OS.FS.1</w:t>
            </w:r>
            <w:r>
              <w:t>-3,5-6</w:t>
            </w:r>
            <w:r w:rsidR="004873AC">
              <w:br/>
            </w:r>
            <w:r w:rsidR="004873AC" w:rsidRPr="004873AC">
              <w:t>24MM.SEC.</w:t>
            </w:r>
            <w:r w:rsidR="00ED7C4D">
              <w:t>PLAT</w:t>
            </w:r>
            <w:r w:rsidR="004873AC" w:rsidRPr="004873AC">
              <w:t>.CRT.1</w:t>
            </w:r>
            <w:r w:rsidR="00ED7C4D">
              <w:t>-2</w:t>
            </w:r>
          </w:p>
          <w:p w14:paraId="67C3D4F0" w14:textId="77777777" w:rsidR="00ED7C4D" w:rsidRDefault="00ED7C4D" w:rsidP="007C50FD">
            <w:r>
              <w:t>24MM.SEC.PLAT.COM.TLS.1-2,4,6-7</w:t>
            </w:r>
          </w:p>
          <w:p w14:paraId="798A14BE" w14:textId="77777777" w:rsidR="00ED7C4D" w:rsidRDefault="00ED7C4D" w:rsidP="007C50FD">
            <w:r w:rsidRPr="00ED7C4D">
              <w:t>24MM.SEC.PLAT.COM.WIFI.1</w:t>
            </w:r>
            <w:r>
              <w:t>-2</w:t>
            </w:r>
          </w:p>
          <w:p w14:paraId="3AC1CFAC" w14:textId="77777777" w:rsidR="00ED7C4D" w:rsidRDefault="00ED7C4D" w:rsidP="007C50FD">
            <w:r w:rsidRPr="00ED7C4D">
              <w:t>24MM.SEC.APP.CRT.1</w:t>
            </w:r>
          </w:p>
          <w:p w14:paraId="300C17EC" w14:textId="77777777" w:rsidR="00ED7C4D" w:rsidRDefault="00ED7C4D" w:rsidP="007C50FD">
            <w:r w:rsidRPr="00ED7C4D">
              <w:t>24MM.SEC.APP.HRD.1</w:t>
            </w:r>
            <w:r>
              <w:t>-4</w:t>
            </w:r>
          </w:p>
          <w:p w14:paraId="51E2C5A7" w14:textId="76B94E18" w:rsidR="00DF7997" w:rsidRPr="00CE6185" w:rsidRDefault="00DF7997" w:rsidP="007C50FD">
            <w:r w:rsidRPr="00DF7997">
              <w:t>24MM.SEC.QC.FDE.3</w:t>
            </w:r>
            <w:r>
              <w:t>-5</w:t>
            </w:r>
          </w:p>
        </w:tc>
      </w:tr>
      <w:tr w:rsidR="00CE6185" w14:paraId="114A256B" w14:textId="77777777" w:rsidTr="007C50FD">
        <w:tc>
          <w:tcPr>
            <w:tcW w:w="1435" w:type="dxa"/>
          </w:tcPr>
          <w:p w14:paraId="3D6B975B" w14:textId="77777777" w:rsidR="00CE6185" w:rsidRDefault="00CE6185" w:rsidP="007C50FD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089FB4D2" w14:textId="3DD593E5" w:rsidR="00C93854" w:rsidRDefault="00CE6185" w:rsidP="00CE6185">
            <w:r>
              <w:t>Secure boot design review materials</w:t>
            </w:r>
            <w:r w:rsidR="00C93854">
              <w:t xml:space="preserve"> (If implemented by supplier)</w:t>
            </w:r>
          </w:p>
          <w:p w14:paraId="34E638B4" w14:textId="77777777" w:rsidR="00CE6185" w:rsidRDefault="00C93854" w:rsidP="00C93854">
            <w:pPr>
              <w:pStyle w:val="a3"/>
              <w:numPr>
                <w:ilvl w:val="0"/>
                <w:numId w:val="6"/>
              </w:numPr>
            </w:pPr>
            <w:r>
              <w:t>Including description of anti-rollback design.</w:t>
            </w:r>
          </w:p>
          <w:p w14:paraId="639A5F77" w14:textId="6B05F9C8" w:rsidR="00B9317B" w:rsidRDefault="00B9317B" w:rsidP="00C93854">
            <w:pPr>
              <w:pStyle w:val="a3"/>
              <w:numPr>
                <w:ilvl w:val="0"/>
                <w:numId w:val="6"/>
              </w:numPr>
            </w:pPr>
            <w:r>
              <w:lastRenderedPageBreak/>
              <w:t>Includes how startup parameters like Linux kernel command line values are protected from tampering.</w:t>
            </w:r>
          </w:p>
        </w:tc>
        <w:tc>
          <w:tcPr>
            <w:tcW w:w="3117" w:type="dxa"/>
          </w:tcPr>
          <w:p w14:paraId="192F51B4" w14:textId="475E36F0" w:rsidR="00CE6185" w:rsidRDefault="00CE6185" w:rsidP="007C50FD">
            <w:r w:rsidRPr="00CE6185">
              <w:lastRenderedPageBreak/>
              <w:t>24MM.SEC.PRJ.PGM.13</w:t>
            </w:r>
          </w:p>
          <w:p w14:paraId="046E7925" w14:textId="73C403F1" w:rsidR="00C93854" w:rsidRDefault="00C93854" w:rsidP="007C50FD">
            <w:r w:rsidRPr="00C93854">
              <w:t>24MM.SEC.HW.SB.1</w:t>
            </w:r>
            <w:r w:rsidR="006B6137">
              <w:t>-2</w:t>
            </w:r>
          </w:p>
          <w:p w14:paraId="41D82FE2" w14:textId="05D9B1E8" w:rsidR="003D2AC9" w:rsidRDefault="003D2AC9" w:rsidP="007C50FD">
            <w:r w:rsidRPr="003D2AC9">
              <w:t>24MM.SEC.PLAT.SB.1</w:t>
            </w:r>
            <w:r>
              <w:t>-3,11-20,22-32</w:t>
            </w:r>
            <w:r w:rsidR="00B9317B">
              <w:br/>
            </w:r>
            <w:r w:rsidR="00B9317B" w:rsidRPr="00B9317B">
              <w:t>24MM.SEC.PLAT.OS.GEN.1</w:t>
            </w:r>
          </w:p>
          <w:p w14:paraId="344D372A" w14:textId="5AA5670A" w:rsidR="00C93854" w:rsidRPr="00C93854" w:rsidRDefault="004873AC" w:rsidP="00B9317B">
            <w:proofErr w:type="gramStart"/>
            <w:r w:rsidRPr="004873AC">
              <w:lastRenderedPageBreak/>
              <w:t>24MM.SEC.APP.SB.</w:t>
            </w:r>
            <w:proofErr w:type="gramEnd"/>
            <w:r w:rsidRPr="004873AC">
              <w:t>1</w:t>
            </w:r>
          </w:p>
        </w:tc>
      </w:tr>
      <w:tr w:rsidR="00CE6185" w14:paraId="28FAEA83" w14:textId="77777777" w:rsidTr="007C50FD">
        <w:tc>
          <w:tcPr>
            <w:tcW w:w="1435" w:type="dxa"/>
          </w:tcPr>
          <w:p w14:paraId="4C5BB037" w14:textId="77777777" w:rsidR="00CE6185" w:rsidRDefault="00CE6185" w:rsidP="007C50FD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54CF4E18" w14:textId="77777777" w:rsidR="003D2AC9" w:rsidRDefault="00CE6185" w:rsidP="003D2AC9">
            <w:r>
              <w:t>Secure update design review materials</w:t>
            </w:r>
            <w:r w:rsidR="003D2AC9">
              <w:t xml:space="preserve"> (If implemented by supplier)</w:t>
            </w:r>
          </w:p>
          <w:p w14:paraId="743FB355" w14:textId="77777777" w:rsidR="004873AC" w:rsidRDefault="003D2AC9" w:rsidP="004873AC">
            <w:pPr>
              <w:pStyle w:val="a3"/>
              <w:numPr>
                <w:ilvl w:val="0"/>
                <w:numId w:val="6"/>
              </w:numPr>
            </w:pPr>
            <w:r>
              <w:t>Include flows for both local and remote.</w:t>
            </w:r>
          </w:p>
          <w:p w14:paraId="748411A2" w14:textId="3D385A7D" w:rsidR="004873AC" w:rsidRDefault="004873AC" w:rsidP="004873AC">
            <w:pPr>
              <w:pStyle w:val="a3"/>
              <w:numPr>
                <w:ilvl w:val="0"/>
                <w:numId w:val="6"/>
              </w:numPr>
            </w:pPr>
            <w:r>
              <w:t>Includes any application specific update mechanisms.</w:t>
            </w:r>
          </w:p>
        </w:tc>
        <w:tc>
          <w:tcPr>
            <w:tcW w:w="3117" w:type="dxa"/>
          </w:tcPr>
          <w:p w14:paraId="09A56406" w14:textId="46B40AAC" w:rsidR="00CE6185" w:rsidRPr="00CE6185" w:rsidRDefault="00CE6185" w:rsidP="007C50FD">
            <w:r w:rsidRPr="00CE6185">
              <w:t>24MM.SEC.PRJ.PGM.13</w:t>
            </w:r>
            <w:r w:rsidR="003D2AC9">
              <w:br/>
            </w:r>
            <w:r w:rsidR="003D2AC9" w:rsidRPr="003D2AC9">
              <w:t>24MM.SEC.PLAT.UPD.1</w:t>
            </w:r>
            <w:r w:rsidR="003D2AC9">
              <w:t>-19</w:t>
            </w:r>
            <w:r w:rsidR="004873AC">
              <w:br/>
            </w:r>
            <w:r w:rsidR="004873AC" w:rsidRPr="004873AC">
              <w:t>24MM.SEC.APP.UPD.1</w:t>
            </w:r>
          </w:p>
        </w:tc>
      </w:tr>
      <w:tr w:rsidR="00CE6185" w14:paraId="7DCAEA29" w14:textId="77777777" w:rsidTr="007C50FD">
        <w:tc>
          <w:tcPr>
            <w:tcW w:w="1435" w:type="dxa"/>
          </w:tcPr>
          <w:p w14:paraId="56880FFD" w14:textId="77777777" w:rsidR="00CE6185" w:rsidRDefault="00CE6185" w:rsidP="007C50FD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36344D33" w14:textId="49F57365" w:rsidR="00CE6185" w:rsidRDefault="00CE6185" w:rsidP="00CE6185">
            <w:r>
              <w:t>Secure debug design review materials</w:t>
            </w:r>
            <w:r w:rsidR="003D2AC9">
              <w:t xml:space="preserve"> </w:t>
            </w:r>
            <w:r>
              <w:t>(If implemented by supplier)</w:t>
            </w:r>
          </w:p>
          <w:p w14:paraId="6858B97D" w14:textId="455E80EB" w:rsidR="003D2AC9" w:rsidRDefault="003D2AC9" w:rsidP="003D2AC9">
            <w:pPr>
              <w:pStyle w:val="a3"/>
              <w:numPr>
                <w:ilvl w:val="0"/>
                <w:numId w:val="6"/>
              </w:numPr>
            </w:pPr>
            <w:r>
              <w:t xml:space="preserve">Includes list of all debug interfaces and how </w:t>
            </w:r>
            <w:proofErr w:type="gramStart"/>
            <w:r>
              <w:t>they’re</w:t>
            </w:r>
            <w:proofErr w:type="gramEnd"/>
            <w:r>
              <w:t xml:space="preserve"> disabled or authenticated</w:t>
            </w:r>
          </w:p>
          <w:p w14:paraId="55848140" w14:textId="246A35E2" w:rsidR="003D2AC9" w:rsidRDefault="003D2AC9" w:rsidP="003D2AC9">
            <w:pPr>
              <w:pStyle w:val="a3"/>
              <w:numPr>
                <w:ilvl w:val="0"/>
                <w:numId w:val="6"/>
              </w:numPr>
            </w:pPr>
            <w:r>
              <w:t>Includes how debug and production keys are separated</w:t>
            </w:r>
            <w:r w:rsidR="00B9317B">
              <w:t xml:space="preserve">, including relevant </w:t>
            </w:r>
            <w:proofErr w:type="spellStart"/>
            <w:r w:rsidR="00B9317B">
              <w:t>eFuse</w:t>
            </w:r>
            <w:proofErr w:type="spellEnd"/>
            <w:r w:rsidR="00B9317B">
              <w:t xml:space="preserve"> settings.</w:t>
            </w:r>
          </w:p>
          <w:p w14:paraId="4DC66226" w14:textId="6090E457" w:rsidR="00B9317B" w:rsidRDefault="00B9317B" w:rsidP="00B9317B">
            <w:pPr>
              <w:pStyle w:val="a3"/>
              <w:numPr>
                <w:ilvl w:val="0"/>
                <w:numId w:val="6"/>
              </w:numPr>
            </w:pPr>
            <w:r>
              <w:t>Schema for debug identity</w:t>
            </w:r>
          </w:p>
          <w:p w14:paraId="3CDA4416" w14:textId="77777777" w:rsidR="00CE6185" w:rsidRDefault="00CE6185" w:rsidP="007C50FD"/>
        </w:tc>
        <w:tc>
          <w:tcPr>
            <w:tcW w:w="3117" w:type="dxa"/>
          </w:tcPr>
          <w:p w14:paraId="17D46328" w14:textId="77777777" w:rsidR="00CE6185" w:rsidRDefault="00CE6185" w:rsidP="007C50FD">
            <w:r w:rsidRPr="00CE6185">
              <w:t>24MM.SEC.PRJ.PGM.13</w:t>
            </w:r>
          </w:p>
          <w:p w14:paraId="005AB1A7" w14:textId="77777777" w:rsidR="003D2AC9" w:rsidRDefault="003D2AC9" w:rsidP="007C50FD">
            <w:r w:rsidRPr="003D2AC9">
              <w:t>24MM.SEC.PLAT.DBG.GEN.1</w:t>
            </w:r>
            <w:r w:rsidR="00B9317B">
              <w:br/>
            </w:r>
            <w:r w:rsidR="00B9317B" w:rsidRPr="00B9317B">
              <w:t>24MM.SEC.PLAT.DBG.DEV.1</w:t>
            </w:r>
            <w:r w:rsidR="00B9317B">
              <w:t>-2</w:t>
            </w:r>
          </w:p>
          <w:p w14:paraId="3225EC0E" w14:textId="77777777" w:rsidR="00B9317B" w:rsidRDefault="00B9317B" w:rsidP="007C50FD">
            <w:proofErr w:type="gramStart"/>
            <w:r w:rsidRPr="00B9317B">
              <w:t>24MM.SEC.PLAT.DBG.PROD.</w:t>
            </w:r>
            <w:proofErr w:type="gramEnd"/>
            <w:r w:rsidRPr="00B9317B">
              <w:t>2</w:t>
            </w:r>
            <w:r>
              <w:t>-23</w:t>
            </w:r>
          </w:p>
          <w:p w14:paraId="1C72DE68" w14:textId="5B5B16C1" w:rsidR="004873AC" w:rsidRPr="00CE6185" w:rsidRDefault="004873AC" w:rsidP="007C50FD">
            <w:r w:rsidRPr="004873AC">
              <w:t>24MM.SEC.APP.DBG.1</w:t>
            </w:r>
            <w:r>
              <w:t>-2</w:t>
            </w:r>
          </w:p>
        </w:tc>
      </w:tr>
      <w:tr w:rsidR="00CE6185" w14:paraId="2826433A" w14:textId="77777777" w:rsidTr="007C50FD">
        <w:tc>
          <w:tcPr>
            <w:tcW w:w="1435" w:type="dxa"/>
          </w:tcPr>
          <w:p w14:paraId="789D9CD5" w14:textId="77777777" w:rsidR="00CE6185" w:rsidRDefault="00CE6185" w:rsidP="007C50FD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0F82647D" w14:textId="3699B156" w:rsidR="00CE6185" w:rsidRDefault="00CE6185" w:rsidP="00CE6185">
            <w:r>
              <w:t>Full disk encryption design review materials</w:t>
            </w:r>
            <w:r w:rsidR="00DF7997">
              <w:t xml:space="preserve"> </w:t>
            </w:r>
            <w:r>
              <w:t>(If implemented by supplier)</w:t>
            </w:r>
          </w:p>
          <w:p w14:paraId="41350510" w14:textId="26131CB5" w:rsidR="00DF7997" w:rsidRDefault="00DF7997" w:rsidP="00DF7997">
            <w:pPr>
              <w:pStyle w:val="a3"/>
              <w:numPr>
                <w:ilvl w:val="0"/>
                <w:numId w:val="7"/>
              </w:numPr>
            </w:pPr>
            <w:r>
              <w:t>Include ICE configuration</w:t>
            </w:r>
          </w:p>
          <w:p w14:paraId="51968B98" w14:textId="77777777" w:rsidR="00CE6185" w:rsidRDefault="00CE6185" w:rsidP="007C50FD"/>
        </w:tc>
        <w:tc>
          <w:tcPr>
            <w:tcW w:w="3117" w:type="dxa"/>
          </w:tcPr>
          <w:p w14:paraId="37D98C65" w14:textId="77777777" w:rsidR="00CE6185" w:rsidRDefault="00CE6185" w:rsidP="007C50FD">
            <w:r w:rsidRPr="00CE6185">
              <w:t>24MM.SEC.PRJ.PGM.13</w:t>
            </w:r>
            <w:r w:rsidR="001A40D1">
              <w:br/>
            </w:r>
            <w:r w:rsidR="001A40D1" w:rsidRPr="001A40D1">
              <w:t>24MM.SEC.PLAT.FDE.1</w:t>
            </w:r>
            <w:r w:rsidR="001A40D1">
              <w:t>-8</w:t>
            </w:r>
          </w:p>
          <w:p w14:paraId="17761592" w14:textId="3B47C28E" w:rsidR="00DF7997" w:rsidRPr="00CE6185" w:rsidRDefault="00DF7997" w:rsidP="007C50FD">
            <w:r w:rsidRPr="00DF7997">
              <w:t>24MM.SEC.QC.FDE.2</w:t>
            </w:r>
          </w:p>
        </w:tc>
      </w:tr>
      <w:tr w:rsidR="006B6137" w14:paraId="3549FD1E" w14:textId="77777777" w:rsidTr="007C50FD">
        <w:tc>
          <w:tcPr>
            <w:tcW w:w="1435" w:type="dxa"/>
          </w:tcPr>
          <w:p w14:paraId="519708CC" w14:textId="77777777" w:rsidR="006B6137" w:rsidRDefault="006B6137" w:rsidP="007C50FD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2A394ABC" w14:textId="0C9DCDF9" w:rsidR="006B6137" w:rsidRDefault="006B6137" w:rsidP="00CE6185">
            <w:r>
              <w:t>Key management design doc (if implemented by supplier)</w:t>
            </w:r>
          </w:p>
        </w:tc>
        <w:tc>
          <w:tcPr>
            <w:tcW w:w="3117" w:type="dxa"/>
          </w:tcPr>
          <w:p w14:paraId="72F4D2DA" w14:textId="0A800DCA" w:rsidR="006B6137" w:rsidRPr="00CE6185" w:rsidRDefault="006B6137" w:rsidP="007C50FD">
            <w:r w:rsidRPr="006B6137">
              <w:t>24MM.SEC.PLAT.KEY.3</w:t>
            </w:r>
            <w:r>
              <w:t>-</w:t>
            </w:r>
            <w:r w:rsidR="003D2AC9">
              <w:t>10</w:t>
            </w:r>
          </w:p>
        </w:tc>
      </w:tr>
      <w:tr w:rsidR="00CE6185" w14:paraId="53480E9E" w14:textId="77777777" w:rsidTr="007C50FD">
        <w:tc>
          <w:tcPr>
            <w:tcW w:w="1435" w:type="dxa"/>
          </w:tcPr>
          <w:p w14:paraId="627F25FF" w14:textId="77777777" w:rsidR="00CE6185" w:rsidRDefault="00CE6185" w:rsidP="007C50FD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42E1890B" w14:textId="17139017" w:rsidR="00CE6185" w:rsidRDefault="00CE6185" w:rsidP="007C50FD">
            <w:r w:rsidRPr="00CE6185">
              <w:t>Document describing how SEI CERT standards are utilized as part of the development practices and code reviews.</w:t>
            </w:r>
          </w:p>
        </w:tc>
        <w:tc>
          <w:tcPr>
            <w:tcW w:w="3117" w:type="dxa"/>
          </w:tcPr>
          <w:p w14:paraId="615349EE" w14:textId="35AEECF4" w:rsidR="00CE6185" w:rsidRPr="00CE6185" w:rsidRDefault="00CE6185" w:rsidP="007C50FD">
            <w:proofErr w:type="gramStart"/>
            <w:r w:rsidRPr="00CE6185">
              <w:t>24MM.SEC.PRJ.SW.</w:t>
            </w:r>
            <w:proofErr w:type="gramEnd"/>
            <w:r w:rsidRPr="00CE6185">
              <w:t>1</w:t>
            </w:r>
          </w:p>
        </w:tc>
      </w:tr>
      <w:tr w:rsidR="00CE6185" w14:paraId="0264771D" w14:textId="77777777" w:rsidTr="007C50FD">
        <w:tc>
          <w:tcPr>
            <w:tcW w:w="1435" w:type="dxa"/>
          </w:tcPr>
          <w:p w14:paraId="22C662B9" w14:textId="77777777" w:rsidR="00CE6185" w:rsidRDefault="00CE6185" w:rsidP="007C50FD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2FC60DA7" w14:textId="04FB747B" w:rsidR="00CE6185" w:rsidRDefault="00CE6185" w:rsidP="007C50FD">
            <w:r w:rsidRPr="00CE6185">
              <w:t>Coding style specification used for software development.</w:t>
            </w:r>
          </w:p>
        </w:tc>
        <w:tc>
          <w:tcPr>
            <w:tcW w:w="3117" w:type="dxa"/>
          </w:tcPr>
          <w:p w14:paraId="5C068D38" w14:textId="44FACF74" w:rsidR="00CE6185" w:rsidRPr="00CE6185" w:rsidRDefault="00CE6185" w:rsidP="007C50FD">
            <w:proofErr w:type="gramStart"/>
            <w:r w:rsidRPr="00CE6185">
              <w:t>24MM.SEC.PRJ.SW.</w:t>
            </w:r>
            <w:proofErr w:type="gramEnd"/>
            <w:r w:rsidRPr="00CE6185">
              <w:t>2</w:t>
            </w:r>
          </w:p>
        </w:tc>
      </w:tr>
      <w:tr w:rsidR="00CE6185" w14:paraId="69DA6086" w14:textId="77777777" w:rsidTr="007C50FD">
        <w:tc>
          <w:tcPr>
            <w:tcW w:w="1435" w:type="dxa"/>
          </w:tcPr>
          <w:p w14:paraId="164F9714" w14:textId="77777777" w:rsidR="00CE6185" w:rsidRDefault="00CE6185" w:rsidP="00CE6185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06639397" w14:textId="405A4896" w:rsidR="00CE6185" w:rsidRPr="00CE6185" w:rsidRDefault="00CE6185" w:rsidP="00CE6185">
            <w:r w:rsidRPr="00CE6185">
              <w:t>Dates code reviews were completed for each software component.</w:t>
            </w:r>
          </w:p>
        </w:tc>
        <w:tc>
          <w:tcPr>
            <w:tcW w:w="3117" w:type="dxa"/>
          </w:tcPr>
          <w:p w14:paraId="4931B1DB" w14:textId="77777777" w:rsidR="00CE6185" w:rsidRDefault="00CE6185" w:rsidP="00CE6185">
            <w:proofErr w:type="gramStart"/>
            <w:r w:rsidRPr="00CE6185">
              <w:t>24MM.SEC.PRJ.SW.</w:t>
            </w:r>
            <w:proofErr w:type="gramEnd"/>
            <w:r>
              <w:t>3</w:t>
            </w:r>
          </w:p>
          <w:p w14:paraId="3521B99C" w14:textId="4B7DBBF2" w:rsidR="004873AC" w:rsidRPr="00CE6185" w:rsidRDefault="004873AC" w:rsidP="00CE6185">
            <w:r w:rsidRPr="004873AC">
              <w:t>24MM.SEC.APP.LOG.1</w:t>
            </w:r>
          </w:p>
        </w:tc>
      </w:tr>
      <w:tr w:rsidR="00CE6185" w14:paraId="292F5CEE" w14:textId="77777777" w:rsidTr="007C50FD">
        <w:tc>
          <w:tcPr>
            <w:tcW w:w="1435" w:type="dxa"/>
          </w:tcPr>
          <w:p w14:paraId="148C7F42" w14:textId="77777777" w:rsidR="00CE6185" w:rsidRDefault="00CE6185" w:rsidP="00CE6185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6CFAD280" w14:textId="10E21A6C" w:rsidR="00CE6185" w:rsidRPr="00CE6185" w:rsidRDefault="00CE6185" w:rsidP="00CE6185">
            <w:r w:rsidRPr="00CE6185">
              <w:t>Linter tool configuration file.</w:t>
            </w:r>
          </w:p>
        </w:tc>
        <w:tc>
          <w:tcPr>
            <w:tcW w:w="3117" w:type="dxa"/>
          </w:tcPr>
          <w:p w14:paraId="6D6A7C4C" w14:textId="46D832CD" w:rsidR="00CE6185" w:rsidRPr="00CE6185" w:rsidRDefault="00CE6185" w:rsidP="00CE6185">
            <w:proofErr w:type="gramStart"/>
            <w:r w:rsidRPr="00CE6185">
              <w:t>24MM.SEC.PRJ.SW.</w:t>
            </w:r>
            <w:proofErr w:type="gramEnd"/>
            <w:r>
              <w:t>4</w:t>
            </w:r>
          </w:p>
        </w:tc>
      </w:tr>
      <w:tr w:rsidR="00CE6185" w14:paraId="1DDA5F89" w14:textId="77777777" w:rsidTr="007C50FD">
        <w:tc>
          <w:tcPr>
            <w:tcW w:w="1435" w:type="dxa"/>
          </w:tcPr>
          <w:p w14:paraId="0BB657F2" w14:textId="77777777" w:rsidR="00CE6185" w:rsidRDefault="00CE6185" w:rsidP="00CE6185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6D5888CC" w14:textId="07A1E4C7" w:rsidR="00CE6185" w:rsidRPr="00CE6185" w:rsidRDefault="00CE6185" w:rsidP="00CE6185">
            <w:r w:rsidRPr="00CE6185">
              <w:t>Vulnerability scan configuration file.</w:t>
            </w:r>
          </w:p>
        </w:tc>
        <w:tc>
          <w:tcPr>
            <w:tcW w:w="3117" w:type="dxa"/>
          </w:tcPr>
          <w:p w14:paraId="7884E88D" w14:textId="5B9B6164" w:rsidR="00CE6185" w:rsidRPr="00CE6185" w:rsidRDefault="00CE6185" w:rsidP="00CE6185">
            <w:proofErr w:type="gramStart"/>
            <w:r w:rsidRPr="00CE6185">
              <w:t>24MM.SEC.PRJ.SW.</w:t>
            </w:r>
            <w:proofErr w:type="gramEnd"/>
            <w:r>
              <w:t>5</w:t>
            </w:r>
          </w:p>
        </w:tc>
      </w:tr>
      <w:tr w:rsidR="00CE6185" w14:paraId="0187B5BF" w14:textId="77777777" w:rsidTr="007C50FD">
        <w:tc>
          <w:tcPr>
            <w:tcW w:w="1435" w:type="dxa"/>
          </w:tcPr>
          <w:p w14:paraId="23DA28B8" w14:textId="77777777" w:rsidR="00CE6185" w:rsidRDefault="00CE6185" w:rsidP="00CE6185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0358EC25" w14:textId="47877D1D" w:rsidR="00CE6185" w:rsidRPr="00CE6185" w:rsidRDefault="00CE6185" w:rsidP="00CE6185">
            <w:r w:rsidRPr="00CE6185">
              <w:t>Summary report of static analysis results that confirms no violations are left unresolved.</w:t>
            </w:r>
          </w:p>
        </w:tc>
        <w:tc>
          <w:tcPr>
            <w:tcW w:w="3117" w:type="dxa"/>
          </w:tcPr>
          <w:p w14:paraId="0567FDFE" w14:textId="49705B30" w:rsidR="00CE6185" w:rsidRPr="00CE6185" w:rsidRDefault="00CE6185" w:rsidP="00CE6185">
            <w:proofErr w:type="gramStart"/>
            <w:r w:rsidRPr="00CE6185">
              <w:t>24MM.SEC.PRJ.SW.</w:t>
            </w:r>
            <w:proofErr w:type="gramEnd"/>
            <w:r>
              <w:t>6</w:t>
            </w:r>
          </w:p>
        </w:tc>
      </w:tr>
      <w:tr w:rsidR="00CE6185" w14:paraId="314D45B7" w14:textId="77777777" w:rsidTr="007C50FD">
        <w:tc>
          <w:tcPr>
            <w:tcW w:w="1435" w:type="dxa"/>
          </w:tcPr>
          <w:p w14:paraId="21B4D8A1" w14:textId="77777777" w:rsidR="00CE6185" w:rsidRDefault="00CE6185" w:rsidP="00CE6185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31E76D9C" w14:textId="53C043F3" w:rsidR="00CE6185" w:rsidRPr="00CE6185" w:rsidRDefault="00CE6185" w:rsidP="00CE6185">
            <w:r>
              <w:t>List of compiler options</w:t>
            </w:r>
          </w:p>
        </w:tc>
        <w:tc>
          <w:tcPr>
            <w:tcW w:w="3117" w:type="dxa"/>
          </w:tcPr>
          <w:p w14:paraId="42D44738" w14:textId="77777777" w:rsidR="00CE6185" w:rsidRDefault="00CE6185" w:rsidP="00CE6185">
            <w:proofErr w:type="gramStart"/>
            <w:r w:rsidRPr="00CE6185">
              <w:t>24MM.SEC.PRJ.SW.</w:t>
            </w:r>
            <w:proofErr w:type="gramEnd"/>
            <w:r w:rsidRPr="00CE6185">
              <w:t>8</w:t>
            </w:r>
            <w:r>
              <w:t>-9</w:t>
            </w:r>
          </w:p>
          <w:p w14:paraId="1664BA56" w14:textId="3789CCD4" w:rsidR="00ED7C4D" w:rsidRPr="00CE6185" w:rsidRDefault="00ED7C4D" w:rsidP="00CE6185">
            <w:r w:rsidRPr="00ED7C4D">
              <w:t>24MM.SEC.APP.HRD.5</w:t>
            </w:r>
            <w:r>
              <w:t>-7</w:t>
            </w:r>
          </w:p>
        </w:tc>
      </w:tr>
      <w:tr w:rsidR="00CE6185" w14:paraId="10267EE7" w14:textId="77777777" w:rsidTr="007C50FD">
        <w:tc>
          <w:tcPr>
            <w:tcW w:w="1435" w:type="dxa"/>
          </w:tcPr>
          <w:p w14:paraId="3AC1ABB8" w14:textId="77777777" w:rsidR="00CE6185" w:rsidRDefault="00CE6185" w:rsidP="00CE6185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32E589E3" w14:textId="74369777" w:rsidR="00CE6185" w:rsidRPr="00CE6185" w:rsidRDefault="00C93854" w:rsidP="00CE6185">
            <w:r w:rsidRPr="00C93854">
              <w:t>List of CVEs for each software component and “yes/no” status if that CVE is fixed in the version of the software component that is used.</w:t>
            </w:r>
          </w:p>
        </w:tc>
        <w:tc>
          <w:tcPr>
            <w:tcW w:w="3117" w:type="dxa"/>
          </w:tcPr>
          <w:p w14:paraId="2AE78D5A" w14:textId="5A5246BD" w:rsidR="00CE6185" w:rsidRPr="00CE6185" w:rsidRDefault="00C93854" w:rsidP="00CE6185">
            <w:proofErr w:type="gramStart"/>
            <w:r w:rsidRPr="00C93854">
              <w:t>24MM.SEC.PRJ.SW.</w:t>
            </w:r>
            <w:proofErr w:type="gramEnd"/>
            <w:r w:rsidRPr="00C93854">
              <w:t>11</w:t>
            </w:r>
          </w:p>
        </w:tc>
      </w:tr>
      <w:tr w:rsidR="00CE6185" w14:paraId="175D53A9" w14:textId="77777777" w:rsidTr="007C50FD">
        <w:tc>
          <w:tcPr>
            <w:tcW w:w="1435" w:type="dxa"/>
          </w:tcPr>
          <w:p w14:paraId="34EB1A66" w14:textId="77777777" w:rsidR="00CE6185" w:rsidRDefault="00CE6185" w:rsidP="00CE6185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3A608F6D" w14:textId="018E3664" w:rsidR="00CE6185" w:rsidRPr="00CE6185" w:rsidRDefault="00C93854" w:rsidP="00CE6185">
            <w:r w:rsidRPr="00C93854">
              <w:t>Documentation on the security of their development and production environments</w:t>
            </w:r>
            <w:r>
              <w:t>.</w:t>
            </w:r>
          </w:p>
        </w:tc>
        <w:tc>
          <w:tcPr>
            <w:tcW w:w="3117" w:type="dxa"/>
          </w:tcPr>
          <w:p w14:paraId="256B104E" w14:textId="7620BC63" w:rsidR="00CE6185" w:rsidRPr="00CE6185" w:rsidRDefault="00C93854" w:rsidP="00CE6185">
            <w:proofErr w:type="gramStart"/>
            <w:r w:rsidRPr="00C93854">
              <w:t>24MM.SEC.PRJ.SW.</w:t>
            </w:r>
            <w:proofErr w:type="gramEnd"/>
            <w:r w:rsidRPr="00C93854">
              <w:t>12</w:t>
            </w:r>
          </w:p>
        </w:tc>
      </w:tr>
      <w:tr w:rsidR="00CE6185" w14:paraId="7C26BABD" w14:textId="77777777" w:rsidTr="007C50FD">
        <w:tc>
          <w:tcPr>
            <w:tcW w:w="1435" w:type="dxa"/>
          </w:tcPr>
          <w:p w14:paraId="71E563A1" w14:textId="77777777" w:rsidR="00CE6185" w:rsidRDefault="00CE6185" w:rsidP="00CE6185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082C0AA8" w14:textId="586B14C5" w:rsidR="00CE6185" w:rsidRPr="00CE6185" w:rsidRDefault="00C93854" w:rsidP="00C93854">
            <w:pPr>
              <w:tabs>
                <w:tab w:val="left" w:pos="3585"/>
              </w:tabs>
            </w:pPr>
            <w:r w:rsidRPr="00C93854">
              <w:t>Log level guidance provided within three months of the start of development.</w:t>
            </w:r>
            <w:r>
              <w:tab/>
            </w:r>
          </w:p>
        </w:tc>
        <w:tc>
          <w:tcPr>
            <w:tcW w:w="3117" w:type="dxa"/>
          </w:tcPr>
          <w:p w14:paraId="1CA1898D" w14:textId="7717B76E" w:rsidR="00CE6185" w:rsidRPr="00CE6185" w:rsidRDefault="00C93854" w:rsidP="00CE6185">
            <w:proofErr w:type="gramStart"/>
            <w:r w:rsidRPr="00C93854">
              <w:t>24MM.SEC.PRJ.SW.</w:t>
            </w:r>
            <w:proofErr w:type="gramEnd"/>
            <w:r w:rsidRPr="00C93854">
              <w:t>13</w:t>
            </w:r>
          </w:p>
        </w:tc>
      </w:tr>
      <w:tr w:rsidR="00CE6185" w14:paraId="7CFFC3A8" w14:textId="77777777" w:rsidTr="007C50FD">
        <w:tc>
          <w:tcPr>
            <w:tcW w:w="1435" w:type="dxa"/>
          </w:tcPr>
          <w:p w14:paraId="7DD1AB23" w14:textId="77777777" w:rsidR="00CE6185" w:rsidRDefault="00CE6185" w:rsidP="00CE6185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6F9F584C" w14:textId="5BBB5BAA" w:rsidR="00CE6185" w:rsidRPr="00CE6185" w:rsidRDefault="00C93854" w:rsidP="00CE6185">
            <w:r>
              <w:t>M</w:t>
            </w:r>
            <w:r w:rsidRPr="00C93854">
              <w:t>aterials and documentation necessary to reproduce all cybersecurity requirements verification testing and penetration testing conducted by the supplier.</w:t>
            </w:r>
          </w:p>
        </w:tc>
        <w:tc>
          <w:tcPr>
            <w:tcW w:w="3117" w:type="dxa"/>
          </w:tcPr>
          <w:p w14:paraId="4F0B3BBE" w14:textId="5B5BD819" w:rsidR="00CE6185" w:rsidRPr="00CE6185" w:rsidRDefault="00C93854" w:rsidP="00CE6185">
            <w:r w:rsidRPr="00C93854">
              <w:t>24MM.SEC.PRJ.TST.1</w:t>
            </w:r>
          </w:p>
        </w:tc>
      </w:tr>
      <w:tr w:rsidR="00C93854" w14:paraId="6E754734" w14:textId="77777777" w:rsidTr="00411473">
        <w:tc>
          <w:tcPr>
            <w:tcW w:w="1435" w:type="dxa"/>
          </w:tcPr>
          <w:p w14:paraId="33FFBF80" w14:textId="77777777" w:rsidR="00C93854" w:rsidRDefault="00C93854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  <w:vAlign w:val="center"/>
          </w:tcPr>
          <w:p w14:paraId="21981F3D" w14:textId="77777777" w:rsidR="00C93854" w:rsidRPr="00FB4D0B" w:rsidRDefault="00C93854" w:rsidP="00C93854">
            <w:pPr>
              <w:widowControl w:val="0"/>
            </w:pPr>
            <w:r w:rsidRPr="00FB4D0B">
              <w:t>Suppliers shall provide all necessary wiring harnesses, test hardware, and documentation to enable vulnerability testing of the device. This includes artifacts for:</w:t>
            </w:r>
          </w:p>
          <w:p w14:paraId="63F33A7B" w14:textId="77777777" w:rsidR="00C93854" w:rsidRPr="00FB4D0B" w:rsidRDefault="00C93854" w:rsidP="00C93854">
            <w:pPr>
              <w:pStyle w:val="a3"/>
              <w:widowControl w:val="0"/>
              <w:numPr>
                <w:ilvl w:val="0"/>
                <w:numId w:val="5"/>
              </w:numPr>
              <w:spacing w:after="240"/>
            </w:pPr>
            <w:r w:rsidRPr="00FB4D0B">
              <w:t>Diagnostic modes.</w:t>
            </w:r>
          </w:p>
          <w:p w14:paraId="051759ED" w14:textId="77777777" w:rsidR="00C93854" w:rsidRPr="00FB4D0B" w:rsidRDefault="00C93854" w:rsidP="00C93854">
            <w:pPr>
              <w:pStyle w:val="a3"/>
              <w:widowControl w:val="0"/>
              <w:numPr>
                <w:ilvl w:val="0"/>
                <w:numId w:val="5"/>
              </w:numPr>
              <w:spacing w:after="240"/>
            </w:pPr>
            <w:r w:rsidRPr="00FB4D0B">
              <w:t>Internal debug interfaces such as JTAG, serial ports, Ethernet, etc.</w:t>
            </w:r>
          </w:p>
          <w:p w14:paraId="6BE19962" w14:textId="77777777" w:rsidR="00C93854" w:rsidRPr="00FB4D0B" w:rsidRDefault="00C93854" w:rsidP="00C93854">
            <w:pPr>
              <w:pStyle w:val="a3"/>
              <w:widowControl w:val="0"/>
              <w:numPr>
                <w:ilvl w:val="0"/>
                <w:numId w:val="5"/>
              </w:numPr>
              <w:spacing w:after="240"/>
            </w:pPr>
            <w:r w:rsidRPr="00FB4D0B">
              <w:t>Internal diagnostic or analysis tools.</w:t>
            </w:r>
          </w:p>
          <w:p w14:paraId="48C63EF6" w14:textId="77777777" w:rsidR="00C93854" w:rsidRPr="00FB4D0B" w:rsidRDefault="00C93854" w:rsidP="00C93854">
            <w:pPr>
              <w:pStyle w:val="a3"/>
              <w:widowControl w:val="0"/>
              <w:numPr>
                <w:ilvl w:val="0"/>
                <w:numId w:val="5"/>
              </w:numPr>
              <w:spacing w:after="240"/>
            </w:pPr>
            <w:r w:rsidRPr="00FB4D0B">
              <w:t>Test environments and emulators.</w:t>
            </w:r>
          </w:p>
          <w:p w14:paraId="756265F1" w14:textId="786A2EAB" w:rsidR="00C93854" w:rsidRPr="00CE6185" w:rsidRDefault="00C93854" w:rsidP="00C93854">
            <w:pPr>
              <w:jc w:val="center"/>
            </w:pPr>
            <w:r w:rsidRPr="00FB4D0B">
              <w:t>System internals documentation necessary for validation, to be specified by Toyota.</w:t>
            </w:r>
          </w:p>
        </w:tc>
        <w:tc>
          <w:tcPr>
            <w:tcW w:w="3117" w:type="dxa"/>
          </w:tcPr>
          <w:p w14:paraId="5AEDC396" w14:textId="2184A9AE" w:rsidR="00C93854" w:rsidRPr="00CE6185" w:rsidRDefault="00C93854" w:rsidP="00C93854">
            <w:r w:rsidRPr="00C93854">
              <w:t>24MM.SEC.PRJ.TST.2</w:t>
            </w:r>
          </w:p>
        </w:tc>
      </w:tr>
      <w:tr w:rsidR="00C93854" w14:paraId="06A1AFA9" w14:textId="77777777" w:rsidTr="007C50FD">
        <w:tc>
          <w:tcPr>
            <w:tcW w:w="1435" w:type="dxa"/>
          </w:tcPr>
          <w:p w14:paraId="090C39B2" w14:textId="77777777" w:rsidR="00C93854" w:rsidRDefault="00C93854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350E1836" w14:textId="56191DDE" w:rsidR="00C93854" w:rsidRPr="00CE6185" w:rsidRDefault="00C93854" w:rsidP="00C93854">
            <w:r>
              <w:t>Production software builds at each release.</w:t>
            </w:r>
          </w:p>
        </w:tc>
        <w:tc>
          <w:tcPr>
            <w:tcW w:w="3117" w:type="dxa"/>
          </w:tcPr>
          <w:p w14:paraId="78C3B272" w14:textId="31F07312" w:rsidR="00C93854" w:rsidRPr="00CE6185" w:rsidRDefault="00C93854" w:rsidP="00C93854">
            <w:r w:rsidRPr="00C93854">
              <w:t>24MM.SEC.PRJ.TST.</w:t>
            </w:r>
            <w:r>
              <w:t>4</w:t>
            </w:r>
          </w:p>
        </w:tc>
      </w:tr>
      <w:tr w:rsidR="00C93854" w14:paraId="129E2501" w14:textId="77777777" w:rsidTr="00FA09A3">
        <w:tc>
          <w:tcPr>
            <w:tcW w:w="1435" w:type="dxa"/>
          </w:tcPr>
          <w:p w14:paraId="351B900C" w14:textId="77777777" w:rsidR="00C93854" w:rsidRDefault="00C93854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  <w:vAlign w:val="center"/>
          </w:tcPr>
          <w:p w14:paraId="7D71EEB4" w14:textId="52701617" w:rsidR="00C93854" w:rsidRDefault="00C93854" w:rsidP="00C93854">
            <w:r w:rsidRPr="72152F52">
              <w:t>Toyota shall be provided with the necessary documentation and tools such that it can install updates independently from the supplier during development and testing.</w:t>
            </w:r>
          </w:p>
        </w:tc>
        <w:tc>
          <w:tcPr>
            <w:tcW w:w="3117" w:type="dxa"/>
          </w:tcPr>
          <w:p w14:paraId="16DF6122" w14:textId="1F6801EA" w:rsidR="00C93854" w:rsidRPr="00C93854" w:rsidRDefault="00C93854" w:rsidP="00C93854">
            <w:r w:rsidRPr="00C93854">
              <w:t>24MM.SEC.PRJ.TST.5</w:t>
            </w:r>
          </w:p>
        </w:tc>
      </w:tr>
      <w:tr w:rsidR="00C93854" w14:paraId="1FBE99C6" w14:textId="77777777" w:rsidTr="007C50FD">
        <w:tc>
          <w:tcPr>
            <w:tcW w:w="1435" w:type="dxa"/>
          </w:tcPr>
          <w:p w14:paraId="6A3651D5" w14:textId="77777777" w:rsidR="00C93854" w:rsidRDefault="00C93854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40EE4207" w14:textId="5A6BA62F" w:rsidR="00C93854" w:rsidRDefault="00C93854" w:rsidP="00C93854">
            <w:r>
              <w:t>Full update packages</w:t>
            </w:r>
          </w:p>
        </w:tc>
        <w:tc>
          <w:tcPr>
            <w:tcW w:w="3117" w:type="dxa"/>
          </w:tcPr>
          <w:p w14:paraId="0F67E4BB" w14:textId="7E1BDF9E" w:rsidR="00C93854" w:rsidRPr="00C93854" w:rsidRDefault="00C93854" w:rsidP="00C93854">
            <w:pPr>
              <w:tabs>
                <w:tab w:val="left" w:pos="2040"/>
              </w:tabs>
            </w:pPr>
            <w:r w:rsidRPr="00C93854">
              <w:t>24MM.SEC.PRJ.TST.6</w:t>
            </w:r>
          </w:p>
        </w:tc>
      </w:tr>
      <w:tr w:rsidR="00C93854" w14:paraId="296EEC4E" w14:textId="77777777" w:rsidTr="007C50FD">
        <w:tc>
          <w:tcPr>
            <w:tcW w:w="1435" w:type="dxa"/>
          </w:tcPr>
          <w:p w14:paraId="4CB5C804" w14:textId="77777777" w:rsidR="00C93854" w:rsidRDefault="00C93854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74C73238" w14:textId="10509922" w:rsidR="00C93854" w:rsidRDefault="00C93854" w:rsidP="00C93854">
            <w:r>
              <w:t>Change log that includes security functions.</w:t>
            </w:r>
          </w:p>
        </w:tc>
        <w:tc>
          <w:tcPr>
            <w:tcW w:w="3117" w:type="dxa"/>
          </w:tcPr>
          <w:p w14:paraId="18DE7659" w14:textId="0499AEEE" w:rsidR="00C93854" w:rsidRPr="00C93854" w:rsidRDefault="00C93854" w:rsidP="00C93854">
            <w:r w:rsidRPr="00C93854">
              <w:t>24MM.SEC.PRJ.TST.8</w:t>
            </w:r>
          </w:p>
        </w:tc>
      </w:tr>
      <w:tr w:rsidR="00C93854" w14:paraId="2D7687DE" w14:textId="77777777" w:rsidTr="007C50FD">
        <w:tc>
          <w:tcPr>
            <w:tcW w:w="1435" w:type="dxa"/>
          </w:tcPr>
          <w:p w14:paraId="4A0EC17F" w14:textId="77777777" w:rsidR="00C93854" w:rsidRDefault="00C93854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3321FBC1" w14:textId="27FAF5AE" w:rsidR="00C93854" w:rsidRDefault="00C93854" w:rsidP="00C93854">
            <w:r>
              <w:t>Secure boot source code or access to it</w:t>
            </w:r>
          </w:p>
        </w:tc>
        <w:tc>
          <w:tcPr>
            <w:tcW w:w="3117" w:type="dxa"/>
          </w:tcPr>
          <w:p w14:paraId="39C3F40E" w14:textId="007E2DC4" w:rsidR="00C93854" w:rsidRPr="00C93854" w:rsidRDefault="00C93854" w:rsidP="00C93854">
            <w:r w:rsidRPr="00C93854">
              <w:t>24MM.SEC.PRJ.TST.9</w:t>
            </w:r>
          </w:p>
        </w:tc>
      </w:tr>
      <w:tr w:rsidR="00C93854" w14:paraId="4EAE7090" w14:textId="77777777" w:rsidTr="007C50FD">
        <w:tc>
          <w:tcPr>
            <w:tcW w:w="1435" w:type="dxa"/>
          </w:tcPr>
          <w:p w14:paraId="197D247B" w14:textId="77777777" w:rsidR="00C93854" w:rsidRDefault="00C93854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70ED39FA" w14:textId="741B2367" w:rsidR="00C93854" w:rsidRDefault="00C93854" w:rsidP="00C93854">
            <w:r>
              <w:t>TEE source code or access to it</w:t>
            </w:r>
          </w:p>
        </w:tc>
        <w:tc>
          <w:tcPr>
            <w:tcW w:w="3117" w:type="dxa"/>
          </w:tcPr>
          <w:p w14:paraId="57D62DF8" w14:textId="4656510A" w:rsidR="00C93854" w:rsidRPr="00C93854" w:rsidRDefault="00C93854" w:rsidP="00C93854">
            <w:r w:rsidRPr="00C93854">
              <w:t>24MM.SEC.PRJ.TST.10</w:t>
            </w:r>
          </w:p>
        </w:tc>
      </w:tr>
      <w:tr w:rsidR="00C93854" w14:paraId="2C0F0D79" w14:textId="77777777" w:rsidTr="007C50FD">
        <w:tc>
          <w:tcPr>
            <w:tcW w:w="1435" w:type="dxa"/>
          </w:tcPr>
          <w:p w14:paraId="56E30361" w14:textId="77777777" w:rsidR="00C93854" w:rsidRDefault="00C93854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5E057EF2" w14:textId="037837B4" w:rsidR="00C93854" w:rsidRDefault="00C93854" w:rsidP="00C93854">
            <w:r>
              <w:t>Fuzz test configuration</w:t>
            </w:r>
          </w:p>
        </w:tc>
        <w:tc>
          <w:tcPr>
            <w:tcW w:w="3117" w:type="dxa"/>
          </w:tcPr>
          <w:p w14:paraId="13E3FA89" w14:textId="093476B6" w:rsidR="00C93854" w:rsidRPr="00C93854" w:rsidRDefault="00C93854" w:rsidP="00C93854">
            <w:r w:rsidRPr="00C93854">
              <w:t>24MM.SEC.PRJ.TST</w:t>
            </w:r>
            <w:r>
              <w:t>.13-14</w:t>
            </w:r>
          </w:p>
        </w:tc>
      </w:tr>
      <w:tr w:rsidR="00C93854" w14:paraId="5C162110" w14:textId="77777777" w:rsidTr="007C50FD">
        <w:tc>
          <w:tcPr>
            <w:tcW w:w="1435" w:type="dxa"/>
          </w:tcPr>
          <w:p w14:paraId="65D8CB41" w14:textId="77777777" w:rsidR="00C93854" w:rsidRDefault="00C93854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48FA5B2C" w14:textId="7B9DA2A1" w:rsidR="00C93854" w:rsidRDefault="00C93854" w:rsidP="00C93854">
            <w:r>
              <w:t>Fuzz test report</w:t>
            </w:r>
          </w:p>
        </w:tc>
        <w:tc>
          <w:tcPr>
            <w:tcW w:w="3117" w:type="dxa"/>
          </w:tcPr>
          <w:p w14:paraId="478889AA" w14:textId="42A793D8" w:rsidR="00C93854" w:rsidRPr="00C93854" w:rsidRDefault="00C93854" w:rsidP="00C93854">
            <w:r w:rsidRPr="00C93854">
              <w:t>24MM.SEC.PRJ.TST.11</w:t>
            </w:r>
            <w:r>
              <w:t>-12</w:t>
            </w:r>
          </w:p>
        </w:tc>
      </w:tr>
      <w:tr w:rsidR="00C93854" w14:paraId="59EC6081" w14:textId="77777777" w:rsidTr="007C50FD">
        <w:tc>
          <w:tcPr>
            <w:tcW w:w="1435" w:type="dxa"/>
          </w:tcPr>
          <w:p w14:paraId="5C6DC072" w14:textId="77777777" w:rsidR="00C93854" w:rsidRDefault="00C93854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797CC222" w14:textId="7854C567" w:rsidR="00C93854" w:rsidRDefault="00C93854" w:rsidP="00C93854">
            <w:r>
              <w:t>Document describing the security controls of the factory trusted area.</w:t>
            </w:r>
          </w:p>
        </w:tc>
        <w:tc>
          <w:tcPr>
            <w:tcW w:w="3117" w:type="dxa"/>
          </w:tcPr>
          <w:p w14:paraId="423081B2" w14:textId="6207D73A" w:rsidR="00C93854" w:rsidRPr="00C93854" w:rsidRDefault="00C93854" w:rsidP="00C93854">
            <w:r w:rsidRPr="00C93854">
              <w:t>24MM.SEC.PRJ.FCT.</w:t>
            </w:r>
            <w:r>
              <w:t>1-4</w:t>
            </w:r>
          </w:p>
        </w:tc>
      </w:tr>
      <w:tr w:rsidR="00C93854" w14:paraId="5976895B" w14:textId="77777777" w:rsidTr="007C50FD">
        <w:tc>
          <w:tcPr>
            <w:tcW w:w="1435" w:type="dxa"/>
          </w:tcPr>
          <w:p w14:paraId="36E770C0" w14:textId="77777777" w:rsidR="00C93854" w:rsidRDefault="00C93854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67DD5296" w14:textId="5CF60E4C" w:rsidR="00C93854" w:rsidRDefault="006B6137" w:rsidP="00C93854">
            <w:r>
              <w:t>Wi-Fi chipset datasheet</w:t>
            </w:r>
          </w:p>
        </w:tc>
        <w:tc>
          <w:tcPr>
            <w:tcW w:w="3117" w:type="dxa"/>
          </w:tcPr>
          <w:p w14:paraId="30B6375C" w14:textId="05692D0E" w:rsidR="00C93854" w:rsidRPr="00C93854" w:rsidRDefault="006B6137" w:rsidP="00C93854">
            <w:r w:rsidRPr="006B6137">
              <w:t>24MM.SEC.HW.COM.WIFI.1</w:t>
            </w:r>
            <w:r>
              <w:t>-2</w:t>
            </w:r>
          </w:p>
        </w:tc>
      </w:tr>
      <w:tr w:rsidR="00C93854" w14:paraId="300896AB" w14:textId="77777777" w:rsidTr="007C50FD">
        <w:tc>
          <w:tcPr>
            <w:tcW w:w="1435" w:type="dxa"/>
          </w:tcPr>
          <w:p w14:paraId="5AFE4583" w14:textId="77777777" w:rsidR="00C93854" w:rsidRDefault="00C93854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67BD950B" w14:textId="0E373DE3" w:rsidR="00C93854" w:rsidRDefault="006B6137" w:rsidP="00C93854">
            <w:r>
              <w:t>Bluetooth datasheet</w:t>
            </w:r>
          </w:p>
        </w:tc>
        <w:tc>
          <w:tcPr>
            <w:tcW w:w="3117" w:type="dxa"/>
          </w:tcPr>
          <w:p w14:paraId="6F0BBAC2" w14:textId="05FE8326" w:rsidR="00C93854" w:rsidRPr="00C93854" w:rsidRDefault="006B6137" w:rsidP="00C93854">
            <w:r w:rsidRPr="006B6137">
              <w:t>24MM.SEC.HW.COM.BLT.1</w:t>
            </w:r>
          </w:p>
        </w:tc>
      </w:tr>
      <w:tr w:rsidR="006B6137" w14:paraId="7341B6B7" w14:textId="77777777" w:rsidTr="007C50FD">
        <w:tc>
          <w:tcPr>
            <w:tcW w:w="1435" w:type="dxa"/>
          </w:tcPr>
          <w:p w14:paraId="3C3BF643" w14:textId="77777777" w:rsidR="006B6137" w:rsidRDefault="006B6137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636331EB" w14:textId="4167A9B9" w:rsidR="006B6137" w:rsidRDefault="006B6137" w:rsidP="00C93854">
            <w:r>
              <w:t>Board schematics</w:t>
            </w:r>
          </w:p>
        </w:tc>
        <w:tc>
          <w:tcPr>
            <w:tcW w:w="3117" w:type="dxa"/>
          </w:tcPr>
          <w:p w14:paraId="737C4B59" w14:textId="77777777" w:rsidR="006B6137" w:rsidRDefault="006B6137" w:rsidP="00C93854">
            <w:r w:rsidRPr="006B6137">
              <w:t>24MM.SEC.HW.PER.1</w:t>
            </w:r>
            <w:r>
              <w:t>-4</w:t>
            </w:r>
          </w:p>
          <w:p w14:paraId="6F7EEC72" w14:textId="122EBCFD" w:rsidR="00B9317B" w:rsidRPr="006B6137" w:rsidRDefault="00B9317B" w:rsidP="00C93854">
            <w:proofErr w:type="gramStart"/>
            <w:r w:rsidRPr="00B9317B">
              <w:t>24MM.SEC.PLAT.DBG.PROD.</w:t>
            </w:r>
            <w:proofErr w:type="gramEnd"/>
            <w:r w:rsidRPr="00B9317B">
              <w:t>1</w:t>
            </w:r>
          </w:p>
        </w:tc>
      </w:tr>
      <w:tr w:rsidR="006B6137" w14:paraId="76D17C8D" w14:textId="77777777" w:rsidTr="007C50FD">
        <w:tc>
          <w:tcPr>
            <w:tcW w:w="1435" w:type="dxa"/>
          </w:tcPr>
          <w:p w14:paraId="780055BF" w14:textId="77777777" w:rsidR="006B6137" w:rsidRDefault="006B6137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3FE681CA" w14:textId="7D6B4023" w:rsidR="006B6137" w:rsidRDefault="006B6137" w:rsidP="00C93854">
            <w:r>
              <w:t>PCB routing diagrams</w:t>
            </w:r>
          </w:p>
        </w:tc>
        <w:tc>
          <w:tcPr>
            <w:tcW w:w="3117" w:type="dxa"/>
          </w:tcPr>
          <w:p w14:paraId="0D837309" w14:textId="77777777" w:rsidR="006B6137" w:rsidRDefault="006B6137" w:rsidP="00C93854">
            <w:r w:rsidRPr="006B6137">
              <w:t>24MM.SEC.HW.PER.2</w:t>
            </w:r>
            <w:r>
              <w:br/>
            </w:r>
            <w:r w:rsidRPr="006B6137">
              <w:t>24MM.SEC.HW.MEM.4</w:t>
            </w:r>
          </w:p>
          <w:p w14:paraId="090DF089" w14:textId="45EC4F1B" w:rsidR="00B9317B" w:rsidRPr="006B6137" w:rsidRDefault="00B9317B" w:rsidP="00C93854">
            <w:proofErr w:type="gramStart"/>
            <w:r w:rsidRPr="00B9317B">
              <w:t>24MM.SEC.PLAT.DBG.PROD.</w:t>
            </w:r>
            <w:proofErr w:type="gramEnd"/>
            <w:r w:rsidRPr="00B9317B">
              <w:t>1</w:t>
            </w:r>
          </w:p>
        </w:tc>
      </w:tr>
      <w:tr w:rsidR="006B6137" w14:paraId="3034408C" w14:textId="77777777" w:rsidTr="007C50FD">
        <w:tc>
          <w:tcPr>
            <w:tcW w:w="1435" w:type="dxa"/>
          </w:tcPr>
          <w:p w14:paraId="6F9A7597" w14:textId="77777777" w:rsidR="006B6137" w:rsidRDefault="006B6137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139E26EE" w14:textId="53B6BD04" w:rsidR="006B6137" w:rsidRDefault="006B6137" w:rsidP="00C93854">
            <w:r>
              <w:t>Serializer datasheet</w:t>
            </w:r>
          </w:p>
        </w:tc>
        <w:tc>
          <w:tcPr>
            <w:tcW w:w="3117" w:type="dxa"/>
          </w:tcPr>
          <w:p w14:paraId="354842B7" w14:textId="6BEDC788" w:rsidR="006B6137" w:rsidRPr="006B6137" w:rsidRDefault="006B6137" w:rsidP="006B6137">
            <w:r w:rsidRPr="006B6137">
              <w:t>24MM.SEC.HW.PER.4</w:t>
            </w:r>
          </w:p>
        </w:tc>
      </w:tr>
      <w:tr w:rsidR="006B6137" w14:paraId="0FCE084C" w14:textId="77777777" w:rsidTr="007C50FD">
        <w:tc>
          <w:tcPr>
            <w:tcW w:w="1435" w:type="dxa"/>
          </w:tcPr>
          <w:p w14:paraId="430DBFC0" w14:textId="77777777" w:rsidR="006B6137" w:rsidRDefault="006B6137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01820152" w14:textId="20357CB4" w:rsidR="006B6137" w:rsidRDefault="006B6137" w:rsidP="00C93854">
            <w:r>
              <w:t>List of GPIO / peripheral configuration</w:t>
            </w:r>
          </w:p>
        </w:tc>
        <w:tc>
          <w:tcPr>
            <w:tcW w:w="3117" w:type="dxa"/>
          </w:tcPr>
          <w:p w14:paraId="73794EB9" w14:textId="34534DF1" w:rsidR="006B6137" w:rsidRPr="006B6137" w:rsidRDefault="006B6137" w:rsidP="00C93854">
            <w:r w:rsidRPr="006B6137">
              <w:t>24MM.SEC.HW.PER.2</w:t>
            </w:r>
          </w:p>
        </w:tc>
      </w:tr>
      <w:tr w:rsidR="006B6137" w14:paraId="66BFD720" w14:textId="77777777" w:rsidTr="007C50FD">
        <w:tc>
          <w:tcPr>
            <w:tcW w:w="1435" w:type="dxa"/>
          </w:tcPr>
          <w:p w14:paraId="0F723059" w14:textId="77777777" w:rsidR="006B6137" w:rsidRDefault="006B6137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2AB58A72" w14:textId="5E1ECB4D" w:rsidR="006B6137" w:rsidRDefault="006B6137" w:rsidP="00C93854">
            <w:r>
              <w:t>Documentation showing certifications of secure environment</w:t>
            </w:r>
          </w:p>
        </w:tc>
        <w:tc>
          <w:tcPr>
            <w:tcW w:w="3117" w:type="dxa"/>
          </w:tcPr>
          <w:p w14:paraId="118CEF2A" w14:textId="599C4D25" w:rsidR="006B6137" w:rsidRPr="006B6137" w:rsidRDefault="006B6137" w:rsidP="006B6137">
            <w:r w:rsidRPr="006B6137">
              <w:t>24MM.SEC.HW.MEM.1</w:t>
            </w:r>
          </w:p>
        </w:tc>
      </w:tr>
      <w:tr w:rsidR="006B6137" w14:paraId="52936DB3" w14:textId="77777777" w:rsidTr="007C50FD">
        <w:tc>
          <w:tcPr>
            <w:tcW w:w="1435" w:type="dxa"/>
          </w:tcPr>
          <w:p w14:paraId="05DCDD47" w14:textId="77777777" w:rsidR="006B6137" w:rsidRDefault="006B6137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05219170" w14:textId="791F9CD4" w:rsidR="006B6137" w:rsidRDefault="006B6137" w:rsidP="00C93854">
            <w:r>
              <w:t>Datasheet of flash storage</w:t>
            </w:r>
          </w:p>
        </w:tc>
        <w:tc>
          <w:tcPr>
            <w:tcW w:w="3117" w:type="dxa"/>
          </w:tcPr>
          <w:p w14:paraId="73D52258" w14:textId="525F408B" w:rsidR="006B6137" w:rsidRPr="006B6137" w:rsidRDefault="006B6137" w:rsidP="00C93854">
            <w:r w:rsidRPr="006B6137">
              <w:t>24MM.SEC.HW.MEM.2</w:t>
            </w:r>
            <w:r w:rsidR="00DF7997">
              <w:br/>
            </w:r>
            <w:r w:rsidR="00DF7997" w:rsidRPr="00DF7997">
              <w:t>24MM.SEC.QC.FDE.1</w:t>
            </w:r>
          </w:p>
        </w:tc>
      </w:tr>
      <w:tr w:rsidR="006B6137" w14:paraId="73F1B5EA" w14:textId="77777777" w:rsidTr="007C50FD">
        <w:tc>
          <w:tcPr>
            <w:tcW w:w="1435" w:type="dxa"/>
          </w:tcPr>
          <w:p w14:paraId="332EC2D9" w14:textId="77777777" w:rsidR="006B6137" w:rsidRDefault="006B6137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23F5CF15" w14:textId="7601E2ED" w:rsidR="006B6137" w:rsidRDefault="006B6137" w:rsidP="00C93854">
            <w:r>
              <w:t>Use case list of cryptographic functions (signatures, encryption, hashes, etc.)</w:t>
            </w:r>
          </w:p>
        </w:tc>
        <w:tc>
          <w:tcPr>
            <w:tcW w:w="3117" w:type="dxa"/>
          </w:tcPr>
          <w:p w14:paraId="281620B6" w14:textId="2C18826C" w:rsidR="006B6137" w:rsidRPr="006B6137" w:rsidRDefault="006B6137" w:rsidP="006B6137">
            <w:proofErr w:type="gramStart"/>
            <w:r w:rsidRPr="006B6137">
              <w:t>24MM.SEC.PLAT.CRYP</w:t>
            </w:r>
            <w:proofErr w:type="gramEnd"/>
            <w:r w:rsidRPr="006B6137">
              <w:t>.1</w:t>
            </w:r>
            <w:r>
              <w:t>-7</w:t>
            </w:r>
            <w:r w:rsidR="004873AC">
              <w:br/>
            </w:r>
            <w:r w:rsidR="004873AC" w:rsidRPr="004873AC">
              <w:t>24MM.SEC.APP.CRYP.1</w:t>
            </w:r>
          </w:p>
        </w:tc>
      </w:tr>
      <w:tr w:rsidR="006B6137" w14:paraId="0C9E1C7F" w14:textId="77777777" w:rsidTr="007C50FD">
        <w:tc>
          <w:tcPr>
            <w:tcW w:w="1435" w:type="dxa"/>
          </w:tcPr>
          <w:p w14:paraId="7B53245D" w14:textId="77777777" w:rsidR="006B6137" w:rsidRDefault="006B6137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3FA70483" w14:textId="55E91568" w:rsidR="006B6137" w:rsidRDefault="006B6137" w:rsidP="00C93854">
            <w:r>
              <w:t>List of each key provisioned on the device and its algorithm type, bit length, storage location, and operation location.</w:t>
            </w:r>
          </w:p>
        </w:tc>
        <w:tc>
          <w:tcPr>
            <w:tcW w:w="3117" w:type="dxa"/>
          </w:tcPr>
          <w:p w14:paraId="00EBFBFD" w14:textId="782ECCE8" w:rsidR="006B6137" w:rsidRDefault="006B6137" w:rsidP="00C93854">
            <w:r w:rsidRPr="006B6137">
              <w:t>24MM.SEC.PLAT.KEY.</w:t>
            </w:r>
            <w:del w:id="6" w:author="Kitamura Yoshihiko (北村 嘉彦)" w:date="2022-09-29T13:50:00Z">
              <w:r w:rsidRPr="006B6137" w:rsidDel="00CA796D">
                <w:delText>1</w:delText>
              </w:r>
              <w:r w:rsidDel="00CA796D">
                <w:delText>-</w:delText>
              </w:r>
            </w:del>
            <w:r>
              <w:t>2</w:t>
            </w:r>
          </w:p>
          <w:p w14:paraId="3677E2BC" w14:textId="5D797EB0" w:rsidR="004873AC" w:rsidRDefault="004873AC" w:rsidP="00C93854">
            <w:r w:rsidRPr="004873AC">
              <w:t>24MM.SEC.APP.KEY.1</w:t>
            </w:r>
          </w:p>
          <w:p w14:paraId="0564F1D5" w14:textId="0F8BCAB3" w:rsidR="004873AC" w:rsidRPr="004873AC" w:rsidRDefault="004873AC">
            <w:pPr>
              <w:pPrChange w:id="7" w:author="Kitamura Yoshihiko (北村 嘉彦)" w:date="2022-09-13T09:46:00Z">
                <w:pPr>
                  <w:jc w:val="center"/>
                </w:pPr>
              </w:pPrChange>
            </w:pPr>
          </w:p>
        </w:tc>
      </w:tr>
      <w:tr w:rsidR="006B6137" w14:paraId="759A4E3D" w14:textId="77777777" w:rsidTr="007C50FD">
        <w:tc>
          <w:tcPr>
            <w:tcW w:w="1435" w:type="dxa"/>
          </w:tcPr>
          <w:p w14:paraId="1091B6BA" w14:textId="77777777" w:rsidR="006B6137" w:rsidRDefault="006B6137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411BA56F" w14:textId="5E1181F4" w:rsidR="006B6137" w:rsidRDefault="003D2AC9" w:rsidP="00C93854">
            <w:r>
              <w:t>Processor datasheets implementing secure boot</w:t>
            </w:r>
          </w:p>
        </w:tc>
        <w:tc>
          <w:tcPr>
            <w:tcW w:w="3117" w:type="dxa"/>
          </w:tcPr>
          <w:p w14:paraId="5CA65F13" w14:textId="246E71AD" w:rsidR="006B6137" w:rsidRPr="006B6137" w:rsidRDefault="003D2AC9" w:rsidP="00C93854">
            <w:r w:rsidRPr="003D2AC9">
              <w:t>24MM.SEC.PLAT.SB.4</w:t>
            </w:r>
            <w:r>
              <w:t>-6,8-11,21</w:t>
            </w:r>
            <w:r w:rsidR="001A40D1">
              <w:br/>
            </w:r>
            <w:r w:rsidR="001A40D1" w:rsidRPr="001A40D1">
              <w:t>24MM.SEC.PLAT.STG.5</w:t>
            </w:r>
          </w:p>
        </w:tc>
      </w:tr>
      <w:tr w:rsidR="003D2AC9" w14:paraId="400C765F" w14:textId="77777777" w:rsidTr="007C50FD">
        <w:tc>
          <w:tcPr>
            <w:tcW w:w="1435" w:type="dxa"/>
          </w:tcPr>
          <w:p w14:paraId="6AF16AF8" w14:textId="77777777" w:rsidR="003D2AC9" w:rsidRDefault="003D2AC9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4AA1A9AC" w14:textId="4FEAE9D6" w:rsidR="003D2AC9" w:rsidRDefault="003D2AC9" w:rsidP="00C93854">
            <w:r>
              <w:t>Confirmations from processor suppliers for secure boot design elements (if needed)</w:t>
            </w:r>
          </w:p>
        </w:tc>
        <w:tc>
          <w:tcPr>
            <w:tcW w:w="3117" w:type="dxa"/>
          </w:tcPr>
          <w:p w14:paraId="36F715CF" w14:textId="16AC1AE6" w:rsidR="003D2AC9" w:rsidRPr="003D2AC9" w:rsidRDefault="003D2AC9" w:rsidP="00C93854">
            <w:r w:rsidRPr="003D2AC9">
              <w:t>24MM.SEC.PLAT.SB.5</w:t>
            </w:r>
            <w:r>
              <w:t>-10,12,21</w:t>
            </w:r>
          </w:p>
        </w:tc>
      </w:tr>
      <w:tr w:rsidR="00B9317B" w14:paraId="6E127401" w14:textId="77777777" w:rsidTr="007C50FD">
        <w:tc>
          <w:tcPr>
            <w:tcW w:w="1435" w:type="dxa"/>
          </w:tcPr>
          <w:p w14:paraId="356DC1B7" w14:textId="77777777" w:rsidR="00B9317B" w:rsidRDefault="00B9317B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4EAD621F" w14:textId="572069E5" w:rsidR="00B9317B" w:rsidRDefault="00B9317B" w:rsidP="00C93854">
            <w:r>
              <w:t>Rationale for resource limit settings</w:t>
            </w:r>
          </w:p>
        </w:tc>
        <w:tc>
          <w:tcPr>
            <w:tcW w:w="3117" w:type="dxa"/>
          </w:tcPr>
          <w:p w14:paraId="6C9A1487" w14:textId="33EA9437" w:rsidR="00B9317B" w:rsidRPr="003D2AC9" w:rsidRDefault="00B9317B" w:rsidP="00C93854">
            <w:r w:rsidRPr="00B9317B">
              <w:t>24MM.SEC.PLAT.OS.GEN.3</w:t>
            </w:r>
          </w:p>
        </w:tc>
      </w:tr>
      <w:tr w:rsidR="00B9317B" w14:paraId="01A55467" w14:textId="77777777" w:rsidTr="007C50FD">
        <w:tc>
          <w:tcPr>
            <w:tcW w:w="1435" w:type="dxa"/>
          </w:tcPr>
          <w:p w14:paraId="18021AB4" w14:textId="77777777" w:rsidR="00B9317B" w:rsidRDefault="00B9317B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23C72384" w14:textId="18C1E9F9" w:rsidR="00B9317B" w:rsidRDefault="001A40D1" w:rsidP="00C93854">
            <w:r>
              <w:t xml:space="preserve">Consolidate, final </w:t>
            </w:r>
            <w:r w:rsidR="00B9317B">
              <w:t>Linux kernel configuration</w:t>
            </w:r>
          </w:p>
        </w:tc>
        <w:tc>
          <w:tcPr>
            <w:tcW w:w="3117" w:type="dxa"/>
          </w:tcPr>
          <w:p w14:paraId="11F98528" w14:textId="77777777" w:rsidR="00B9317B" w:rsidRDefault="00B9317B" w:rsidP="00C93854">
            <w:r w:rsidRPr="00B9317B">
              <w:t>24MM.SEC.PLAT.OS.GEN.5</w:t>
            </w:r>
          </w:p>
          <w:p w14:paraId="6FA4BD98" w14:textId="77777777" w:rsidR="001A40D1" w:rsidRDefault="001A40D1" w:rsidP="00C93854">
            <w:r w:rsidRPr="001A40D1">
              <w:t>24MM.SEC.PLAT.OS.KRN.1</w:t>
            </w:r>
            <w:r>
              <w:t>-29</w:t>
            </w:r>
          </w:p>
          <w:p w14:paraId="29AA344E" w14:textId="3C9076B5" w:rsidR="00BD6BC2" w:rsidRPr="003D2AC9" w:rsidRDefault="00BD6BC2" w:rsidP="00C93854">
            <w:r w:rsidRPr="00BD6BC2">
              <w:t>24MM.SEC.PLAT.COM.FWL.5</w:t>
            </w:r>
            <w:r>
              <w:t>-6</w:t>
            </w:r>
          </w:p>
        </w:tc>
      </w:tr>
      <w:tr w:rsidR="00B9317B" w14:paraId="0D4CA403" w14:textId="77777777" w:rsidTr="007C50FD">
        <w:tc>
          <w:tcPr>
            <w:tcW w:w="1435" w:type="dxa"/>
          </w:tcPr>
          <w:p w14:paraId="172E898B" w14:textId="77777777" w:rsidR="00B9317B" w:rsidRDefault="00B9317B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3D6CB1B7" w14:textId="77777777" w:rsidR="00B9317B" w:rsidRDefault="00B9317B" w:rsidP="00C93854">
            <w:r>
              <w:t>Documentation of the RNG initialization process</w:t>
            </w:r>
          </w:p>
          <w:p w14:paraId="6F5F5FC7" w14:textId="6247027C" w:rsidR="00B9317B" w:rsidRDefault="00B9317B" w:rsidP="00B9317B">
            <w:pPr>
              <w:pStyle w:val="a3"/>
              <w:numPr>
                <w:ilvl w:val="0"/>
                <w:numId w:val="5"/>
              </w:numPr>
            </w:pPr>
            <w:r>
              <w:t>Include documentation of KASLR RNG source.</w:t>
            </w:r>
          </w:p>
        </w:tc>
        <w:tc>
          <w:tcPr>
            <w:tcW w:w="3117" w:type="dxa"/>
          </w:tcPr>
          <w:p w14:paraId="38EA3DAB" w14:textId="742FA869" w:rsidR="00B9317B" w:rsidRPr="003D2AC9" w:rsidRDefault="00B9317B" w:rsidP="00C93854">
            <w:r w:rsidRPr="00B9317B">
              <w:t>24MM.SEC.PLAT.OS.GEN.6</w:t>
            </w:r>
          </w:p>
        </w:tc>
      </w:tr>
      <w:tr w:rsidR="00B9317B" w14:paraId="1EC51D4B" w14:textId="77777777" w:rsidTr="007C50FD">
        <w:tc>
          <w:tcPr>
            <w:tcW w:w="1435" w:type="dxa"/>
          </w:tcPr>
          <w:p w14:paraId="3A3ADB54" w14:textId="77777777" w:rsidR="00B9317B" w:rsidRDefault="00B9317B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7EFD0439" w14:textId="6B556873" w:rsidR="00B9317B" w:rsidRDefault="00B9317B" w:rsidP="00C93854">
            <w:r>
              <w:t>List of all passwords and PINs and corresponding hashing algorithm.</w:t>
            </w:r>
          </w:p>
        </w:tc>
        <w:tc>
          <w:tcPr>
            <w:tcW w:w="3117" w:type="dxa"/>
          </w:tcPr>
          <w:p w14:paraId="4B97EF53" w14:textId="42EE4BF3" w:rsidR="00B9317B" w:rsidRPr="003D2AC9" w:rsidRDefault="00B9317B" w:rsidP="00C93854">
            <w:r w:rsidRPr="00B9317B">
              <w:t>24MM.SEC.PLAT.OS.GEN.7</w:t>
            </w:r>
          </w:p>
        </w:tc>
      </w:tr>
      <w:tr w:rsidR="00B9317B" w14:paraId="24017A76" w14:textId="77777777" w:rsidTr="007C50FD">
        <w:tc>
          <w:tcPr>
            <w:tcW w:w="1435" w:type="dxa"/>
          </w:tcPr>
          <w:p w14:paraId="04160A6F" w14:textId="77777777" w:rsidR="00B9317B" w:rsidRDefault="00B9317B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5C9AFF97" w14:textId="372AAA96" w:rsidR="00B9317B" w:rsidRDefault="00B9317B" w:rsidP="00C93854">
            <w:r>
              <w:t xml:space="preserve">List of all processes running as root and why </w:t>
            </w:r>
            <w:proofErr w:type="gramStart"/>
            <w:r>
              <w:t>it’s</w:t>
            </w:r>
            <w:proofErr w:type="gramEnd"/>
            <w:r>
              <w:t xml:space="preserve"> necessary</w:t>
            </w:r>
          </w:p>
        </w:tc>
        <w:tc>
          <w:tcPr>
            <w:tcW w:w="3117" w:type="dxa"/>
          </w:tcPr>
          <w:p w14:paraId="414C37B2" w14:textId="7916F621" w:rsidR="00B9317B" w:rsidRPr="003D2AC9" w:rsidRDefault="00B9317B" w:rsidP="00C93854">
            <w:r w:rsidRPr="00B9317B">
              <w:t>24MM.SEC.PLAT.OS.USR.1</w:t>
            </w:r>
          </w:p>
        </w:tc>
      </w:tr>
      <w:tr w:rsidR="00B9317B" w14:paraId="4FBE791F" w14:textId="77777777" w:rsidTr="007C50FD">
        <w:tc>
          <w:tcPr>
            <w:tcW w:w="1435" w:type="dxa"/>
          </w:tcPr>
          <w:p w14:paraId="3025633C" w14:textId="77777777" w:rsidR="00B9317B" w:rsidRDefault="00B9317B" w:rsidP="00C93854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255CD083" w14:textId="6287077B" w:rsidR="00B9317B" w:rsidRDefault="00B9317B" w:rsidP="00C93854">
            <w:r>
              <w:t>List of all users and purpose for each</w:t>
            </w:r>
          </w:p>
        </w:tc>
        <w:tc>
          <w:tcPr>
            <w:tcW w:w="3117" w:type="dxa"/>
          </w:tcPr>
          <w:p w14:paraId="74B7F1A7" w14:textId="31E59C0F" w:rsidR="00B9317B" w:rsidRPr="003D2AC9" w:rsidRDefault="00B9317B" w:rsidP="00C93854">
            <w:r w:rsidRPr="00B9317B">
              <w:t>24MM.SEC.PLAT.OS.USR.2</w:t>
            </w:r>
          </w:p>
        </w:tc>
      </w:tr>
      <w:tr w:rsidR="00B9317B" w14:paraId="7689A385" w14:textId="77777777" w:rsidTr="007C50FD">
        <w:tc>
          <w:tcPr>
            <w:tcW w:w="1435" w:type="dxa"/>
          </w:tcPr>
          <w:p w14:paraId="517A7A11" w14:textId="77777777" w:rsidR="00B9317B" w:rsidRDefault="00B9317B" w:rsidP="00B9317B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62A9C8CC" w14:textId="11A231B4" w:rsidR="00B9317B" w:rsidRDefault="00B9317B" w:rsidP="00B9317B">
            <w:r>
              <w:t>List of all groups and purpose for each</w:t>
            </w:r>
          </w:p>
        </w:tc>
        <w:tc>
          <w:tcPr>
            <w:tcW w:w="3117" w:type="dxa"/>
          </w:tcPr>
          <w:p w14:paraId="26892628" w14:textId="20944BF7" w:rsidR="00B9317B" w:rsidRPr="003D2AC9" w:rsidRDefault="00B9317B" w:rsidP="00B9317B">
            <w:r>
              <w:t>24MM.SEC.PLAT.OS.USR.3</w:t>
            </w:r>
          </w:p>
        </w:tc>
      </w:tr>
      <w:tr w:rsidR="00B9317B" w14:paraId="48EFAFB1" w14:textId="77777777" w:rsidTr="007C50FD">
        <w:tc>
          <w:tcPr>
            <w:tcW w:w="1435" w:type="dxa"/>
          </w:tcPr>
          <w:p w14:paraId="73B14F1C" w14:textId="77777777" w:rsidR="00B9317B" w:rsidRDefault="00B9317B" w:rsidP="00B9317B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7434DE2E" w14:textId="709A032A" w:rsidR="00B9317B" w:rsidRDefault="001A40D1" w:rsidP="00B9317B">
            <w:r>
              <w:t xml:space="preserve">Rationale for </w:t>
            </w:r>
            <w:proofErr w:type="spellStart"/>
            <w:r>
              <w:t>umask</w:t>
            </w:r>
            <w:proofErr w:type="spellEnd"/>
            <w:r>
              <w:t xml:space="preserve"> setting.</w:t>
            </w:r>
          </w:p>
        </w:tc>
        <w:tc>
          <w:tcPr>
            <w:tcW w:w="3117" w:type="dxa"/>
          </w:tcPr>
          <w:p w14:paraId="2B3C720A" w14:textId="5EABF7D5" w:rsidR="00B9317B" w:rsidRPr="003D2AC9" w:rsidRDefault="002956FA" w:rsidP="00B9317B">
            <w:r w:rsidRPr="002956FA">
              <w:t>24MM.SEC.PLAT.OS.FS.4</w:t>
            </w:r>
          </w:p>
        </w:tc>
      </w:tr>
      <w:tr w:rsidR="001A40D1" w14:paraId="46CD9416" w14:textId="77777777" w:rsidTr="007C50FD">
        <w:tc>
          <w:tcPr>
            <w:tcW w:w="1435" w:type="dxa"/>
          </w:tcPr>
          <w:p w14:paraId="2E835870" w14:textId="77777777" w:rsidR="001A40D1" w:rsidRDefault="001A40D1" w:rsidP="00B9317B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7FE49BCC" w14:textId="59BA3F80" w:rsidR="00BD6BC2" w:rsidRDefault="00BD6BC2" w:rsidP="00B9317B">
            <w:r>
              <w:t xml:space="preserve">List of which processors on the SoC can reach each </w:t>
            </w:r>
            <w:proofErr w:type="gramStart"/>
            <w:r>
              <w:t>peripherals</w:t>
            </w:r>
            <w:proofErr w:type="gramEnd"/>
          </w:p>
        </w:tc>
        <w:tc>
          <w:tcPr>
            <w:tcW w:w="3117" w:type="dxa"/>
          </w:tcPr>
          <w:p w14:paraId="0039DC85" w14:textId="3E38025A" w:rsidR="001A40D1" w:rsidRPr="003D2AC9" w:rsidRDefault="00BD6BC2" w:rsidP="00B9317B">
            <w:r w:rsidRPr="00BD6BC2">
              <w:t>24MM.SEC.PLAT.SOC.1</w:t>
            </w:r>
          </w:p>
        </w:tc>
      </w:tr>
      <w:tr w:rsidR="001A40D1" w14:paraId="10B2F936" w14:textId="77777777" w:rsidTr="007C50FD">
        <w:tc>
          <w:tcPr>
            <w:tcW w:w="1435" w:type="dxa"/>
          </w:tcPr>
          <w:p w14:paraId="173C7D55" w14:textId="77777777" w:rsidR="001A40D1" w:rsidRDefault="001A40D1" w:rsidP="00B9317B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06A0EBF1" w14:textId="3714A2E7" w:rsidR="001A40D1" w:rsidRDefault="00BD6BC2" w:rsidP="00B9317B">
            <w:r w:rsidRPr="00BD6BC2">
              <w:t>Listing of memory ranges accessible by each processor.</w:t>
            </w:r>
          </w:p>
        </w:tc>
        <w:tc>
          <w:tcPr>
            <w:tcW w:w="3117" w:type="dxa"/>
          </w:tcPr>
          <w:p w14:paraId="668829A8" w14:textId="3AA674F2" w:rsidR="001A40D1" w:rsidRPr="003D2AC9" w:rsidRDefault="00BD6BC2" w:rsidP="00B9317B">
            <w:r w:rsidRPr="00BD6BC2">
              <w:t>24MM.SEC.PLAT.SOC.2</w:t>
            </w:r>
          </w:p>
        </w:tc>
      </w:tr>
      <w:tr w:rsidR="001A40D1" w14:paraId="126F28AA" w14:textId="77777777" w:rsidTr="007C50FD">
        <w:tc>
          <w:tcPr>
            <w:tcW w:w="1435" w:type="dxa"/>
          </w:tcPr>
          <w:p w14:paraId="6FAEB8A8" w14:textId="77777777" w:rsidR="001A40D1" w:rsidRDefault="001A40D1" w:rsidP="00B9317B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1CEEFD25" w14:textId="62E6447E" w:rsidR="001A40D1" w:rsidRDefault="00BD6BC2" w:rsidP="00BD6BC2">
            <w:pPr>
              <w:ind w:right="440"/>
            </w:pPr>
            <w:r w:rsidRPr="00BD6BC2">
              <w:t>Listing of each peripheral that has bus master capabilities and the allowed memory ranges.</w:t>
            </w:r>
          </w:p>
        </w:tc>
        <w:tc>
          <w:tcPr>
            <w:tcW w:w="3117" w:type="dxa"/>
          </w:tcPr>
          <w:p w14:paraId="7A148013" w14:textId="77777777" w:rsidR="001A40D1" w:rsidRDefault="00BD6BC2" w:rsidP="00B9317B">
            <w:r w:rsidRPr="00BD6BC2">
              <w:t>24MM.SEC.PLAT.SOC.3</w:t>
            </w:r>
          </w:p>
          <w:p w14:paraId="17722E83" w14:textId="76551F3E" w:rsidR="004873AC" w:rsidRPr="003D2AC9" w:rsidRDefault="004873AC" w:rsidP="00B9317B">
            <w:r w:rsidRPr="004873AC">
              <w:t>24MM.SEC.PLAT.PER.7</w:t>
            </w:r>
          </w:p>
        </w:tc>
      </w:tr>
      <w:tr w:rsidR="001A40D1" w14:paraId="225E1DCC" w14:textId="77777777" w:rsidTr="007C50FD">
        <w:tc>
          <w:tcPr>
            <w:tcW w:w="1435" w:type="dxa"/>
          </w:tcPr>
          <w:p w14:paraId="3E2EF4A7" w14:textId="77777777" w:rsidR="001A40D1" w:rsidRDefault="001A40D1" w:rsidP="00B9317B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2A6C74D9" w14:textId="0EFB25EF" w:rsidR="001A40D1" w:rsidRDefault="00BD6BC2" w:rsidP="00B9317B">
            <w:r w:rsidRPr="00BD6BC2">
              <w:t>Documentation of the implementation and configuration mechanisms for SoC memory controls.</w:t>
            </w:r>
          </w:p>
        </w:tc>
        <w:tc>
          <w:tcPr>
            <w:tcW w:w="3117" w:type="dxa"/>
          </w:tcPr>
          <w:p w14:paraId="1DCB7BEE" w14:textId="19E96220" w:rsidR="00BD6BC2" w:rsidRPr="003D2AC9" w:rsidRDefault="00BD6BC2" w:rsidP="00B9317B">
            <w:r w:rsidRPr="00BD6BC2">
              <w:t>24MM.SEC.PLAT.SOC.</w:t>
            </w:r>
            <w:r>
              <w:t>4</w:t>
            </w:r>
          </w:p>
        </w:tc>
      </w:tr>
      <w:tr w:rsidR="001A40D1" w14:paraId="234F8E21" w14:textId="77777777" w:rsidTr="007C50FD">
        <w:tc>
          <w:tcPr>
            <w:tcW w:w="1435" w:type="dxa"/>
          </w:tcPr>
          <w:p w14:paraId="47EC2BC0" w14:textId="77777777" w:rsidR="001A40D1" w:rsidRDefault="001A40D1" w:rsidP="00B9317B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4A574DE0" w14:textId="473CD0D5" w:rsidR="001A40D1" w:rsidRDefault="00BD6BC2" w:rsidP="00B9317B">
            <w:r w:rsidRPr="00BD6BC2">
              <w:t>Default firewall configuration.</w:t>
            </w:r>
          </w:p>
        </w:tc>
        <w:tc>
          <w:tcPr>
            <w:tcW w:w="3117" w:type="dxa"/>
          </w:tcPr>
          <w:p w14:paraId="12535E26" w14:textId="179AE646" w:rsidR="001A40D1" w:rsidRPr="003D2AC9" w:rsidRDefault="00BD6BC2" w:rsidP="00B9317B">
            <w:r w:rsidRPr="00BD6BC2">
              <w:t>24MM.SEC.PLAT.COM.FWL.1</w:t>
            </w:r>
            <w:r>
              <w:t>-4,7-8</w:t>
            </w:r>
          </w:p>
        </w:tc>
      </w:tr>
      <w:tr w:rsidR="004873AC" w:rsidRPr="004873AC" w14:paraId="1C976F5C" w14:textId="77777777" w:rsidTr="007C50FD">
        <w:tc>
          <w:tcPr>
            <w:tcW w:w="1435" w:type="dxa"/>
          </w:tcPr>
          <w:p w14:paraId="5081CBB6" w14:textId="77777777" w:rsidR="004873AC" w:rsidRDefault="004873AC" w:rsidP="00B9317B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1E70F6DC" w14:textId="7C1AB2B9" w:rsidR="004873AC" w:rsidRPr="004873AC" w:rsidRDefault="004873AC" w:rsidP="00B9317B">
            <w:r w:rsidRPr="004873AC">
              <w:t>Documentation describing Wi-Fi default process generation pro</w:t>
            </w:r>
            <w:r>
              <w:t>cess.</w:t>
            </w:r>
          </w:p>
        </w:tc>
        <w:tc>
          <w:tcPr>
            <w:tcW w:w="3117" w:type="dxa"/>
          </w:tcPr>
          <w:p w14:paraId="6EBB256B" w14:textId="08268584" w:rsidR="004873AC" w:rsidRPr="004873AC" w:rsidRDefault="004873AC" w:rsidP="00B9317B">
            <w:r w:rsidRPr="004873AC">
              <w:t>24MM.SEC.PLAT.COM.WIFI.</w:t>
            </w:r>
            <w:r>
              <w:t>4</w:t>
            </w:r>
          </w:p>
        </w:tc>
      </w:tr>
      <w:tr w:rsidR="004873AC" w:rsidRPr="004873AC" w14:paraId="365D039D" w14:textId="77777777" w:rsidTr="007C50FD">
        <w:tc>
          <w:tcPr>
            <w:tcW w:w="1435" w:type="dxa"/>
          </w:tcPr>
          <w:p w14:paraId="0493B119" w14:textId="77777777" w:rsidR="004873AC" w:rsidRPr="004873AC" w:rsidRDefault="004873AC" w:rsidP="00B9317B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30FDCE52" w14:textId="2613DA87" w:rsidR="004873AC" w:rsidRPr="004873AC" w:rsidRDefault="004873AC" w:rsidP="00B9317B">
            <w:r>
              <w:t>Documentation describing how MAC address randomization is implemented</w:t>
            </w:r>
          </w:p>
        </w:tc>
        <w:tc>
          <w:tcPr>
            <w:tcW w:w="3117" w:type="dxa"/>
          </w:tcPr>
          <w:p w14:paraId="13E0E926" w14:textId="18116C7D" w:rsidR="004873AC" w:rsidRPr="004873AC" w:rsidRDefault="004873AC" w:rsidP="00B9317B">
            <w:r w:rsidRPr="004873AC">
              <w:t>24MM.SEC.PLAT.COM.WIFI.3</w:t>
            </w:r>
          </w:p>
        </w:tc>
      </w:tr>
      <w:tr w:rsidR="004873AC" w:rsidRPr="004873AC" w14:paraId="323443E9" w14:textId="77777777" w:rsidTr="007C50FD">
        <w:tc>
          <w:tcPr>
            <w:tcW w:w="1435" w:type="dxa"/>
          </w:tcPr>
          <w:p w14:paraId="64DB8E06" w14:textId="77777777" w:rsidR="004873AC" w:rsidRPr="004873AC" w:rsidRDefault="004873AC" w:rsidP="00B9317B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55E4581E" w14:textId="3E8C4A3B" w:rsidR="004873AC" w:rsidRPr="004873AC" w:rsidRDefault="004873AC" w:rsidP="00B9317B">
            <w:r>
              <w:t>List of USB devices supported by ECU</w:t>
            </w:r>
          </w:p>
        </w:tc>
        <w:tc>
          <w:tcPr>
            <w:tcW w:w="3117" w:type="dxa"/>
          </w:tcPr>
          <w:p w14:paraId="34155A41" w14:textId="7CA096B0" w:rsidR="004873AC" w:rsidRPr="004873AC" w:rsidRDefault="004873AC" w:rsidP="00B9317B">
            <w:r w:rsidRPr="004873AC">
              <w:t>24MM.SEC.PLAT.COM.INT.1</w:t>
            </w:r>
          </w:p>
        </w:tc>
      </w:tr>
      <w:tr w:rsidR="004873AC" w:rsidRPr="004873AC" w14:paraId="3CC04456" w14:textId="77777777" w:rsidTr="007C50FD">
        <w:tc>
          <w:tcPr>
            <w:tcW w:w="1435" w:type="dxa"/>
          </w:tcPr>
          <w:p w14:paraId="0C1DD4C7" w14:textId="77777777" w:rsidR="004873AC" w:rsidRPr="004873AC" w:rsidRDefault="004873AC" w:rsidP="00B9317B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6F7899BA" w14:textId="77F33B3C" w:rsidR="004873AC" w:rsidRPr="004873AC" w:rsidRDefault="004873AC" w:rsidP="00B9317B">
            <w:r>
              <w:t>CAN whitelist</w:t>
            </w:r>
          </w:p>
        </w:tc>
        <w:tc>
          <w:tcPr>
            <w:tcW w:w="3117" w:type="dxa"/>
          </w:tcPr>
          <w:p w14:paraId="00AE60B2" w14:textId="7B075053" w:rsidR="004873AC" w:rsidRPr="004873AC" w:rsidRDefault="004873AC" w:rsidP="00B9317B">
            <w:r w:rsidRPr="004873AC">
              <w:t>24MM.SEC.PLAT.COM.INT.3</w:t>
            </w:r>
          </w:p>
        </w:tc>
      </w:tr>
      <w:tr w:rsidR="004873AC" w:rsidRPr="004873AC" w14:paraId="0DBBC495" w14:textId="77777777" w:rsidTr="007C50FD">
        <w:tc>
          <w:tcPr>
            <w:tcW w:w="1435" w:type="dxa"/>
          </w:tcPr>
          <w:p w14:paraId="6AD1C3B4" w14:textId="77777777" w:rsidR="004873AC" w:rsidRPr="004873AC" w:rsidRDefault="004873AC" w:rsidP="00B9317B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0C4DBFD0" w14:textId="7D20EB97" w:rsidR="004873AC" w:rsidRDefault="004873AC" w:rsidP="00B9317B">
            <w:r>
              <w:t>Design review materials for automated testing</w:t>
            </w:r>
          </w:p>
        </w:tc>
        <w:tc>
          <w:tcPr>
            <w:tcW w:w="3117" w:type="dxa"/>
          </w:tcPr>
          <w:p w14:paraId="1DC445F0" w14:textId="164EA98A" w:rsidR="004873AC" w:rsidRPr="004873AC" w:rsidRDefault="004873AC" w:rsidP="00B9317B">
            <w:r w:rsidRPr="004873AC">
              <w:t>24MM.SEC.PLAT.AT.1</w:t>
            </w:r>
          </w:p>
        </w:tc>
      </w:tr>
      <w:tr w:rsidR="004873AC" w:rsidRPr="004873AC" w14:paraId="60FAC50A" w14:textId="77777777" w:rsidTr="007C50FD">
        <w:tc>
          <w:tcPr>
            <w:tcW w:w="1435" w:type="dxa"/>
          </w:tcPr>
          <w:p w14:paraId="70E0D30C" w14:textId="77777777" w:rsidR="004873AC" w:rsidRPr="004873AC" w:rsidRDefault="004873AC" w:rsidP="00B9317B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7C0D5ECE" w14:textId="69F369EC" w:rsidR="004873AC" w:rsidRDefault="004873AC" w:rsidP="004873AC">
            <w:r w:rsidRPr="004873AC">
              <w:t>Documentation and tools necessary to extract and review log records.</w:t>
            </w:r>
          </w:p>
        </w:tc>
        <w:tc>
          <w:tcPr>
            <w:tcW w:w="3117" w:type="dxa"/>
          </w:tcPr>
          <w:p w14:paraId="27FAF0F6" w14:textId="3727F3BB" w:rsidR="004873AC" w:rsidRPr="004873AC" w:rsidRDefault="004873AC" w:rsidP="004873AC">
            <w:r w:rsidRPr="004873AC">
              <w:t>24MM.SEC.APP.LOG.2</w:t>
            </w:r>
            <w:r>
              <w:t>-12</w:t>
            </w:r>
          </w:p>
        </w:tc>
      </w:tr>
      <w:tr w:rsidR="004873AC" w:rsidRPr="004873AC" w14:paraId="4BB715C0" w14:textId="77777777" w:rsidTr="007C50FD">
        <w:tc>
          <w:tcPr>
            <w:tcW w:w="1435" w:type="dxa"/>
          </w:tcPr>
          <w:p w14:paraId="4A33155A" w14:textId="77777777" w:rsidR="004873AC" w:rsidRPr="004873AC" w:rsidRDefault="004873AC" w:rsidP="00B9317B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24C6F6A3" w14:textId="3AC0E907" w:rsidR="004873AC" w:rsidRDefault="00ED7C4D" w:rsidP="00B9317B">
            <w:r w:rsidRPr="00ED7C4D">
              <w:t xml:space="preserve">Documentation on how Bluetooth is configured to be compliant with </w:t>
            </w:r>
            <w:r>
              <w:t>NIST SP 800-121 rev2</w:t>
            </w:r>
            <w:r w:rsidRPr="00ED7C4D">
              <w:t>.</w:t>
            </w:r>
          </w:p>
        </w:tc>
        <w:tc>
          <w:tcPr>
            <w:tcW w:w="3117" w:type="dxa"/>
          </w:tcPr>
          <w:p w14:paraId="7FF095FD" w14:textId="4A3B4A95" w:rsidR="004873AC" w:rsidRPr="004873AC" w:rsidRDefault="00ED7C4D" w:rsidP="00B9317B">
            <w:r w:rsidRPr="00ED7C4D">
              <w:t>24MM.SEC.APP.COM.BLT.1</w:t>
            </w:r>
          </w:p>
        </w:tc>
      </w:tr>
      <w:tr w:rsidR="004873AC" w:rsidRPr="004873AC" w14:paraId="44835DA8" w14:textId="77777777" w:rsidTr="007C50FD">
        <w:tc>
          <w:tcPr>
            <w:tcW w:w="1435" w:type="dxa"/>
          </w:tcPr>
          <w:p w14:paraId="370DF4D6" w14:textId="77777777" w:rsidR="004873AC" w:rsidRPr="004873AC" w:rsidRDefault="004873AC" w:rsidP="00B9317B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2D768B9D" w14:textId="5EB73EE7" w:rsidR="004873AC" w:rsidRDefault="00ED7C4D" w:rsidP="00ED7C4D">
            <w:pPr>
              <w:tabs>
                <w:tab w:val="left" w:pos="1695"/>
              </w:tabs>
            </w:pPr>
            <w:r w:rsidRPr="00ED7C4D">
              <w:t>List of available services</w:t>
            </w:r>
            <w:r>
              <w:t xml:space="preserve"> on CAN, Ethernet, etc.</w:t>
            </w:r>
            <w:r w:rsidRPr="00ED7C4D">
              <w:t xml:space="preserve"> and the corresponding authentication mechanism.</w:t>
            </w:r>
          </w:p>
        </w:tc>
        <w:tc>
          <w:tcPr>
            <w:tcW w:w="3117" w:type="dxa"/>
          </w:tcPr>
          <w:p w14:paraId="37D6BFA8" w14:textId="08E47B00" w:rsidR="004873AC" w:rsidRPr="004873AC" w:rsidRDefault="00ED7C4D" w:rsidP="00B9317B">
            <w:r w:rsidRPr="00ED7C4D">
              <w:t>24MM.SEC.APP.COM.INT.1</w:t>
            </w:r>
          </w:p>
        </w:tc>
      </w:tr>
      <w:tr w:rsidR="00ED7C4D" w:rsidRPr="004873AC" w14:paraId="1A26F5FF" w14:textId="77777777" w:rsidTr="007C50FD">
        <w:tc>
          <w:tcPr>
            <w:tcW w:w="1435" w:type="dxa"/>
          </w:tcPr>
          <w:p w14:paraId="5121D55D" w14:textId="77777777" w:rsidR="00ED7C4D" w:rsidRPr="004873AC" w:rsidRDefault="00ED7C4D" w:rsidP="00B9317B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1A031EA3" w14:textId="312F59DD" w:rsidR="00ED7C4D" w:rsidRPr="00ED7C4D" w:rsidRDefault="00ED7C4D" w:rsidP="00ED7C4D">
            <w:pPr>
              <w:tabs>
                <w:tab w:val="left" w:pos="1695"/>
              </w:tabs>
            </w:pPr>
            <w:r>
              <w:t>If supported, documentation of how code and data is loaded from USB and authenticated before use.</w:t>
            </w:r>
          </w:p>
        </w:tc>
        <w:tc>
          <w:tcPr>
            <w:tcW w:w="3117" w:type="dxa"/>
          </w:tcPr>
          <w:p w14:paraId="04BB227E" w14:textId="05C6F2C1" w:rsidR="00ED7C4D" w:rsidRPr="00ED7C4D" w:rsidRDefault="00ED7C4D" w:rsidP="00ED7C4D">
            <w:r w:rsidRPr="00ED7C4D">
              <w:t>24MM.SEC.APP.COM.INT.2</w:t>
            </w:r>
            <w:r>
              <w:t>-3</w:t>
            </w:r>
          </w:p>
        </w:tc>
      </w:tr>
      <w:tr w:rsidR="00ED7C4D" w:rsidRPr="004873AC" w14:paraId="5CAFBC3D" w14:textId="77777777" w:rsidTr="007C50FD">
        <w:tc>
          <w:tcPr>
            <w:tcW w:w="1435" w:type="dxa"/>
          </w:tcPr>
          <w:p w14:paraId="200E47FF" w14:textId="77777777" w:rsidR="00ED7C4D" w:rsidRPr="004873AC" w:rsidRDefault="00ED7C4D" w:rsidP="00B9317B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5EECBB8E" w14:textId="1FFFE579" w:rsidR="00ED7C4D" w:rsidRPr="00ED7C4D" w:rsidRDefault="00ED7C4D" w:rsidP="00ED7C4D">
            <w:pPr>
              <w:tabs>
                <w:tab w:val="left" w:pos="1695"/>
              </w:tabs>
            </w:pPr>
            <w:r>
              <w:t>Rationale for capabilities assigned to each application and service.</w:t>
            </w:r>
          </w:p>
        </w:tc>
        <w:tc>
          <w:tcPr>
            <w:tcW w:w="3117" w:type="dxa"/>
          </w:tcPr>
          <w:p w14:paraId="3AE42016" w14:textId="7EC133EC" w:rsidR="00ED7C4D" w:rsidRPr="00ED7C4D" w:rsidRDefault="00ED7C4D" w:rsidP="00B9317B">
            <w:r w:rsidRPr="00ED7C4D">
              <w:t>24MM.SEC.APP.SBX.2</w:t>
            </w:r>
          </w:p>
        </w:tc>
      </w:tr>
      <w:tr w:rsidR="00ED7C4D" w:rsidRPr="004873AC" w14:paraId="5D63B3D4" w14:textId="77777777" w:rsidTr="007C50FD">
        <w:tc>
          <w:tcPr>
            <w:tcW w:w="1435" w:type="dxa"/>
          </w:tcPr>
          <w:p w14:paraId="684F7986" w14:textId="77777777" w:rsidR="00ED7C4D" w:rsidRPr="004873AC" w:rsidRDefault="00ED7C4D" w:rsidP="00B9317B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4BF5FE91" w14:textId="0BAD836D" w:rsidR="00ED7C4D" w:rsidRPr="00ED7C4D" w:rsidRDefault="00ED7C4D" w:rsidP="00ED7C4D">
            <w:pPr>
              <w:tabs>
                <w:tab w:val="left" w:pos="1695"/>
              </w:tabs>
            </w:pPr>
            <w:r w:rsidRPr="00ED7C4D">
              <w:t>List of processes and whether the user ID is unique or common. Rationale for all common user IDs.</w:t>
            </w:r>
          </w:p>
        </w:tc>
        <w:tc>
          <w:tcPr>
            <w:tcW w:w="3117" w:type="dxa"/>
          </w:tcPr>
          <w:p w14:paraId="3733E84D" w14:textId="2FB77473" w:rsidR="00ED7C4D" w:rsidRPr="00ED7C4D" w:rsidRDefault="00ED7C4D" w:rsidP="00B9317B">
            <w:r w:rsidRPr="00ED7C4D">
              <w:t>24MM.SEC.APP.SBX.3</w:t>
            </w:r>
          </w:p>
        </w:tc>
      </w:tr>
      <w:tr w:rsidR="00ED7C4D" w:rsidRPr="004873AC" w14:paraId="7D2D7EF7" w14:textId="77777777" w:rsidTr="007C50FD">
        <w:tc>
          <w:tcPr>
            <w:tcW w:w="1435" w:type="dxa"/>
          </w:tcPr>
          <w:p w14:paraId="08AD35A6" w14:textId="77777777" w:rsidR="00ED7C4D" w:rsidRPr="004873AC" w:rsidRDefault="00ED7C4D" w:rsidP="00B9317B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77EFDDB2" w14:textId="43BCABD5" w:rsidR="00ED7C4D" w:rsidRPr="00ED7C4D" w:rsidRDefault="00ED7C4D" w:rsidP="00ED7C4D">
            <w:pPr>
              <w:tabs>
                <w:tab w:val="left" w:pos="1695"/>
              </w:tabs>
            </w:pPr>
            <w:r>
              <w:t xml:space="preserve">Listing of Qualcomm </w:t>
            </w:r>
            <w:proofErr w:type="spellStart"/>
            <w:r>
              <w:t>eFuse</w:t>
            </w:r>
            <w:proofErr w:type="spellEnd"/>
            <w:r>
              <w:t xml:space="preserve"> settings.</w:t>
            </w:r>
          </w:p>
        </w:tc>
        <w:tc>
          <w:tcPr>
            <w:tcW w:w="3117" w:type="dxa"/>
          </w:tcPr>
          <w:p w14:paraId="4818DEF0" w14:textId="1B3A8E4F" w:rsidR="00ED7C4D" w:rsidRPr="00ED7C4D" w:rsidRDefault="00ED7C4D" w:rsidP="00B9317B">
            <w:r w:rsidRPr="00ED7C4D">
              <w:t>24MM.SEC.QC.SB.1</w:t>
            </w:r>
            <w:r>
              <w:t>,4-7,9,11</w:t>
            </w:r>
          </w:p>
        </w:tc>
      </w:tr>
      <w:tr w:rsidR="00ED7C4D" w:rsidRPr="004873AC" w14:paraId="765CCD97" w14:textId="77777777" w:rsidTr="007C50FD">
        <w:tc>
          <w:tcPr>
            <w:tcW w:w="1435" w:type="dxa"/>
          </w:tcPr>
          <w:p w14:paraId="426E2BDB" w14:textId="77777777" w:rsidR="00ED7C4D" w:rsidRPr="004873AC" w:rsidRDefault="00ED7C4D" w:rsidP="00B9317B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4798" w:type="dxa"/>
          </w:tcPr>
          <w:p w14:paraId="17953C77" w14:textId="2211D5DA" w:rsidR="00ED7C4D" w:rsidRPr="00ED7C4D" w:rsidRDefault="00ED7C4D" w:rsidP="00ED7C4D">
            <w:pPr>
              <w:tabs>
                <w:tab w:val="left" w:pos="1695"/>
              </w:tabs>
            </w:pPr>
            <w:r>
              <w:t>QTEE configuration</w:t>
            </w:r>
          </w:p>
        </w:tc>
        <w:tc>
          <w:tcPr>
            <w:tcW w:w="3117" w:type="dxa"/>
          </w:tcPr>
          <w:p w14:paraId="533D6BC9" w14:textId="00027DF6" w:rsidR="00ED7C4D" w:rsidRPr="00ED7C4D" w:rsidRDefault="00ED7C4D" w:rsidP="00B9317B">
            <w:r w:rsidRPr="00ED7C4D">
              <w:t>24MM.SEC.QC.TEE.1</w:t>
            </w:r>
            <w:r>
              <w:t>-5</w:t>
            </w:r>
          </w:p>
        </w:tc>
      </w:tr>
    </w:tbl>
    <w:p w14:paraId="76FE4231" w14:textId="67A298AA" w:rsidR="008C1EF6" w:rsidRDefault="008C1EF6" w:rsidP="007C50FD">
      <w:pPr>
        <w:rPr>
          <w:ins w:id="8" w:author="Kitamura Yoshihiko (北村 嘉彦)" w:date="2022-09-13T09:47:00Z"/>
        </w:rPr>
      </w:pPr>
    </w:p>
    <w:p w14:paraId="63C7AE06" w14:textId="713E3F5A" w:rsidR="00F52001" w:rsidRDefault="00F52001" w:rsidP="007C50FD">
      <w:pPr>
        <w:rPr>
          <w:ins w:id="9" w:author="Kitamura Yoshihiko (北村 嘉彦)" w:date="2022-09-13T09:47:00Z"/>
        </w:rPr>
      </w:pPr>
      <w:ins w:id="10" w:author="Kitamura Yoshihiko (北村 嘉彦)" w:date="2022-09-13T09:47:00Z">
        <w:r>
          <w:lastRenderedPageBreak/>
          <w:t>Revision History</w:t>
        </w:r>
      </w:ins>
    </w:p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1146"/>
        <w:gridCol w:w="1794"/>
        <w:gridCol w:w="6415"/>
      </w:tblGrid>
      <w:tr w:rsidR="00197D5D" w14:paraId="24F7DA33" w14:textId="77777777" w:rsidTr="00431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1" w:author="Kitamura Yoshihiko (北村 嘉彦)" w:date="2022-09-13T09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7DEF0856" w14:textId="77777777" w:rsidR="00197D5D" w:rsidRDefault="00197D5D" w:rsidP="0043197C">
            <w:pPr>
              <w:jc w:val="center"/>
              <w:rPr>
                <w:ins w:id="12" w:author="Kitamura Yoshihiko (北村 嘉彦)" w:date="2022-09-13T09:47:00Z"/>
              </w:rPr>
            </w:pPr>
            <w:ins w:id="13" w:author="Kitamura Yoshihiko (北村 嘉彦)" w:date="2022-09-13T09:47:00Z">
              <w:r>
                <w:t>Version</w:t>
              </w:r>
            </w:ins>
          </w:p>
        </w:tc>
        <w:tc>
          <w:tcPr>
            <w:tcW w:w="1794" w:type="dxa"/>
          </w:tcPr>
          <w:p w14:paraId="561FD722" w14:textId="77777777" w:rsidR="00197D5D" w:rsidRDefault="00197D5D" w:rsidP="004319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" w:author="Kitamura Yoshihiko (北村 嘉彦)" w:date="2022-09-13T09:47:00Z"/>
              </w:rPr>
            </w:pPr>
            <w:ins w:id="15" w:author="Kitamura Yoshihiko (北村 嘉彦)" w:date="2022-09-13T09:47:00Z">
              <w:r>
                <w:t>Date</w:t>
              </w:r>
            </w:ins>
          </w:p>
        </w:tc>
        <w:tc>
          <w:tcPr>
            <w:tcW w:w="6415" w:type="dxa"/>
          </w:tcPr>
          <w:p w14:paraId="1E8D11FD" w14:textId="77777777" w:rsidR="00197D5D" w:rsidRDefault="00197D5D" w:rsidP="004319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" w:author="Kitamura Yoshihiko (北村 嘉彦)" w:date="2022-09-13T09:47:00Z"/>
              </w:rPr>
            </w:pPr>
            <w:ins w:id="17" w:author="Kitamura Yoshihiko (北村 嘉彦)" w:date="2022-09-13T09:47:00Z">
              <w:r>
                <w:t>Description</w:t>
              </w:r>
            </w:ins>
          </w:p>
        </w:tc>
      </w:tr>
      <w:tr w:rsidR="00197D5D" w:rsidRPr="00B9659F" w14:paraId="3D7FE161" w14:textId="77777777" w:rsidTr="0043197C">
        <w:trPr>
          <w:ins w:id="18" w:author="Kitamura Yoshihiko (北村 嘉彦)" w:date="2022-09-13T09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537A8E59" w14:textId="2F0B556E" w:rsidR="00197D5D" w:rsidRPr="0072349C" w:rsidRDefault="00F52001" w:rsidP="0043197C">
            <w:pPr>
              <w:jc w:val="center"/>
              <w:rPr>
                <w:ins w:id="19" w:author="Kitamura Yoshihiko (北村 嘉彦)" w:date="2022-09-13T09:47:00Z"/>
                <w:b w:val="0"/>
                <w:bCs w:val="0"/>
              </w:rPr>
            </w:pPr>
            <w:ins w:id="20" w:author="Kitamura Yoshihiko (北村 嘉彦)" w:date="2022-09-13T09:47:00Z">
              <w:r>
                <w:rPr>
                  <w:rFonts w:hint="eastAsia"/>
                  <w:b w:val="0"/>
                  <w:bCs w:val="0"/>
                </w:rPr>
                <w:t>1</w:t>
              </w:r>
              <w:r>
                <w:rPr>
                  <w:b w:val="0"/>
                  <w:bCs w:val="0"/>
                </w:rPr>
                <w:t>.</w:t>
              </w:r>
            </w:ins>
            <w:ins w:id="21" w:author="Kitamura Yoshihiko (北村 嘉彦)" w:date="2022-09-13T10:16:00Z">
              <w:r w:rsidR="00206AB1">
                <w:rPr>
                  <w:rFonts w:hint="eastAsia"/>
                  <w:b w:val="0"/>
                  <w:bCs w:val="0"/>
                </w:rPr>
                <w:t>4</w:t>
              </w:r>
            </w:ins>
          </w:p>
        </w:tc>
        <w:tc>
          <w:tcPr>
            <w:tcW w:w="1794" w:type="dxa"/>
          </w:tcPr>
          <w:p w14:paraId="1FB3D289" w14:textId="6811366F" w:rsidR="00197D5D" w:rsidRDefault="00206AB1" w:rsidP="004319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" w:author="Kitamura Yoshihiko (北村 嘉彦)" w:date="2022-09-13T09:47:00Z"/>
              </w:rPr>
            </w:pPr>
            <w:ins w:id="23" w:author="Kitamura Yoshihiko (北村 嘉彦)" w:date="2022-09-13T10:18:00Z">
              <w:r>
                <w:t>July</w:t>
              </w:r>
            </w:ins>
            <w:ins w:id="24" w:author="Kitamura Yoshihiko (北村 嘉彦)" w:date="2022-09-13T09:48:00Z">
              <w:r w:rsidR="00F52001">
                <w:t xml:space="preserve"> </w:t>
              </w:r>
            </w:ins>
            <w:ins w:id="25" w:author="Kitamura Yoshihiko (北村 嘉彦)" w:date="2022-09-13T10:18:00Z">
              <w:r>
                <w:t>29</w:t>
              </w:r>
            </w:ins>
            <w:ins w:id="26" w:author="Kitamura Yoshihiko (北村 嘉彦)" w:date="2022-09-13T09:48:00Z">
              <w:r w:rsidR="00F52001" w:rsidRPr="00F52001">
                <w:rPr>
                  <w:vertAlign w:val="superscript"/>
                  <w:rPrChange w:id="27" w:author="Kitamura Yoshihiko (北村 嘉彦)" w:date="2022-09-13T09:48:00Z">
                    <w:rPr/>
                  </w:rPrChange>
                </w:rPr>
                <w:t>th</w:t>
              </w:r>
              <w:r w:rsidR="00F52001">
                <w:t>, 2022</w:t>
              </w:r>
            </w:ins>
          </w:p>
        </w:tc>
        <w:tc>
          <w:tcPr>
            <w:tcW w:w="6415" w:type="dxa"/>
          </w:tcPr>
          <w:p w14:paraId="50A0A251" w14:textId="343223C0" w:rsidR="00F52001" w:rsidRPr="00B9659F" w:rsidRDefault="00891CD8" w:rsidP="0043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" w:author="Kitamura Yoshihiko (北村 嘉彦)" w:date="2022-09-13T09:47:00Z"/>
                <w:color w:val="000000" w:themeColor="text1"/>
              </w:rPr>
            </w:pPr>
            <w:ins w:id="29" w:author="Kitamura Yoshihiko (北村 嘉彦)" w:date="2022-09-13T09:55:00Z">
              <w:r>
                <w:rPr>
                  <w:rFonts w:hint="eastAsia"/>
                  <w:color w:val="000000" w:themeColor="text1"/>
                </w:rPr>
                <w:t>・</w:t>
              </w:r>
            </w:ins>
            <w:ins w:id="30" w:author="Kitamura Yoshihiko (北村 嘉彦)" w:date="2022-09-13T10:17:00Z">
              <w:r w:rsidR="00206AB1">
                <w:rPr>
                  <w:color w:val="000000" w:themeColor="text1"/>
                </w:rPr>
                <w:t>Initial version.</w:t>
              </w:r>
            </w:ins>
          </w:p>
        </w:tc>
      </w:tr>
      <w:tr w:rsidR="00206AB1" w:rsidRPr="00B9659F" w14:paraId="6207849C" w14:textId="77777777" w:rsidTr="0043197C">
        <w:trPr>
          <w:ins w:id="31" w:author="Kitamura Yoshihiko (北村 嘉彦)" w:date="2022-09-13T10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38638DEE" w14:textId="574D8080" w:rsidR="00206AB1" w:rsidRDefault="00206AB1" w:rsidP="00206AB1">
            <w:pPr>
              <w:jc w:val="center"/>
              <w:rPr>
                <w:ins w:id="32" w:author="Kitamura Yoshihiko (北村 嘉彦)" w:date="2022-09-13T10:16:00Z"/>
              </w:rPr>
            </w:pPr>
            <w:ins w:id="33" w:author="Kitamura Yoshihiko (北村 嘉彦)" w:date="2022-09-13T10:16:00Z">
              <w:r>
                <w:rPr>
                  <w:rFonts w:hint="eastAsia"/>
                  <w:b w:val="0"/>
                  <w:bCs w:val="0"/>
                </w:rPr>
                <w:t>1</w:t>
              </w:r>
              <w:r>
                <w:rPr>
                  <w:b w:val="0"/>
                  <w:bCs w:val="0"/>
                </w:rPr>
                <w:t>.5</w:t>
              </w:r>
            </w:ins>
          </w:p>
        </w:tc>
        <w:tc>
          <w:tcPr>
            <w:tcW w:w="1794" w:type="dxa"/>
          </w:tcPr>
          <w:p w14:paraId="5E48BD3A" w14:textId="53478557" w:rsidR="00206AB1" w:rsidRDefault="00206AB1" w:rsidP="00206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" w:author="Kitamura Yoshihiko (北村 嘉彦)" w:date="2022-09-13T10:16:00Z"/>
              </w:rPr>
            </w:pPr>
            <w:ins w:id="35" w:author="Kitamura Yoshihiko (北村 嘉彦)" w:date="2022-09-13T10:16:00Z">
              <w:r>
                <w:rPr>
                  <w:rFonts w:hint="eastAsia"/>
                </w:rPr>
                <w:t>S</w:t>
              </w:r>
              <w:r>
                <w:t>eptember 30</w:t>
              </w:r>
              <w:r w:rsidRPr="003A08C5">
                <w:rPr>
                  <w:vertAlign w:val="superscript"/>
                </w:rPr>
                <w:t>th</w:t>
              </w:r>
              <w:r>
                <w:t>, 2022</w:t>
              </w:r>
            </w:ins>
          </w:p>
        </w:tc>
        <w:tc>
          <w:tcPr>
            <w:tcW w:w="6415" w:type="dxa"/>
          </w:tcPr>
          <w:p w14:paraId="7CC15A10" w14:textId="77777777" w:rsidR="00206AB1" w:rsidRDefault="00206AB1" w:rsidP="0020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" w:author="Kitamura Yoshihiko (北村 嘉彦)" w:date="2022-09-13T10:17:00Z"/>
                <w:color w:val="000000" w:themeColor="text1"/>
              </w:rPr>
            </w:pPr>
            <w:ins w:id="37" w:author="Kitamura Yoshihiko (北村 嘉彦)" w:date="2022-09-13T10:17:00Z">
              <w:r>
                <w:rPr>
                  <w:rFonts w:hint="eastAsia"/>
                  <w:color w:val="000000" w:themeColor="text1"/>
                </w:rPr>
                <w:t>・</w:t>
              </w:r>
              <w:r>
                <w:rPr>
                  <w:rFonts w:hint="eastAsia"/>
                  <w:color w:val="000000" w:themeColor="text1"/>
                </w:rPr>
                <w:t>A</w:t>
              </w:r>
              <w:r>
                <w:rPr>
                  <w:color w:val="000000" w:themeColor="text1"/>
                </w:rPr>
                <w:t>dded revision history.</w:t>
              </w:r>
            </w:ins>
          </w:p>
          <w:p w14:paraId="398F488E" w14:textId="1BD6066E" w:rsidR="00206AB1" w:rsidRDefault="00206AB1" w:rsidP="0020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" w:author="Kitamura Yoshihiko (北村 嘉彦)" w:date="2022-09-13T10:16:00Z"/>
                <w:color w:val="000000" w:themeColor="text1"/>
              </w:rPr>
            </w:pPr>
            <w:ins w:id="39" w:author="Kitamura Yoshihiko (北村 嘉彦)" w:date="2022-09-13T10:16:00Z">
              <w:r>
                <w:rPr>
                  <w:rFonts w:hint="eastAsia"/>
                  <w:color w:val="000000" w:themeColor="text1"/>
                </w:rPr>
                <w:t>・</w:t>
              </w:r>
              <w:r w:rsidRPr="00891CD8">
                <w:rPr>
                  <w:color w:val="000000" w:themeColor="text1"/>
                </w:rPr>
                <w:t>Changed reference to "24MM Cybersecurity Specification v1.5 Updated 2022-09-30"</w:t>
              </w:r>
              <w:r>
                <w:rPr>
                  <w:color w:val="000000" w:themeColor="text1"/>
                </w:rPr>
                <w:t>.</w:t>
              </w:r>
              <w:r w:rsidRPr="00891CD8">
                <w:rPr>
                  <w:color w:val="000000" w:themeColor="text1"/>
                </w:rPr>
                <w:t xml:space="preserve"> [AGLSD-26</w:t>
              </w:r>
              <w:r>
                <w:rPr>
                  <w:color w:val="000000" w:themeColor="text1"/>
                </w:rPr>
                <w:t>6</w:t>
              </w:r>
              <w:r w:rsidRPr="00891CD8">
                <w:rPr>
                  <w:color w:val="000000" w:themeColor="text1"/>
                </w:rPr>
                <w:t>4]</w:t>
              </w:r>
            </w:ins>
          </w:p>
          <w:p w14:paraId="27903329" w14:textId="48DF5543" w:rsidR="00206AB1" w:rsidRDefault="00206AB1" w:rsidP="0020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" w:author="Kitamura Yoshihiko (北村 嘉彦)" w:date="2022-09-13T10:16:00Z"/>
                <w:color w:val="000000" w:themeColor="text1"/>
              </w:rPr>
            </w:pPr>
            <w:ins w:id="41" w:author="Kitamura Yoshihiko (北村 嘉彦)" w:date="2022-09-13T10:16:00Z">
              <w:r>
                <w:rPr>
                  <w:rFonts w:hint="eastAsia"/>
                  <w:color w:val="000000" w:themeColor="text1"/>
                </w:rPr>
                <w:t>・</w:t>
              </w:r>
              <w:r>
                <w:rPr>
                  <w:rFonts w:hint="eastAsia"/>
                  <w:color w:val="000000" w:themeColor="text1"/>
                </w:rPr>
                <w:t>D</w:t>
              </w:r>
              <w:r>
                <w:rPr>
                  <w:color w:val="000000" w:themeColor="text1"/>
                </w:rPr>
                <w:t>eleted “</w:t>
              </w:r>
              <w:r w:rsidRPr="00891CD8">
                <w:rPr>
                  <w:rFonts w:hint="eastAsia"/>
                  <w:color w:val="000000" w:themeColor="text1"/>
                </w:rPr>
                <w:t>24MM.SEC.PLAT.KEY.1</w:t>
              </w:r>
              <w:r>
                <w:rPr>
                  <w:color w:val="000000" w:themeColor="text1"/>
                </w:rPr>
                <w:t xml:space="preserve">” from </w:t>
              </w:r>
              <w:r w:rsidRPr="00891CD8">
                <w:rPr>
                  <w:rFonts w:hint="eastAsia"/>
                  <w:color w:val="000000" w:themeColor="text1"/>
                </w:rPr>
                <w:t>Evidence ID 44</w:t>
              </w:r>
              <w:r>
                <w:rPr>
                  <w:color w:val="000000" w:themeColor="text1"/>
                </w:rPr>
                <w:t>.  [AGLSD-2664]</w:t>
              </w:r>
            </w:ins>
          </w:p>
        </w:tc>
      </w:tr>
      <w:tr w:rsidR="00206AB1" w14:paraId="3C1BEAB8" w14:textId="77777777" w:rsidTr="0043197C">
        <w:trPr>
          <w:ins w:id="42" w:author="Kitamura Yoshihiko (北村 嘉彦)" w:date="2022-09-13T09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6DF62BEA" w14:textId="04A870F7" w:rsidR="00206AB1" w:rsidRDefault="00206AB1" w:rsidP="00206AB1">
            <w:pPr>
              <w:jc w:val="center"/>
              <w:rPr>
                <w:ins w:id="43" w:author="Kitamura Yoshihiko (北村 嘉彦)" w:date="2022-09-13T09:47:00Z"/>
                <w:b w:val="0"/>
                <w:bCs w:val="0"/>
              </w:rPr>
            </w:pPr>
          </w:p>
        </w:tc>
        <w:tc>
          <w:tcPr>
            <w:tcW w:w="1794" w:type="dxa"/>
          </w:tcPr>
          <w:p w14:paraId="17FF9C82" w14:textId="6F5AACEA" w:rsidR="00206AB1" w:rsidRDefault="00206AB1" w:rsidP="00206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" w:author="Kitamura Yoshihiko (北村 嘉彦)" w:date="2022-09-13T09:47:00Z"/>
              </w:rPr>
            </w:pPr>
          </w:p>
        </w:tc>
        <w:tc>
          <w:tcPr>
            <w:tcW w:w="6415" w:type="dxa"/>
          </w:tcPr>
          <w:p w14:paraId="260F82DC" w14:textId="5CE87AB7" w:rsidR="00206AB1" w:rsidRDefault="0020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" w:author="Kitamura Yoshihiko (北村 嘉彦)" w:date="2022-09-13T09:47:00Z"/>
              </w:rPr>
              <w:pPrChange w:id="46" w:author="Kitamura Yoshihiko (北村 嘉彦)" w:date="2022-09-13T09:47:00Z">
                <w:pPr>
                  <w:pStyle w:val="a3"/>
                  <w:numPr>
                    <w:numId w:val="8"/>
                  </w:numPr>
                  <w:ind w:left="365" w:hanging="27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</w:tr>
    </w:tbl>
    <w:p w14:paraId="298567E2" w14:textId="77777777" w:rsidR="00197D5D" w:rsidRPr="00197D5D" w:rsidRDefault="00197D5D" w:rsidP="007C50FD"/>
    <w:sectPr w:rsidR="00197D5D" w:rsidRPr="00197D5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EB14F" w14:textId="77777777" w:rsidR="001A40D1" w:rsidRDefault="001A40D1" w:rsidP="001A40D1">
      <w:pPr>
        <w:spacing w:after="0" w:line="240" w:lineRule="auto"/>
      </w:pPr>
      <w:r>
        <w:separator/>
      </w:r>
    </w:p>
  </w:endnote>
  <w:endnote w:type="continuationSeparator" w:id="0">
    <w:p w14:paraId="18A5C94A" w14:textId="77777777" w:rsidR="001A40D1" w:rsidRDefault="001A40D1" w:rsidP="001A4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CD06C" w14:textId="77777777" w:rsidR="001A40D1" w:rsidRDefault="001A40D1" w:rsidP="001A40D1">
      <w:pPr>
        <w:spacing w:after="0" w:line="240" w:lineRule="auto"/>
      </w:pPr>
      <w:r>
        <w:separator/>
      </w:r>
    </w:p>
  </w:footnote>
  <w:footnote w:type="continuationSeparator" w:id="0">
    <w:p w14:paraId="4E2EA5E9" w14:textId="77777777" w:rsidR="001A40D1" w:rsidRDefault="001A40D1" w:rsidP="001A4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3BDD" w14:textId="273408F6" w:rsidR="001A40D1" w:rsidRDefault="00CA796D">
    <w:pPr>
      <w:pStyle w:val="a5"/>
    </w:pPr>
    <w:sdt>
      <w:sdtPr>
        <w:id w:val="-941229676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4777732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4097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FF341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998011D" wp14:editId="4610E8A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28600"/>
              <wp:effectExtent l="0" t="0" r="0" b="0"/>
              <wp:wrapNone/>
              <wp:docPr id="2" name="MSIPCM4b23473baa6c1a9ed6904a8b" descr="{&quot;HashCode&quot;:-63801940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CC27439" w14:textId="07555DD2" w:rsidR="00FF3413" w:rsidRPr="00FF3413" w:rsidRDefault="00FF3413" w:rsidP="00FF3413">
                          <w:pPr>
                            <w:spacing w:after="0"/>
                            <w:rPr>
                              <w:rFonts w:ascii="MS UI Gothic" w:eastAsia="MS UI Gothic" w:hAnsi="MS UI Gothic"/>
                              <w:color w:val="FF0000"/>
                              <w:sz w:val="20"/>
                            </w:rPr>
                          </w:pPr>
                          <w:r w:rsidRPr="00FF3413">
                            <w:rPr>
                              <w:rFonts w:ascii="MS UI Gothic" w:eastAsia="MS UI Gothic" w:hAnsi="MS UI Gothic" w:hint="eastAsia"/>
                              <w:color w:val="FF0000"/>
                              <w:sz w:val="20"/>
                            </w:rPr>
                            <w:t>••• CONFIDENTIAL 秘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98011D" id="_x0000_t202" coordsize="21600,21600" o:spt="202" path="m,l,21600r21600,l21600,xe">
              <v:stroke joinstyle="miter"/>
              <v:path gradientshapeok="t" o:connecttype="rect"/>
            </v:shapetype>
            <v:shape id="MSIPCM4b23473baa6c1a9ed6904a8b" o:spid="_x0000_s1026" type="#_x0000_t202" alt="{&quot;HashCode&quot;:-638019408,&quot;Height&quot;:792.0,&quot;Width&quot;:612.0,&quot;Placement&quot;:&quot;Header&quot;,&quot;Index&quot;:&quot;Primary&quot;,&quot;Section&quot;:1,&quot;Top&quot;:0.0,&quot;Left&quot;:0.0}" style="position:absolute;margin-left:0;margin-top:15pt;width:612pt;height:18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" o:allowincell="f" filled="f" stroked="f" strokeweight=".5pt">
              <v:textbox inset="20pt,0,,0">
                <w:txbxContent>
                  <w:p w14:paraId="2CC27439" w14:textId="07555DD2" w:rsidR="00FF3413" w:rsidRPr="00FF3413" w:rsidRDefault="00FF3413" w:rsidP="00FF3413">
                    <w:pPr>
                      <w:spacing w:after="0"/>
                      <w:rPr>
                        <w:rFonts w:ascii="MS UI Gothic" w:eastAsia="MS UI Gothic" w:hAnsi="MS UI Gothic"/>
                        <w:color w:val="FF0000"/>
                        <w:sz w:val="20"/>
                      </w:rPr>
                    </w:pPr>
                    <w:r w:rsidRPr="00FF3413">
                      <w:rPr>
                        <w:rFonts w:ascii="MS UI Gothic" w:eastAsia="MS UI Gothic" w:hAnsi="MS UI Gothic" w:hint="eastAsia"/>
                        <w:color w:val="FF0000"/>
                        <w:sz w:val="20"/>
                      </w:rPr>
                      <w:t>••• CONFIDENTIAL 秘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208A"/>
    <w:multiLevelType w:val="hybridMultilevel"/>
    <w:tmpl w:val="175A4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D668D"/>
    <w:multiLevelType w:val="hybridMultilevel"/>
    <w:tmpl w:val="148A5E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F4327"/>
    <w:multiLevelType w:val="hybridMultilevel"/>
    <w:tmpl w:val="F4D679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0067D"/>
    <w:multiLevelType w:val="hybridMultilevel"/>
    <w:tmpl w:val="5DA03AFA"/>
    <w:lvl w:ilvl="0" w:tplc="BD60B6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525EE"/>
    <w:multiLevelType w:val="hybridMultilevel"/>
    <w:tmpl w:val="BEC078DA"/>
    <w:lvl w:ilvl="0" w:tplc="BF28E8C6">
      <w:start w:val="1"/>
      <w:numFmt w:val="decimal"/>
      <w:lvlText w:val="24MM.SEC.EVD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55270"/>
    <w:multiLevelType w:val="hybridMultilevel"/>
    <w:tmpl w:val="D6285486"/>
    <w:lvl w:ilvl="0" w:tplc="9C82CA8A">
      <w:start w:val="1"/>
      <w:numFmt w:val="decimal"/>
      <w:lvlText w:val="24MM.SEC.EVD.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56A6006"/>
    <w:multiLevelType w:val="hybridMultilevel"/>
    <w:tmpl w:val="AEE4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B2FCF"/>
    <w:multiLevelType w:val="hybridMultilevel"/>
    <w:tmpl w:val="A936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887803">
    <w:abstractNumId w:val="4"/>
  </w:num>
  <w:num w:numId="2" w16cid:durableId="940837120">
    <w:abstractNumId w:val="5"/>
  </w:num>
  <w:num w:numId="3" w16cid:durableId="1219633814">
    <w:abstractNumId w:val="0"/>
  </w:num>
  <w:num w:numId="4" w16cid:durableId="465465024">
    <w:abstractNumId w:val="7"/>
  </w:num>
  <w:num w:numId="5" w16cid:durableId="997608864">
    <w:abstractNumId w:val="1"/>
  </w:num>
  <w:num w:numId="6" w16cid:durableId="1937784545">
    <w:abstractNumId w:val="3"/>
  </w:num>
  <w:num w:numId="7" w16cid:durableId="1826624638">
    <w:abstractNumId w:val="2"/>
  </w:num>
  <w:num w:numId="8" w16cid:durableId="22580134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tamura Yoshihiko (北村 嘉彦)">
    <w15:presenceInfo w15:providerId="AD" w15:userId="S::kitamura.yoshihiko@jp.panasonic.com::fae10a3f-cbd3-4e86-b01e-6d3bd0b129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4098">
      <v:textbox inset="5.85pt,.7pt,5.85pt,.7pt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07"/>
    <w:rsid w:val="0006680D"/>
    <w:rsid w:val="00140650"/>
    <w:rsid w:val="00197D5D"/>
    <w:rsid w:val="001A40D1"/>
    <w:rsid w:val="00206AB1"/>
    <w:rsid w:val="002956FA"/>
    <w:rsid w:val="003D2AC9"/>
    <w:rsid w:val="00427DE7"/>
    <w:rsid w:val="004873AC"/>
    <w:rsid w:val="00533A26"/>
    <w:rsid w:val="00580933"/>
    <w:rsid w:val="006B6137"/>
    <w:rsid w:val="007C50FD"/>
    <w:rsid w:val="00891CD8"/>
    <w:rsid w:val="008C1EF6"/>
    <w:rsid w:val="008E1C07"/>
    <w:rsid w:val="009651A6"/>
    <w:rsid w:val="009F3DDB"/>
    <w:rsid w:val="00B9317B"/>
    <w:rsid w:val="00BB7ED5"/>
    <w:rsid w:val="00BD6BC2"/>
    <w:rsid w:val="00C93854"/>
    <w:rsid w:val="00CA796D"/>
    <w:rsid w:val="00CE6185"/>
    <w:rsid w:val="00DB01D7"/>
    <w:rsid w:val="00DF7997"/>
    <w:rsid w:val="00ED73EF"/>
    <w:rsid w:val="00ED7C4D"/>
    <w:rsid w:val="00F52001"/>
    <w:rsid w:val="00FF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  <w14:docId w14:val="591EDF36"/>
  <w15:chartTrackingRefBased/>
  <w15:docId w15:val="{DC57CE32-080B-4E33-AFF6-99FCFD57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0FD"/>
    <w:pPr>
      <w:ind w:left="720"/>
      <w:contextualSpacing/>
    </w:pPr>
  </w:style>
  <w:style w:type="table" w:styleId="a4">
    <w:name w:val="Table Grid"/>
    <w:basedOn w:val="a1"/>
    <w:uiPriority w:val="39"/>
    <w:rsid w:val="007C5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A4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1A40D1"/>
  </w:style>
  <w:style w:type="paragraph" w:styleId="a7">
    <w:name w:val="footer"/>
    <w:basedOn w:val="a"/>
    <w:link w:val="a8"/>
    <w:uiPriority w:val="99"/>
    <w:unhideWhenUsed/>
    <w:rsid w:val="001A4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1A40D1"/>
  </w:style>
  <w:style w:type="paragraph" w:styleId="a9">
    <w:name w:val="Title"/>
    <w:basedOn w:val="a"/>
    <w:next w:val="a"/>
    <w:link w:val="aa"/>
    <w:uiPriority w:val="10"/>
    <w:qFormat/>
    <w:rsid w:val="00140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表題 (文字)"/>
    <w:basedOn w:val="a0"/>
    <w:link w:val="a9"/>
    <w:uiPriority w:val="10"/>
    <w:rsid w:val="00140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Revision"/>
    <w:hidden/>
    <w:uiPriority w:val="99"/>
    <w:semiHidden/>
    <w:rsid w:val="009651A6"/>
    <w:pPr>
      <w:spacing w:after="0" w:line="240" w:lineRule="auto"/>
    </w:pPr>
  </w:style>
  <w:style w:type="table" w:styleId="1">
    <w:name w:val="Grid Table 1 Light"/>
    <w:basedOn w:val="a1"/>
    <w:uiPriority w:val="46"/>
    <w:rsid w:val="00197D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5F83E827035304DBCB4799EFCB2469A" ma:contentTypeVersion="16" ma:contentTypeDescription="新しいドキュメントを作成します。" ma:contentTypeScope="" ma:versionID="40e316c7139a4bab9b155c79dc45e46a">
  <xsd:schema xmlns:xsd="http://www.w3.org/2001/XMLSchema" xmlns:xs="http://www.w3.org/2001/XMLSchema" xmlns:p="http://schemas.microsoft.com/office/2006/metadata/properties" xmlns:ns2="985d08d1-f99f-41ad-a60e-195f059f469e" xmlns:ns3="40e1e17b-6bfd-46c5-af26-560bc65c2ba7" xmlns:ns4="d9dc673b-9e34-4001-b69a-8484e8c1b815" targetNamespace="http://schemas.microsoft.com/office/2006/metadata/properties" ma:root="true" ma:fieldsID="84af4f829101d061bfb7a4bdfba2fa85" ns2:_="" ns3:_="" ns4:_="">
    <xsd:import namespace="985d08d1-f99f-41ad-a60e-195f059f469e"/>
    <xsd:import namespace="40e1e17b-6bfd-46c5-af26-560bc65c2ba7"/>
    <xsd:import namespace="d9dc673b-9e34-4001-b69a-8484e8c1b8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d08d1-f99f-41ad-a60e-195f059f4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401df557-eeb5-435c-8d7c-77a7fa12a9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0" nillable="true" ma:displayName="承認の状態" ma:internalName="_x627f__x8a8d__x306e__x72b6__x614b_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1e17b-6bfd-46c5-af26-560bc65c2b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c673b-9e34-4001-b69a-8484e8c1b815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C57E1D5-BFEF-4249-97D6-456EE4830190}" ma:internalName="TaxCatchAll" ma:showField="CatchAllData" ma:web="{40e1e17b-6bfd-46c5-af26-560bc65c2ba7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c673b-9e34-4001-b69a-8484e8c1b815" xsi:nil="true"/>
    <lcf76f155ced4ddcb4097134ff3c332f xmlns="985d08d1-f99f-41ad-a60e-195f059f469e">
      <Terms xmlns="http://schemas.microsoft.com/office/infopath/2007/PartnerControls"/>
    </lcf76f155ced4ddcb4097134ff3c332f>
    <_Flow_SignoffStatus xmlns="985d08d1-f99f-41ad-a60e-195f059f469e" xsi:nil="true"/>
  </documentManagement>
</p:properties>
</file>

<file path=customXml/itemProps1.xml><?xml version="1.0" encoding="utf-8"?>
<ds:datastoreItem xmlns:ds="http://schemas.openxmlformats.org/officeDocument/2006/customXml" ds:itemID="{6E1D0454-09D9-49A6-87ED-A4DF6DBABA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8F18AE-5391-411B-BAFA-DB7FE56E950C}"/>
</file>

<file path=customXml/itemProps3.xml><?xml version="1.0" encoding="utf-8"?>
<ds:datastoreItem xmlns:ds="http://schemas.openxmlformats.org/officeDocument/2006/customXml" ds:itemID="{668F59FF-082B-44A6-8F7E-B2EDE195FC9A}">
  <ds:schemaRefs>
    <ds:schemaRef ds:uri="http://schemas.microsoft.com/office/2006/metadata/properties"/>
    <ds:schemaRef ds:uri="http://schemas.microsoft.com/office/infopath/2007/PartnerControls"/>
    <ds:schemaRef ds:uri="5fbc36cc-4a3d-459d-a4e8-c232f9d05c81"/>
    <ds:schemaRef ds:uri="61cec740-94b9-47e0-bde5-39d4e7c7f54c"/>
    <ds:schemaRef ds:uri="d9dc673b-9e34-4001-b69a-8484e8c1b815"/>
    <ds:schemaRef ds:uri="bef48880-f530-4fc4-ba46-59b49fc4d7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1254</Words>
  <Characters>7149</Characters>
  <Application>Microsoft Office Word</Application>
  <DocSecurity>0</DocSecurity>
  <Lines>59</Lines>
  <Paragraphs>16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Burnham (TMNA)</dc:creator>
  <cp:keywords/>
  <dc:description/>
  <cp:lastModifiedBy>Kitamura Yoshihiko (北村 嘉彦)</cp:lastModifiedBy>
  <cp:revision>14</cp:revision>
  <dcterms:created xsi:type="dcterms:W3CDTF">2022-06-18T08:30:00Z</dcterms:created>
  <dcterms:modified xsi:type="dcterms:W3CDTF">2022-09-29T04:52:00Z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b3c382-541a-4789-80ed-24b21ea5b276_Enabled">
    <vt:lpwstr>true</vt:lpwstr>
  </property>
  <property fmtid="{D5CDD505-2E9C-101B-9397-08002B2CF9AE}" pid="3" name="ContentTypeId">
    <vt:lpwstr>0x01010025F83E827035304DBCB4799EFCB2469A</vt:lpwstr>
  </property>
  <property fmtid="{D5CDD505-2E9C-101B-9397-08002B2CF9AE}" pid="4" name="MSIP_Label_fbb3c382-541a-4789-80ed-24b21ea5b276_Name">
    <vt:lpwstr>Protected 関係者外秘</vt:lpwstr>
  </property>
  <property fmtid="{D5CDD505-2E9C-101B-9397-08002B2CF9AE}" pid="5" name="MSIP_Label_fbb3c382-541a-4789-80ed-24b21ea5b276_SetDate">
    <vt:lpwstr>2022-06-18T10:21:11Z</vt:lpwstr>
  </property>
  <property fmtid="{D5CDD505-2E9C-101B-9397-08002B2CF9AE}" pid="6" name="MSIP_Label_fbb3c382-541a-4789-80ed-24b21ea5b276_Method">
    <vt:lpwstr>Standard</vt:lpwstr>
  </property>
  <property fmtid="{D5CDD505-2E9C-101B-9397-08002B2CF9AE}" pid="7" name="MSIP_Label_fbb3c382-541a-4789-80ed-24b21ea5b276_SiteId">
    <vt:lpwstr>8c642d1d-d709-47b0-ab10-080af10798fb</vt:lpwstr>
  </property>
  <property fmtid="{D5CDD505-2E9C-101B-9397-08002B2CF9AE}" pid="8" name="MSIP_Label_fbb3c382-541a-4789-80ed-24b21ea5b276_ActionId">
    <vt:lpwstr>71372028-60c9-45ce-8c96-694b2cee5f2b</vt:lpwstr>
  </property>
  <property fmtid="{D5CDD505-2E9C-101B-9397-08002B2CF9AE}" pid="9" name="MSIP_Label_fbb3c382-541a-4789-80ed-24b21ea5b276_ContentBits">
    <vt:lpwstr>1</vt:lpwstr>
  </property>
  <property fmtid="{D5CDD505-2E9C-101B-9397-08002B2CF9AE}" pid="10" name="MSIP_Label_d4f216cb-62c4-49e2-9fd3-6eb731da7977_Enabled">
    <vt:lpwstr>true</vt:lpwstr>
  </property>
  <property fmtid="{D5CDD505-2E9C-101B-9397-08002B2CF9AE}" pid="11" name="MSIP_Label_d4f216cb-62c4-49e2-9fd3-6eb731da7977_SetDate">
    <vt:lpwstr>2022-06-18T10:28:52Z</vt:lpwstr>
  </property>
  <property fmtid="{D5CDD505-2E9C-101B-9397-08002B2CF9AE}" pid="12" name="MSIP_Label_d4f216cb-62c4-49e2-9fd3-6eb731da7977_Method">
    <vt:lpwstr>Privileged</vt:lpwstr>
  </property>
  <property fmtid="{D5CDD505-2E9C-101B-9397-08002B2CF9AE}" pid="13" name="MSIP_Label_d4f216cb-62c4-49e2-9fd3-6eb731da7977_Name">
    <vt:lpwstr>Confidential 秘</vt:lpwstr>
  </property>
  <property fmtid="{D5CDD505-2E9C-101B-9397-08002B2CF9AE}" pid="14" name="MSIP_Label_d4f216cb-62c4-49e2-9fd3-6eb731da7977_SiteId">
    <vt:lpwstr>8c642d1d-d709-47b0-ab10-080af10798fb</vt:lpwstr>
  </property>
  <property fmtid="{D5CDD505-2E9C-101B-9397-08002B2CF9AE}" pid="15" name="MSIP_Label_d4f216cb-62c4-49e2-9fd3-6eb731da7977_ActionId">
    <vt:lpwstr>68ab5e7c-875a-470c-9c4d-4e7c221c0699</vt:lpwstr>
  </property>
  <property fmtid="{D5CDD505-2E9C-101B-9397-08002B2CF9AE}" pid="16" name="MSIP_Label_d4f216cb-62c4-49e2-9fd3-6eb731da7977_ContentBits">
    <vt:lpwstr>1</vt:lpwstr>
  </property>
</Properties>
</file>