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F25F" w14:textId="77777777" w:rsidR="00D93749" w:rsidRPr="006F557B" w:rsidRDefault="00000000" w:rsidP="00555DB4">
      <w:pPr>
        <w:jc w:val="center"/>
        <w:rPr>
          <w:rFonts w:ascii="Meiryo UI" w:hAnsi="Meiryo UI" w:cs="Arial"/>
          <w:b/>
          <w:sz w:val="32"/>
          <w:szCs w:val="32"/>
        </w:rPr>
      </w:pPr>
      <w:sdt>
        <w:sdtPr>
          <w:rPr>
            <w:rFonts w:ascii="Meiryo UI" w:hAnsi="Meiryo UI"/>
          </w:rPr>
          <w:tag w:val="goog_rdk_0"/>
          <w:id w:val="766808504"/>
        </w:sdtPr>
        <w:sdtContent>
          <w:r w:rsidR="00555DB4" w:rsidRPr="006F557B">
            <w:rPr>
              <w:rFonts w:ascii="Meiryo UI" w:hAnsi="Meiryo UI" w:cs="Arial Unicode MS"/>
              <w:b/>
              <w:sz w:val="32"/>
              <w:szCs w:val="32"/>
            </w:rPr>
            <w:t xml:space="preserve">　目次</w:t>
          </w:r>
        </w:sdtContent>
      </w:sdt>
    </w:p>
    <w:p w14:paraId="1982F260" w14:textId="77777777" w:rsidR="00D93749" w:rsidRPr="006F557B" w:rsidRDefault="00D93749" w:rsidP="00555DB4">
      <w:pPr>
        <w:pBdr>
          <w:top w:val="nil"/>
          <w:left w:val="nil"/>
          <w:bottom w:val="nil"/>
          <w:right w:val="nil"/>
          <w:between w:val="nil"/>
        </w:pBdr>
        <w:tabs>
          <w:tab w:val="right" w:pos="10195"/>
        </w:tabs>
        <w:rPr>
          <w:rFonts w:ascii="Meiryo UI" w:hAnsi="Meiryo UI" w:cs="Arial"/>
          <w:color w:val="000000"/>
        </w:rPr>
      </w:pPr>
    </w:p>
    <w:sdt>
      <w:sdtPr>
        <w:rPr>
          <w:rFonts w:ascii="Meiryo UI" w:hAnsi="Meiryo UI"/>
        </w:rPr>
        <w:id w:val="-1943685255"/>
        <w:docPartObj>
          <w:docPartGallery w:val="Table of Contents"/>
          <w:docPartUnique/>
        </w:docPartObj>
      </w:sdtPr>
      <w:sdtContent>
        <w:p w14:paraId="70CEB4D4" w14:textId="70CE6D83" w:rsidR="00555DB4" w:rsidRDefault="00555DB4" w:rsidP="0019301E">
          <w:pPr>
            <w:pStyle w:val="11"/>
            <w:rPr>
              <w:rFonts w:asciiTheme="minorHAnsi" w:eastAsiaTheme="minorEastAsia" w:hAnsiTheme="minorHAnsi" w:cstheme="minorBidi"/>
              <w:noProof/>
              <w:kern w:val="2"/>
              <w:szCs w:val="22"/>
            </w:rPr>
          </w:pPr>
          <w:r w:rsidRPr="006F557B">
            <w:rPr>
              <w:rFonts w:ascii="Meiryo UI" w:hAnsi="Meiryo UI"/>
            </w:rPr>
            <w:fldChar w:fldCharType="begin"/>
          </w:r>
          <w:r w:rsidRPr="006F557B">
            <w:rPr>
              <w:rFonts w:ascii="Meiryo UI" w:hAnsi="Meiryo UI"/>
            </w:rPr>
            <w:instrText xml:space="preserve"> TOC \h \u \z </w:instrText>
          </w:r>
          <w:r w:rsidRPr="006F557B">
            <w:rPr>
              <w:rFonts w:ascii="Meiryo UI" w:hAnsi="Meiryo UI"/>
            </w:rPr>
            <w:fldChar w:fldCharType="separate"/>
          </w:r>
          <w:hyperlink w:anchor="_Toc107320607" w:history="1">
            <w:r w:rsidRPr="0048699F">
              <w:rPr>
                <w:rStyle w:val="aa"/>
                <w:rFonts w:ascii="Meiryo UI" w:hAnsi="Meiryo UI" w:cs="Arial Unicode MS"/>
                <w:noProof/>
              </w:rPr>
              <w:t>1. 目的</w:t>
            </w:r>
            <w:r>
              <w:rPr>
                <w:noProof/>
                <w:webHidden/>
              </w:rPr>
              <w:tab/>
            </w:r>
            <w:r>
              <w:rPr>
                <w:noProof/>
                <w:webHidden/>
              </w:rPr>
              <w:fldChar w:fldCharType="begin"/>
            </w:r>
            <w:r>
              <w:rPr>
                <w:noProof/>
                <w:webHidden/>
              </w:rPr>
              <w:instrText xml:space="preserve"> PAGEREF _Toc107320607 \h </w:instrText>
            </w:r>
            <w:r>
              <w:rPr>
                <w:noProof/>
                <w:webHidden/>
              </w:rPr>
            </w:r>
            <w:r>
              <w:rPr>
                <w:noProof/>
                <w:webHidden/>
              </w:rPr>
              <w:fldChar w:fldCharType="separate"/>
            </w:r>
            <w:r w:rsidR="00027621">
              <w:rPr>
                <w:noProof/>
                <w:webHidden/>
              </w:rPr>
              <w:t>3</w:t>
            </w:r>
            <w:r>
              <w:rPr>
                <w:noProof/>
                <w:webHidden/>
              </w:rPr>
              <w:fldChar w:fldCharType="end"/>
            </w:r>
          </w:hyperlink>
        </w:p>
        <w:p w14:paraId="44FC2C4A" w14:textId="5BC9FD13" w:rsidR="00555DB4" w:rsidRDefault="00000000" w:rsidP="0019301E">
          <w:pPr>
            <w:pStyle w:val="11"/>
            <w:rPr>
              <w:rFonts w:asciiTheme="minorHAnsi" w:eastAsiaTheme="minorEastAsia" w:hAnsiTheme="minorHAnsi" w:cstheme="minorBidi"/>
              <w:noProof/>
              <w:kern w:val="2"/>
              <w:szCs w:val="22"/>
            </w:rPr>
          </w:pPr>
          <w:hyperlink w:anchor="_Toc107320608" w:history="1">
            <w:r w:rsidR="00555DB4" w:rsidRPr="0048699F">
              <w:rPr>
                <w:rStyle w:val="aa"/>
                <w:rFonts w:ascii="Meiryo UI" w:hAnsi="Meiryo UI" w:cs="Arial Unicode MS"/>
                <w:noProof/>
              </w:rPr>
              <w:t>2. 適用範囲</w:t>
            </w:r>
            <w:r w:rsidR="00555DB4">
              <w:rPr>
                <w:noProof/>
                <w:webHidden/>
              </w:rPr>
              <w:tab/>
            </w:r>
            <w:r w:rsidR="00555DB4">
              <w:rPr>
                <w:noProof/>
                <w:webHidden/>
              </w:rPr>
              <w:fldChar w:fldCharType="begin"/>
            </w:r>
            <w:r w:rsidR="00555DB4">
              <w:rPr>
                <w:noProof/>
                <w:webHidden/>
              </w:rPr>
              <w:instrText xml:space="preserve"> PAGEREF _Toc107320608 \h </w:instrText>
            </w:r>
            <w:r w:rsidR="00555DB4">
              <w:rPr>
                <w:noProof/>
                <w:webHidden/>
              </w:rPr>
            </w:r>
            <w:r w:rsidR="00555DB4">
              <w:rPr>
                <w:noProof/>
                <w:webHidden/>
              </w:rPr>
              <w:fldChar w:fldCharType="separate"/>
            </w:r>
            <w:r w:rsidR="00027621">
              <w:rPr>
                <w:noProof/>
                <w:webHidden/>
              </w:rPr>
              <w:t>3</w:t>
            </w:r>
            <w:r w:rsidR="00555DB4">
              <w:rPr>
                <w:noProof/>
                <w:webHidden/>
              </w:rPr>
              <w:fldChar w:fldCharType="end"/>
            </w:r>
          </w:hyperlink>
        </w:p>
        <w:p w14:paraId="193BF5B7" w14:textId="3D5843C4" w:rsidR="00555DB4" w:rsidRDefault="00000000" w:rsidP="0019301E">
          <w:pPr>
            <w:pStyle w:val="11"/>
            <w:rPr>
              <w:rFonts w:asciiTheme="minorHAnsi" w:eastAsiaTheme="minorEastAsia" w:hAnsiTheme="minorHAnsi" w:cstheme="minorBidi"/>
              <w:noProof/>
              <w:kern w:val="2"/>
              <w:szCs w:val="22"/>
            </w:rPr>
          </w:pPr>
          <w:hyperlink w:anchor="_Toc107320609" w:history="1">
            <w:r w:rsidR="00555DB4" w:rsidRPr="0048699F">
              <w:rPr>
                <w:rStyle w:val="aa"/>
                <w:rFonts w:ascii="Meiryo UI" w:hAnsi="Meiryo UI" w:cs="Arial Unicode MS"/>
                <w:noProof/>
              </w:rPr>
              <w:t>3. 関連文書と用語集</w:t>
            </w:r>
            <w:r w:rsidR="00555DB4">
              <w:rPr>
                <w:noProof/>
                <w:webHidden/>
              </w:rPr>
              <w:tab/>
            </w:r>
            <w:r w:rsidR="00555DB4">
              <w:rPr>
                <w:noProof/>
                <w:webHidden/>
              </w:rPr>
              <w:fldChar w:fldCharType="begin"/>
            </w:r>
            <w:r w:rsidR="00555DB4">
              <w:rPr>
                <w:noProof/>
                <w:webHidden/>
              </w:rPr>
              <w:instrText xml:space="preserve"> PAGEREF _Toc107320609 \h </w:instrText>
            </w:r>
            <w:r w:rsidR="00555DB4">
              <w:rPr>
                <w:noProof/>
                <w:webHidden/>
              </w:rPr>
            </w:r>
            <w:r w:rsidR="00555DB4">
              <w:rPr>
                <w:noProof/>
                <w:webHidden/>
              </w:rPr>
              <w:fldChar w:fldCharType="separate"/>
            </w:r>
            <w:r w:rsidR="00027621">
              <w:rPr>
                <w:noProof/>
                <w:webHidden/>
              </w:rPr>
              <w:t>3</w:t>
            </w:r>
            <w:r w:rsidR="00555DB4">
              <w:rPr>
                <w:noProof/>
                <w:webHidden/>
              </w:rPr>
              <w:fldChar w:fldCharType="end"/>
            </w:r>
          </w:hyperlink>
        </w:p>
        <w:p w14:paraId="2C4E375C" w14:textId="0FBE3ABD" w:rsidR="00555DB4" w:rsidRDefault="00000000" w:rsidP="0019301E">
          <w:pPr>
            <w:pStyle w:val="11"/>
            <w:rPr>
              <w:rFonts w:asciiTheme="minorHAnsi" w:eastAsiaTheme="minorEastAsia" w:hAnsiTheme="minorHAnsi" w:cstheme="minorBidi"/>
              <w:noProof/>
              <w:kern w:val="2"/>
              <w:szCs w:val="22"/>
            </w:rPr>
          </w:pPr>
          <w:hyperlink w:anchor="_Toc107320610" w:history="1">
            <w:r w:rsidR="00555DB4" w:rsidRPr="0048699F">
              <w:rPr>
                <w:rStyle w:val="aa"/>
                <w:rFonts w:ascii="Meiryo UI" w:hAnsi="Meiryo UI" w:cs="Arial Unicode MS"/>
                <w:noProof/>
              </w:rPr>
              <w:t>4. 要求</w:t>
            </w:r>
            <w:r w:rsidR="00555DB4">
              <w:rPr>
                <w:noProof/>
                <w:webHidden/>
              </w:rPr>
              <w:tab/>
            </w:r>
            <w:r w:rsidR="00555DB4">
              <w:rPr>
                <w:noProof/>
                <w:webHidden/>
              </w:rPr>
              <w:fldChar w:fldCharType="begin"/>
            </w:r>
            <w:r w:rsidR="00555DB4">
              <w:rPr>
                <w:noProof/>
                <w:webHidden/>
              </w:rPr>
              <w:instrText xml:space="preserve"> PAGEREF _Toc107320610 \h </w:instrText>
            </w:r>
            <w:r w:rsidR="00555DB4">
              <w:rPr>
                <w:noProof/>
                <w:webHidden/>
              </w:rPr>
            </w:r>
            <w:r w:rsidR="00555DB4">
              <w:rPr>
                <w:noProof/>
                <w:webHidden/>
              </w:rPr>
              <w:fldChar w:fldCharType="separate"/>
            </w:r>
            <w:r w:rsidR="00027621">
              <w:rPr>
                <w:noProof/>
                <w:webHidden/>
              </w:rPr>
              <w:t>4</w:t>
            </w:r>
            <w:r w:rsidR="00555DB4">
              <w:rPr>
                <w:noProof/>
                <w:webHidden/>
              </w:rPr>
              <w:fldChar w:fldCharType="end"/>
            </w:r>
          </w:hyperlink>
        </w:p>
        <w:p w14:paraId="4FAEA202" w14:textId="247AB7D6" w:rsidR="00555DB4" w:rsidRDefault="00000000" w:rsidP="00555DB4">
          <w:pPr>
            <w:pStyle w:val="21"/>
            <w:rPr>
              <w:rFonts w:asciiTheme="minorHAnsi" w:eastAsiaTheme="minorEastAsia" w:hAnsiTheme="minorHAnsi" w:cstheme="minorBidi"/>
              <w:kern w:val="2"/>
              <w:szCs w:val="22"/>
            </w:rPr>
          </w:pPr>
          <w:hyperlink w:anchor="_Toc107320611" w:history="1">
            <w:r w:rsidR="00555DB4" w:rsidRPr="0048699F">
              <w:rPr>
                <w:rStyle w:val="aa"/>
                <w:rFonts w:ascii="Meiryo UI" w:hAnsi="Meiryo UI" w:cs="Arial Unicode MS"/>
              </w:rPr>
              <w:t>4.1. 上位要求</w:t>
            </w:r>
            <w:r w:rsidR="00555DB4">
              <w:rPr>
                <w:webHidden/>
              </w:rPr>
              <w:tab/>
            </w:r>
            <w:r w:rsidR="00555DB4">
              <w:rPr>
                <w:webHidden/>
              </w:rPr>
              <w:fldChar w:fldCharType="begin"/>
            </w:r>
            <w:r w:rsidR="00555DB4">
              <w:rPr>
                <w:webHidden/>
              </w:rPr>
              <w:instrText xml:space="preserve"> PAGEREF _Toc107320611 \h </w:instrText>
            </w:r>
            <w:r w:rsidR="00555DB4">
              <w:rPr>
                <w:webHidden/>
              </w:rPr>
            </w:r>
            <w:r w:rsidR="00555DB4">
              <w:rPr>
                <w:webHidden/>
              </w:rPr>
              <w:fldChar w:fldCharType="separate"/>
            </w:r>
            <w:r w:rsidR="00027621">
              <w:rPr>
                <w:webHidden/>
              </w:rPr>
              <w:t>4</w:t>
            </w:r>
            <w:r w:rsidR="00555DB4">
              <w:rPr>
                <w:webHidden/>
              </w:rPr>
              <w:fldChar w:fldCharType="end"/>
            </w:r>
          </w:hyperlink>
        </w:p>
        <w:p w14:paraId="7989FB8B" w14:textId="676A263C" w:rsidR="00555DB4" w:rsidRDefault="00000000" w:rsidP="0019301E">
          <w:pPr>
            <w:pStyle w:val="11"/>
            <w:rPr>
              <w:rFonts w:asciiTheme="minorHAnsi" w:eastAsiaTheme="minorEastAsia" w:hAnsiTheme="minorHAnsi" w:cstheme="minorBidi"/>
              <w:noProof/>
              <w:kern w:val="2"/>
              <w:szCs w:val="22"/>
            </w:rPr>
          </w:pPr>
          <w:hyperlink w:anchor="_Toc107320612" w:history="1">
            <w:r w:rsidR="00555DB4" w:rsidRPr="0048699F">
              <w:rPr>
                <w:rStyle w:val="aa"/>
                <w:rFonts w:ascii="Meiryo UI" w:hAnsi="Meiryo UI" w:cs="Arial"/>
                <w:noProof/>
              </w:rPr>
              <w:t xml:space="preserve">5. </w:t>
            </w:r>
            <w:r w:rsidR="00555DB4" w:rsidRPr="0048699F">
              <w:rPr>
                <w:rStyle w:val="aa"/>
                <w:rFonts w:ascii="Meiryo UI" w:hAnsi="Meiryo UI" w:cs="Arial Unicode MS"/>
                <w:noProof/>
                <w:highlight w:val="white"/>
              </w:rPr>
              <w:t>標準サイバーセキュリティ仕様書で保護する情報資産</w:t>
            </w:r>
            <w:r w:rsidR="00555DB4">
              <w:rPr>
                <w:noProof/>
                <w:webHidden/>
              </w:rPr>
              <w:tab/>
            </w:r>
            <w:r w:rsidR="00555DB4">
              <w:rPr>
                <w:noProof/>
                <w:webHidden/>
              </w:rPr>
              <w:fldChar w:fldCharType="begin"/>
            </w:r>
            <w:r w:rsidR="00555DB4">
              <w:rPr>
                <w:noProof/>
                <w:webHidden/>
              </w:rPr>
              <w:instrText xml:space="preserve"> PAGEREF _Toc107320612 \h </w:instrText>
            </w:r>
            <w:r w:rsidR="00555DB4">
              <w:rPr>
                <w:noProof/>
                <w:webHidden/>
              </w:rPr>
            </w:r>
            <w:r w:rsidR="00555DB4">
              <w:rPr>
                <w:noProof/>
                <w:webHidden/>
              </w:rPr>
              <w:fldChar w:fldCharType="separate"/>
            </w:r>
            <w:r w:rsidR="00027621">
              <w:rPr>
                <w:noProof/>
                <w:webHidden/>
              </w:rPr>
              <w:t>6</w:t>
            </w:r>
            <w:r w:rsidR="00555DB4">
              <w:rPr>
                <w:noProof/>
                <w:webHidden/>
              </w:rPr>
              <w:fldChar w:fldCharType="end"/>
            </w:r>
          </w:hyperlink>
        </w:p>
        <w:p w14:paraId="3D83F503" w14:textId="1F77756F" w:rsidR="00555DB4" w:rsidRDefault="00000000" w:rsidP="00555DB4">
          <w:pPr>
            <w:pStyle w:val="21"/>
            <w:rPr>
              <w:rFonts w:asciiTheme="minorHAnsi" w:eastAsiaTheme="minorEastAsia" w:hAnsiTheme="minorHAnsi" w:cstheme="minorBidi"/>
              <w:kern w:val="2"/>
              <w:szCs w:val="22"/>
            </w:rPr>
          </w:pPr>
          <w:hyperlink w:anchor="_Toc107320613" w:history="1">
            <w:r w:rsidR="00555DB4" w:rsidRPr="0048699F">
              <w:rPr>
                <w:rStyle w:val="aa"/>
                <w:rFonts w:ascii="Meiryo UI" w:hAnsi="Meiryo UI" w:cs="Arial Unicode MS"/>
              </w:rPr>
              <w:t>5.1. 情報資産</w:t>
            </w:r>
            <w:r w:rsidR="00555DB4">
              <w:rPr>
                <w:webHidden/>
              </w:rPr>
              <w:tab/>
            </w:r>
            <w:r w:rsidR="00555DB4">
              <w:rPr>
                <w:webHidden/>
              </w:rPr>
              <w:fldChar w:fldCharType="begin"/>
            </w:r>
            <w:r w:rsidR="00555DB4">
              <w:rPr>
                <w:webHidden/>
              </w:rPr>
              <w:instrText xml:space="preserve"> PAGEREF _Toc107320613 \h </w:instrText>
            </w:r>
            <w:r w:rsidR="00555DB4">
              <w:rPr>
                <w:webHidden/>
              </w:rPr>
            </w:r>
            <w:r w:rsidR="00555DB4">
              <w:rPr>
                <w:webHidden/>
              </w:rPr>
              <w:fldChar w:fldCharType="separate"/>
            </w:r>
            <w:r w:rsidR="00027621">
              <w:rPr>
                <w:webHidden/>
              </w:rPr>
              <w:t>6</w:t>
            </w:r>
            <w:r w:rsidR="00555DB4">
              <w:rPr>
                <w:webHidden/>
              </w:rPr>
              <w:fldChar w:fldCharType="end"/>
            </w:r>
          </w:hyperlink>
        </w:p>
        <w:p w14:paraId="0A5B5520" w14:textId="257E2688"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"_Toc107320614" </w:instrText>
          </w:r>
          <w:r>
            <w:fldChar w:fldCharType="separate"/>
          </w:r>
          <w:r w:rsidR="00555DB4" w:rsidRPr="0048699F">
            <w:rPr>
              <w:rStyle w:val="aa"/>
              <w:rFonts w:ascii="Meiryo UI" w:hAnsi="Meiryo UI" w:cs="Arial Unicode MS"/>
              <w:noProof/>
            </w:rPr>
            <w:t>Appendix A. ECU独自のサイバーセキュリティ要求仕様</w:t>
          </w:r>
          <w:r w:rsidR="00555DB4">
            <w:rPr>
              <w:noProof/>
              <w:webHidden/>
            </w:rPr>
            <w:tab/>
          </w:r>
          <w:r w:rsidR="00555DB4">
            <w:rPr>
              <w:noProof/>
              <w:webHidden/>
            </w:rPr>
            <w:fldChar w:fldCharType="begin"/>
          </w:r>
          <w:r w:rsidR="00555DB4">
            <w:rPr>
              <w:noProof/>
              <w:webHidden/>
            </w:rPr>
            <w:instrText xml:space="preserve"> PAGEREF _Toc107320614 \h </w:instrText>
          </w:r>
          <w:r w:rsidR="00555DB4">
            <w:rPr>
              <w:noProof/>
              <w:webHidden/>
            </w:rPr>
          </w:r>
          <w:r w:rsidR="00555DB4">
            <w:rPr>
              <w:noProof/>
              <w:webHidden/>
            </w:rPr>
            <w:fldChar w:fldCharType="separate"/>
          </w:r>
          <w:ins w:id="0" w:author="Kurashige, Rentaro/倉茂 廉太郎" w:date="2023-03-16T21:16:00Z">
            <w:r w:rsidR="00027621">
              <w:rPr>
                <w:noProof/>
                <w:webHidden/>
              </w:rPr>
              <w:t>6</w:t>
            </w:r>
          </w:ins>
          <w:r w:rsidR="00555DB4">
            <w:rPr>
              <w:noProof/>
              <w:webHidden/>
            </w:rPr>
            <w:fldChar w:fldCharType="end"/>
          </w:r>
          <w:r>
            <w:rPr>
              <w:noProof/>
            </w:rPr>
            <w:fldChar w:fldCharType="end"/>
          </w:r>
        </w:p>
        <w:p w14:paraId="6CDD68B7" w14:textId="23BBE1D8"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"_Toc107320615" </w:instrText>
          </w:r>
          <w:r>
            <w:fldChar w:fldCharType="separate"/>
          </w:r>
          <w:r w:rsidR="00555DB4" w:rsidRPr="0048699F">
            <w:rPr>
              <w:rStyle w:val="aa"/>
              <w:rFonts w:ascii="Meiryo UI" w:hAnsi="Meiryo UI" w:cs="Arial Unicode MS"/>
              <w:noProof/>
            </w:rPr>
            <w:t>Appendix B. ECU独自のサイバーセキュリティ評価仕様</w:t>
          </w:r>
          <w:r w:rsidR="00555DB4">
            <w:rPr>
              <w:noProof/>
              <w:webHidden/>
            </w:rPr>
            <w:tab/>
          </w:r>
          <w:r w:rsidR="00555DB4">
            <w:rPr>
              <w:noProof/>
              <w:webHidden/>
            </w:rPr>
            <w:fldChar w:fldCharType="begin"/>
          </w:r>
          <w:r w:rsidR="00555DB4">
            <w:rPr>
              <w:noProof/>
              <w:webHidden/>
            </w:rPr>
            <w:instrText xml:space="preserve"> PAGEREF _Toc107320615 \h </w:instrText>
          </w:r>
          <w:r w:rsidR="00555DB4">
            <w:rPr>
              <w:noProof/>
              <w:webHidden/>
            </w:rPr>
          </w:r>
          <w:r w:rsidR="00555DB4">
            <w:rPr>
              <w:noProof/>
              <w:webHidden/>
            </w:rPr>
            <w:fldChar w:fldCharType="separate"/>
          </w:r>
          <w:ins w:id="1" w:author="Kurashige, Rentaro/倉茂 廉太郎" w:date="2023-03-16T21:16:00Z">
            <w:r w:rsidR="00027621">
              <w:rPr>
                <w:noProof/>
                <w:webHidden/>
              </w:rPr>
              <w:t>6</w:t>
            </w:r>
          </w:ins>
          <w:r w:rsidR="00555DB4">
            <w:rPr>
              <w:noProof/>
              <w:webHidden/>
            </w:rPr>
            <w:fldChar w:fldCharType="end"/>
          </w:r>
          <w:r>
            <w:rPr>
              <w:noProof/>
            </w:rPr>
            <w:fldChar w:fldCharType="end"/>
          </w:r>
        </w:p>
        <w:p w14:paraId="05072840" w14:textId="5CA1321A"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"_Toc107320616" </w:instrText>
          </w:r>
          <w:r>
            <w:fldChar w:fldCharType="separate"/>
          </w:r>
          <w:r w:rsidR="00555DB4" w:rsidRPr="0048699F">
            <w:rPr>
              <w:rStyle w:val="aa"/>
              <w:rFonts w:ascii="Meiryo UI" w:hAnsi="Meiryo UI" w:cs="Arial Unicode MS"/>
              <w:noProof/>
            </w:rPr>
            <w:t>Appendix C. 暗号鍵</w:t>
          </w:r>
          <w:r w:rsidR="00555DB4">
            <w:rPr>
              <w:noProof/>
              <w:webHidden/>
            </w:rPr>
            <w:tab/>
          </w:r>
          <w:r w:rsidR="00555DB4">
            <w:rPr>
              <w:noProof/>
              <w:webHidden/>
            </w:rPr>
            <w:fldChar w:fldCharType="begin"/>
          </w:r>
          <w:r w:rsidR="00555DB4">
            <w:rPr>
              <w:noProof/>
              <w:webHidden/>
            </w:rPr>
            <w:instrText xml:space="preserve"> PAGEREF _Toc107320616 \h </w:instrText>
          </w:r>
          <w:r w:rsidR="00555DB4">
            <w:rPr>
              <w:noProof/>
              <w:webHidden/>
            </w:rPr>
          </w:r>
          <w:r w:rsidR="00555DB4">
            <w:rPr>
              <w:noProof/>
              <w:webHidden/>
            </w:rPr>
            <w:fldChar w:fldCharType="separate"/>
          </w:r>
          <w:ins w:id="2" w:author="Kurashige, Rentaro/倉茂 廉太郎" w:date="2023-03-16T21:16:00Z">
            <w:r w:rsidR="00027621">
              <w:rPr>
                <w:noProof/>
                <w:webHidden/>
              </w:rPr>
              <w:t>6</w:t>
            </w:r>
          </w:ins>
          <w:r w:rsidR="00555DB4">
            <w:rPr>
              <w:noProof/>
              <w:webHidden/>
            </w:rPr>
            <w:fldChar w:fldCharType="end"/>
          </w:r>
          <w:r>
            <w:rPr>
              <w:noProof/>
            </w:rPr>
            <w:fldChar w:fldCharType="end"/>
          </w:r>
        </w:p>
        <w:p w14:paraId="7E9FC4C9" w14:textId="37B09518"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"_Toc107320617" </w:instrText>
          </w:r>
          <w:r>
            <w:fldChar w:fldCharType="separate"/>
          </w:r>
          <w:r w:rsidR="00555DB4" w:rsidRPr="0048699F">
            <w:rPr>
              <w:rStyle w:val="aa"/>
              <w:rFonts w:ascii="Meiryo UI" w:hAnsi="Meiryo UI" w:cs="Arial Unicode MS"/>
              <w:noProof/>
            </w:rPr>
            <w:t>Appendix D. 鍵フォーマット</w:t>
          </w:r>
          <w:r w:rsidR="00555DB4">
            <w:rPr>
              <w:noProof/>
              <w:webHidden/>
            </w:rPr>
            <w:tab/>
          </w:r>
          <w:r w:rsidR="00555DB4">
            <w:rPr>
              <w:noProof/>
              <w:webHidden/>
            </w:rPr>
            <w:fldChar w:fldCharType="begin"/>
          </w:r>
          <w:r w:rsidR="00555DB4">
            <w:rPr>
              <w:noProof/>
              <w:webHidden/>
            </w:rPr>
            <w:instrText xml:space="preserve"> PAGEREF _Toc107320617 \h </w:instrText>
          </w:r>
          <w:r w:rsidR="00555DB4">
            <w:rPr>
              <w:noProof/>
              <w:webHidden/>
            </w:rPr>
          </w:r>
          <w:r w:rsidR="00555DB4">
            <w:rPr>
              <w:noProof/>
              <w:webHidden/>
            </w:rPr>
            <w:fldChar w:fldCharType="separate"/>
          </w:r>
          <w:ins w:id="3" w:author="Kurashige, Rentaro/倉茂 廉太郎" w:date="2023-03-16T21:16:00Z">
            <w:r w:rsidR="00027621">
              <w:rPr>
                <w:noProof/>
                <w:webHidden/>
              </w:rPr>
              <w:t>6</w:t>
            </w:r>
          </w:ins>
          <w:r w:rsidR="00555DB4">
            <w:rPr>
              <w:noProof/>
              <w:webHidden/>
            </w:rPr>
            <w:fldChar w:fldCharType="end"/>
          </w:r>
          <w:r>
            <w:rPr>
              <w:noProof/>
            </w:rPr>
            <w:fldChar w:fldCharType="end"/>
          </w:r>
        </w:p>
        <w:p w14:paraId="524D534C" w14:textId="4B1C38E7"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"_Toc107320618" </w:instrText>
          </w:r>
          <w:r>
            <w:fldChar w:fldCharType="separate"/>
          </w:r>
          <w:r w:rsidR="00555DB4" w:rsidRPr="0048699F">
            <w:rPr>
              <w:rStyle w:val="aa"/>
              <w:rFonts w:ascii="Meiryo UI" w:hAnsi="Meiryo UI" w:cs="Arial Unicode MS"/>
              <w:noProof/>
            </w:rPr>
            <w:t>Appendix E. 車両サイバーセキュリティECU開発プロセス　CIA</w:t>
          </w:r>
          <w:r w:rsidR="00555DB4">
            <w:rPr>
              <w:noProof/>
              <w:webHidden/>
            </w:rPr>
            <w:tab/>
          </w:r>
          <w:r w:rsidR="00555DB4">
            <w:rPr>
              <w:noProof/>
              <w:webHidden/>
            </w:rPr>
            <w:fldChar w:fldCharType="begin"/>
          </w:r>
          <w:r w:rsidR="00555DB4">
            <w:rPr>
              <w:noProof/>
              <w:webHidden/>
            </w:rPr>
            <w:instrText xml:space="preserve"> PAGEREF _Toc107320618 \h </w:instrText>
          </w:r>
          <w:r w:rsidR="00555DB4">
            <w:rPr>
              <w:noProof/>
              <w:webHidden/>
            </w:rPr>
          </w:r>
          <w:r w:rsidR="00555DB4">
            <w:rPr>
              <w:noProof/>
              <w:webHidden/>
            </w:rPr>
            <w:fldChar w:fldCharType="separate"/>
          </w:r>
          <w:ins w:id="4" w:author="Kurashige, Rentaro/倉茂 廉太郎" w:date="2023-03-16T21:16:00Z">
            <w:r w:rsidR="00027621">
              <w:rPr>
                <w:noProof/>
                <w:webHidden/>
              </w:rPr>
              <w:t>6</w:t>
            </w:r>
          </w:ins>
          <w:r w:rsidR="00555DB4">
            <w:rPr>
              <w:noProof/>
              <w:webHidden/>
            </w:rPr>
            <w:fldChar w:fldCharType="end"/>
          </w:r>
          <w:r>
            <w:rPr>
              <w:noProof/>
            </w:rPr>
            <w:fldChar w:fldCharType="end"/>
          </w:r>
        </w:p>
        <w:p w14:paraId="7B81633F" w14:textId="394C2402" w:rsidR="00555DB4" w:rsidRDefault="008B1F05" w:rsidP="0019301E">
          <w:pPr>
            <w:pStyle w:val="11"/>
            <w:rPr>
              <w:rFonts w:asciiTheme="minorHAnsi" w:eastAsiaTheme="minorEastAsia" w:hAnsiTheme="minorHAnsi" w:cstheme="minorBidi"/>
              <w:noProof/>
              <w:kern w:val="2"/>
              <w:szCs w:val="22"/>
            </w:rPr>
          </w:pPr>
          <w:r>
            <w:fldChar w:fldCharType="begin"/>
          </w:r>
          <w:r>
            <w:instrText xml:space="preserve"> HYPERLINK \l "_Toc107320619" </w:instrText>
          </w:r>
          <w:r>
            <w:fldChar w:fldCharType="separate"/>
          </w:r>
          <w:r w:rsidR="00555DB4" w:rsidRPr="0048699F">
            <w:rPr>
              <w:rStyle w:val="aa"/>
              <w:rFonts w:ascii="Meiryo UI" w:hAnsi="Meiryo UI" w:cs="Arial Unicode MS"/>
              <w:noProof/>
            </w:rPr>
            <w:t>Appendix H. 情報資産分類一覧</w:t>
          </w:r>
          <w:r w:rsidR="00555DB4">
            <w:rPr>
              <w:noProof/>
              <w:webHidden/>
            </w:rPr>
            <w:tab/>
          </w:r>
          <w:r w:rsidR="00555DB4">
            <w:rPr>
              <w:noProof/>
              <w:webHidden/>
            </w:rPr>
            <w:fldChar w:fldCharType="begin"/>
          </w:r>
          <w:r w:rsidR="00555DB4">
            <w:rPr>
              <w:noProof/>
              <w:webHidden/>
            </w:rPr>
            <w:instrText xml:space="preserve"> PAGEREF _Toc107320619 \h </w:instrText>
          </w:r>
          <w:r w:rsidR="00555DB4">
            <w:rPr>
              <w:noProof/>
              <w:webHidden/>
            </w:rPr>
          </w:r>
          <w:r w:rsidR="00555DB4">
            <w:rPr>
              <w:noProof/>
              <w:webHidden/>
            </w:rPr>
            <w:fldChar w:fldCharType="separate"/>
          </w:r>
          <w:ins w:id="5" w:author="Kurashige, Rentaro/倉茂 廉太郎" w:date="2023-03-16T21:16:00Z">
            <w:r w:rsidR="00027621">
              <w:rPr>
                <w:noProof/>
                <w:webHidden/>
              </w:rPr>
              <w:t>6</w:t>
            </w:r>
          </w:ins>
          <w:r w:rsidR="00555DB4">
            <w:rPr>
              <w:noProof/>
              <w:webHidden/>
            </w:rPr>
            <w:fldChar w:fldCharType="end"/>
          </w:r>
          <w:r>
            <w:rPr>
              <w:noProof/>
            </w:rPr>
            <w:fldChar w:fldCharType="end"/>
          </w:r>
        </w:p>
        <w:p w14:paraId="1982F26D" w14:textId="727F18E6" w:rsidR="00D93749" w:rsidRPr="006F557B" w:rsidRDefault="00555DB4" w:rsidP="00555DB4">
          <w:pPr>
            <w:tabs>
              <w:tab w:val="right" w:pos="9637"/>
            </w:tabs>
            <w:spacing w:before="200" w:after="80"/>
            <w:rPr>
              <w:rFonts w:ascii="Meiryo UI" w:hAnsi="Meiryo UI" w:cs="Arial"/>
              <w:b/>
              <w:color w:val="000000"/>
            </w:rPr>
          </w:pPr>
          <w:r w:rsidRPr="006F557B">
            <w:rPr>
              <w:rFonts w:ascii="Meiryo UI" w:hAnsi="Meiryo UI"/>
            </w:rPr>
            <w:fldChar w:fldCharType="end"/>
          </w:r>
        </w:p>
      </w:sdtContent>
    </w:sdt>
    <w:bookmarkStart w:id="6" w:name="_heading=h.h72uwsyemtps" w:colFirst="0" w:colLast="0"/>
    <w:bookmarkEnd w:id="6"/>
    <w:p w14:paraId="1982F26E" w14:textId="77777777" w:rsidR="00D93749" w:rsidRPr="006F557B" w:rsidRDefault="00000000" w:rsidP="00555DB4">
      <w:pPr>
        <w:keepNext/>
        <w:pageBreakBefore/>
        <w:pBdr>
          <w:top w:val="nil"/>
          <w:left w:val="nil"/>
          <w:bottom w:val="nil"/>
          <w:right w:val="nil"/>
          <w:between w:val="nil"/>
        </w:pBdr>
        <w:rPr>
          <w:rFonts w:ascii="Meiryo UI" w:hAnsi="Meiryo UI" w:cs="Arial"/>
          <w:b/>
          <w:color w:val="000000"/>
        </w:rPr>
      </w:pPr>
      <w:sdt>
        <w:sdtPr>
          <w:rPr>
            <w:rFonts w:ascii="Meiryo UI" w:hAnsi="Meiryo UI"/>
          </w:rPr>
          <w:tag w:val="goog_rdk_1"/>
          <w:id w:val="-285732313"/>
        </w:sdtPr>
        <w:sdtContent>
          <w:r w:rsidR="00555DB4" w:rsidRPr="006F557B">
            <w:rPr>
              <w:rFonts w:ascii="Meiryo UI" w:hAnsi="Meiryo UI" w:cs="Arial Unicode MS"/>
              <w:b/>
              <w:color w:val="000000"/>
            </w:rPr>
            <w:t>変更履歴</w:t>
          </w:r>
        </w:sdtContent>
      </w:sdt>
    </w:p>
    <w:tbl>
      <w:tblPr>
        <w:tblStyle w:val="afff9"/>
        <w:tblW w:w="9951" w:type="dxa"/>
        <w:tblInd w:w="99" w:type="dxa"/>
        <w:tblLayout w:type="fixed"/>
        <w:tblLook w:val="0000" w:firstRow="0" w:lastRow="0" w:firstColumn="0" w:lastColumn="0" w:noHBand="0" w:noVBand="0"/>
      </w:tblPr>
      <w:tblGrid>
        <w:gridCol w:w="1134"/>
        <w:gridCol w:w="1701"/>
        <w:gridCol w:w="3997"/>
        <w:gridCol w:w="1276"/>
        <w:gridCol w:w="1843"/>
      </w:tblGrid>
      <w:tr w:rsidR="00D93749" w:rsidRPr="006F557B" w14:paraId="1982F274" w14:textId="77777777">
        <w:trPr>
          <w:trHeight w:val="150"/>
        </w:trPr>
        <w:tc>
          <w:tcPr>
            <w:tcW w:w="1134" w:type="dxa"/>
            <w:tcBorders>
              <w:top w:val="single" w:sz="12" w:space="0" w:color="000000"/>
              <w:left w:val="single" w:sz="12" w:space="0" w:color="000000"/>
              <w:bottom w:val="single" w:sz="6" w:space="0" w:color="000000"/>
              <w:right w:val="single" w:sz="6" w:space="0" w:color="000000"/>
            </w:tcBorders>
          </w:tcPr>
          <w:p w14:paraId="1982F26F" w14:textId="77777777" w:rsidR="00D93749" w:rsidRPr="006F557B" w:rsidRDefault="00555DB4" w:rsidP="00555DB4">
            <w:pPr>
              <w:jc w:val="center"/>
              <w:rPr>
                <w:rFonts w:ascii="Meiryo UI" w:hAnsi="Meiryo UI" w:cs="Arial"/>
              </w:rPr>
            </w:pPr>
            <w:r w:rsidRPr="006F557B">
              <w:rPr>
                <w:rFonts w:ascii="Meiryo UI" w:hAnsi="Meiryo UI" w:cs="Arial"/>
              </w:rPr>
              <w:t>Version</w:t>
            </w:r>
          </w:p>
        </w:tc>
        <w:tc>
          <w:tcPr>
            <w:tcW w:w="1701" w:type="dxa"/>
            <w:tcBorders>
              <w:top w:val="single" w:sz="12" w:space="0" w:color="000000"/>
              <w:left w:val="single" w:sz="6" w:space="0" w:color="000000"/>
              <w:bottom w:val="single" w:sz="6" w:space="0" w:color="000000"/>
              <w:right w:val="single" w:sz="6" w:space="0" w:color="000000"/>
            </w:tcBorders>
          </w:tcPr>
          <w:p w14:paraId="1982F270" w14:textId="77777777" w:rsidR="00D93749" w:rsidRPr="006F557B" w:rsidRDefault="00555DB4" w:rsidP="00555DB4">
            <w:pPr>
              <w:jc w:val="center"/>
              <w:rPr>
                <w:rFonts w:ascii="Meiryo UI" w:hAnsi="Meiryo UI" w:cs="Arial"/>
              </w:rPr>
            </w:pPr>
            <w:r w:rsidRPr="006F557B">
              <w:rPr>
                <w:rFonts w:ascii="Meiryo UI" w:hAnsi="Meiryo UI" w:cs="Arial"/>
              </w:rPr>
              <w:t>Date</w:t>
            </w:r>
          </w:p>
        </w:tc>
        <w:tc>
          <w:tcPr>
            <w:tcW w:w="3997" w:type="dxa"/>
            <w:tcBorders>
              <w:top w:val="single" w:sz="12" w:space="0" w:color="000000"/>
              <w:left w:val="single" w:sz="6" w:space="0" w:color="000000"/>
              <w:bottom w:val="single" w:sz="6" w:space="0" w:color="000000"/>
              <w:right w:val="single" w:sz="6" w:space="0" w:color="000000"/>
            </w:tcBorders>
          </w:tcPr>
          <w:p w14:paraId="1982F271" w14:textId="77777777" w:rsidR="00D93749" w:rsidRPr="006F557B" w:rsidRDefault="00555DB4" w:rsidP="00555DB4">
            <w:pPr>
              <w:jc w:val="center"/>
              <w:rPr>
                <w:rFonts w:ascii="Meiryo UI" w:hAnsi="Meiryo UI" w:cs="Arial"/>
              </w:rPr>
            </w:pPr>
            <w:r w:rsidRPr="006F557B">
              <w:rPr>
                <w:rFonts w:ascii="Meiryo UI" w:hAnsi="Meiryo UI" w:cs="Arial"/>
              </w:rPr>
              <w:t>Changes</w:t>
            </w:r>
          </w:p>
        </w:tc>
        <w:tc>
          <w:tcPr>
            <w:tcW w:w="1276" w:type="dxa"/>
            <w:tcBorders>
              <w:top w:val="single" w:sz="12" w:space="0" w:color="000000"/>
              <w:left w:val="single" w:sz="6" w:space="0" w:color="000000"/>
              <w:bottom w:val="single" w:sz="6" w:space="0" w:color="000000"/>
              <w:right w:val="single" w:sz="6" w:space="0" w:color="000000"/>
            </w:tcBorders>
          </w:tcPr>
          <w:p w14:paraId="1982F272" w14:textId="77777777" w:rsidR="00D93749" w:rsidRPr="006F557B" w:rsidRDefault="00555DB4" w:rsidP="00555DB4">
            <w:pPr>
              <w:jc w:val="center"/>
              <w:rPr>
                <w:rFonts w:ascii="Meiryo UI" w:hAnsi="Meiryo UI" w:cs="Arial"/>
              </w:rPr>
            </w:pPr>
            <w:r w:rsidRPr="006F557B">
              <w:rPr>
                <w:rFonts w:ascii="Meiryo UI" w:hAnsi="Meiryo UI" w:cs="Arial"/>
              </w:rPr>
              <w:t>Target</w:t>
            </w:r>
          </w:p>
        </w:tc>
        <w:tc>
          <w:tcPr>
            <w:tcW w:w="1843" w:type="dxa"/>
            <w:tcBorders>
              <w:top w:val="single" w:sz="12" w:space="0" w:color="000000"/>
              <w:left w:val="single" w:sz="6" w:space="0" w:color="000000"/>
              <w:bottom w:val="single" w:sz="6" w:space="0" w:color="000000"/>
              <w:right w:val="single" w:sz="12" w:space="0" w:color="000000"/>
            </w:tcBorders>
          </w:tcPr>
          <w:p w14:paraId="1982F273" w14:textId="77777777" w:rsidR="00D93749" w:rsidRPr="006F557B" w:rsidRDefault="00555DB4" w:rsidP="00555DB4">
            <w:pPr>
              <w:jc w:val="center"/>
              <w:rPr>
                <w:rFonts w:ascii="Meiryo UI" w:hAnsi="Meiryo UI" w:cs="Arial"/>
              </w:rPr>
            </w:pPr>
            <w:r w:rsidRPr="006F557B">
              <w:rPr>
                <w:rFonts w:ascii="Meiryo UI" w:hAnsi="Meiryo UI" w:cs="Arial"/>
              </w:rPr>
              <w:t>Resp.</w:t>
            </w:r>
          </w:p>
        </w:tc>
      </w:tr>
      <w:tr w:rsidR="00D93749" w:rsidRPr="006F557B" w14:paraId="1982F27B" w14:textId="77777777">
        <w:trPr>
          <w:trHeight w:val="35"/>
        </w:trPr>
        <w:tc>
          <w:tcPr>
            <w:tcW w:w="1134" w:type="dxa"/>
            <w:tcBorders>
              <w:top w:val="single" w:sz="6" w:space="0" w:color="000000"/>
              <w:left w:val="single" w:sz="12" w:space="0" w:color="000000"/>
              <w:bottom w:val="single" w:sz="4" w:space="0" w:color="000000"/>
              <w:right w:val="single" w:sz="6" w:space="0" w:color="000000"/>
            </w:tcBorders>
          </w:tcPr>
          <w:p w14:paraId="1982F275" w14:textId="77777777" w:rsidR="00D93749" w:rsidRPr="006F557B" w:rsidRDefault="00555DB4" w:rsidP="0019301E">
            <w:pPr>
              <w:wordWrap w:val="0"/>
              <w:jc w:val="center"/>
              <w:rPr>
                <w:rFonts w:ascii="Meiryo UI" w:hAnsi="Meiryo UI" w:cs="Arial"/>
              </w:rPr>
            </w:pPr>
            <w:r w:rsidRPr="006F557B">
              <w:rPr>
                <w:rFonts w:ascii="Meiryo UI" w:hAnsi="Meiryo UI" w:cs="Arial"/>
              </w:rPr>
              <w:t>1.00</w:t>
            </w:r>
          </w:p>
        </w:tc>
        <w:tc>
          <w:tcPr>
            <w:tcW w:w="1701" w:type="dxa"/>
            <w:tcBorders>
              <w:top w:val="single" w:sz="6" w:space="0" w:color="000000"/>
              <w:left w:val="single" w:sz="6" w:space="0" w:color="000000"/>
              <w:bottom w:val="single" w:sz="4" w:space="0" w:color="000000"/>
              <w:right w:val="single" w:sz="6" w:space="0" w:color="000000"/>
            </w:tcBorders>
          </w:tcPr>
          <w:p w14:paraId="1982F276" w14:textId="77777777" w:rsidR="00D93749" w:rsidRPr="006F557B" w:rsidRDefault="00555DB4" w:rsidP="0019301E">
            <w:pPr>
              <w:wordWrap w:val="0"/>
              <w:jc w:val="center"/>
              <w:rPr>
                <w:rFonts w:ascii="Meiryo UI" w:hAnsi="Meiryo UI" w:cs="Arial"/>
              </w:rPr>
            </w:pPr>
            <w:r w:rsidRPr="006F557B">
              <w:rPr>
                <w:rFonts w:ascii="Meiryo UI" w:hAnsi="Meiryo UI" w:cs="Arial"/>
              </w:rPr>
              <w:t>2022/3/29</w:t>
            </w:r>
          </w:p>
        </w:tc>
        <w:tc>
          <w:tcPr>
            <w:tcW w:w="3997" w:type="dxa"/>
            <w:tcBorders>
              <w:top w:val="single" w:sz="6" w:space="0" w:color="000000"/>
              <w:left w:val="single" w:sz="6" w:space="0" w:color="000000"/>
              <w:bottom w:val="single" w:sz="4" w:space="0" w:color="000000"/>
              <w:right w:val="single" w:sz="6" w:space="0" w:color="000000"/>
            </w:tcBorders>
          </w:tcPr>
          <w:p w14:paraId="1982F277" w14:textId="77777777" w:rsidR="00D93749" w:rsidRPr="006F557B" w:rsidRDefault="00555DB4" w:rsidP="0019301E">
            <w:pPr>
              <w:pBdr>
                <w:top w:val="nil"/>
                <w:left w:val="nil"/>
                <w:bottom w:val="nil"/>
                <w:right w:val="nil"/>
                <w:between w:val="nil"/>
              </w:pBdr>
              <w:wordWrap w:val="0"/>
              <w:rPr>
                <w:rFonts w:ascii="Meiryo UI" w:hAnsi="Meiryo UI" w:cs="Arial"/>
                <w:color w:val="000000"/>
                <w:sz w:val="22"/>
                <w:szCs w:val="22"/>
              </w:rPr>
            </w:pPr>
            <w:r w:rsidRPr="006F557B">
              <w:rPr>
                <w:rFonts w:ascii="Meiryo UI" w:hAnsi="Meiryo UI" w:cs="Arial"/>
                <w:color w:val="000000"/>
                <w:sz w:val="22"/>
                <w:szCs w:val="22"/>
              </w:rPr>
              <w:t>New release</w:t>
            </w:r>
          </w:p>
        </w:tc>
        <w:tc>
          <w:tcPr>
            <w:tcW w:w="1276" w:type="dxa"/>
            <w:tcBorders>
              <w:top w:val="single" w:sz="6" w:space="0" w:color="000000"/>
              <w:left w:val="single" w:sz="6" w:space="0" w:color="000000"/>
              <w:bottom w:val="single" w:sz="4" w:space="0" w:color="000000"/>
              <w:right w:val="single" w:sz="6" w:space="0" w:color="000000"/>
            </w:tcBorders>
          </w:tcPr>
          <w:p w14:paraId="1982F278" w14:textId="77777777" w:rsidR="00D93749" w:rsidRPr="006F557B" w:rsidRDefault="00D93749" w:rsidP="0019301E">
            <w:pPr>
              <w:wordWrap w:val="0"/>
              <w:jc w:val="center"/>
              <w:rPr>
                <w:rFonts w:ascii="Meiryo UI" w:hAnsi="Meiryo UI" w:cs="Arial"/>
              </w:rPr>
            </w:pPr>
          </w:p>
        </w:tc>
        <w:tc>
          <w:tcPr>
            <w:tcW w:w="1843" w:type="dxa"/>
            <w:tcBorders>
              <w:top w:val="single" w:sz="6" w:space="0" w:color="000000"/>
              <w:left w:val="single" w:sz="6" w:space="0" w:color="000000"/>
              <w:bottom w:val="single" w:sz="4" w:space="0" w:color="000000"/>
              <w:right w:val="single" w:sz="12" w:space="0" w:color="000000"/>
            </w:tcBorders>
          </w:tcPr>
          <w:p w14:paraId="1982F279" w14:textId="77777777" w:rsidR="00D93749" w:rsidRPr="006F557B" w:rsidRDefault="00555DB4" w:rsidP="0019301E">
            <w:pPr>
              <w:wordWrap w:val="0"/>
              <w:jc w:val="center"/>
              <w:rPr>
                <w:rFonts w:ascii="Meiryo UI" w:hAnsi="Meiryo UI" w:cs="Arial"/>
              </w:rPr>
            </w:pPr>
            <w:r w:rsidRPr="006F557B">
              <w:rPr>
                <w:rFonts w:ascii="Meiryo UI" w:hAnsi="Meiryo UI" w:cs="Arial"/>
              </w:rPr>
              <w:t>TMC</w:t>
            </w:r>
          </w:p>
          <w:p w14:paraId="1982F27A" w14:textId="77777777" w:rsidR="00D93749" w:rsidRPr="006F557B" w:rsidRDefault="00555DB4" w:rsidP="0019301E">
            <w:pPr>
              <w:wordWrap w:val="0"/>
              <w:jc w:val="center"/>
              <w:rPr>
                <w:rFonts w:ascii="Meiryo UI" w:hAnsi="Meiryo UI" w:cs="Arial"/>
              </w:rPr>
            </w:pPr>
            <w:r w:rsidRPr="006F557B">
              <w:rPr>
                <w:rFonts w:ascii="Meiryo UI" w:hAnsi="Meiryo UI" w:cs="Arial"/>
              </w:rPr>
              <w:t>Kurashige</w:t>
            </w:r>
          </w:p>
        </w:tc>
      </w:tr>
      <w:tr w:rsidR="00D93749" w:rsidRPr="006F557B" w14:paraId="1982F283" w14:textId="77777777" w:rsidTr="00AB7A67">
        <w:trPr>
          <w:trHeight w:val="35"/>
        </w:trPr>
        <w:tc>
          <w:tcPr>
            <w:tcW w:w="1134" w:type="dxa"/>
            <w:tcBorders>
              <w:top w:val="single" w:sz="6" w:space="0" w:color="000000"/>
              <w:left w:val="single" w:sz="12" w:space="0" w:color="000000"/>
              <w:bottom w:val="single" w:sz="6" w:space="0" w:color="000000"/>
              <w:right w:val="single" w:sz="6" w:space="0" w:color="000000"/>
            </w:tcBorders>
          </w:tcPr>
          <w:p w14:paraId="1982F27C" w14:textId="77777777" w:rsidR="00D93749" w:rsidRPr="006F557B" w:rsidRDefault="00555DB4" w:rsidP="0019301E">
            <w:pPr>
              <w:wordWrap w:val="0"/>
              <w:jc w:val="center"/>
              <w:rPr>
                <w:rFonts w:ascii="Meiryo UI" w:hAnsi="Meiryo UI" w:cs="Arial"/>
              </w:rPr>
            </w:pPr>
            <w:r w:rsidRPr="006F557B">
              <w:rPr>
                <w:rFonts w:ascii="Meiryo UI" w:hAnsi="Meiryo UI" w:cs="Arial"/>
              </w:rPr>
              <w:t>1.01</w:t>
            </w:r>
          </w:p>
        </w:tc>
        <w:tc>
          <w:tcPr>
            <w:tcW w:w="1701" w:type="dxa"/>
            <w:tcBorders>
              <w:top w:val="single" w:sz="6" w:space="0" w:color="000000"/>
              <w:left w:val="single" w:sz="6" w:space="0" w:color="000000"/>
              <w:bottom w:val="single" w:sz="6" w:space="0" w:color="000000"/>
              <w:right w:val="single" w:sz="6" w:space="0" w:color="000000"/>
            </w:tcBorders>
          </w:tcPr>
          <w:p w14:paraId="1982F27D" w14:textId="77777777" w:rsidR="00D93749" w:rsidRPr="006F557B" w:rsidRDefault="00555DB4" w:rsidP="0019301E">
            <w:pPr>
              <w:wordWrap w:val="0"/>
              <w:jc w:val="center"/>
              <w:rPr>
                <w:rFonts w:ascii="Meiryo UI" w:hAnsi="Meiryo UI" w:cs="Arial"/>
              </w:rPr>
            </w:pPr>
            <w:r w:rsidRPr="006F557B">
              <w:rPr>
                <w:rFonts w:ascii="Meiryo UI" w:hAnsi="Meiryo UI" w:cs="Arial"/>
              </w:rPr>
              <w:t>2022/6/30</w:t>
            </w:r>
          </w:p>
        </w:tc>
        <w:tc>
          <w:tcPr>
            <w:tcW w:w="3997" w:type="dxa"/>
            <w:tcBorders>
              <w:top w:val="single" w:sz="6" w:space="0" w:color="000000"/>
              <w:left w:val="single" w:sz="6" w:space="0" w:color="000000"/>
              <w:bottom w:val="single" w:sz="6" w:space="0" w:color="000000"/>
              <w:right w:val="single" w:sz="6" w:space="0" w:color="000000"/>
            </w:tcBorders>
          </w:tcPr>
          <w:p w14:paraId="1982F27E" w14:textId="77777777" w:rsidR="00D93749" w:rsidRPr="006F557B" w:rsidRDefault="00000000" w:rsidP="0019301E">
            <w:pPr>
              <w:pBdr>
                <w:top w:val="nil"/>
                <w:left w:val="nil"/>
                <w:bottom w:val="nil"/>
                <w:right w:val="nil"/>
                <w:between w:val="nil"/>
              </w:pBdr>
              <w:wordWrap w:val="0"/>
              <w:rPr>
                <w:rFonts w:ascii="Meiryo UI" w:hAnsi="Meiryo UI" w:cs="Arial"/>
                <w:sz w:val="22"/>
                <w:szCs w:val="22"/>
              </w:rPr>
            </w:pPr>
            <w:sdt>
              <w:sdtPr>
                <w:rPr>
                  <w:rFonts w:ascii="Meiryo UI" w:hAnsi="Meiryo UI"/>
                </w:rPr>
                <w:tag w:val="goog_rdk_2"/>
                <w:id w:val="-1552609444"/>
              </w:sdtPr>
              <w:sdtContent>
                <w:r w:rsidR="00555DB4" w:rsidRPr="006F557B">
                  <w:rPr>
                    <w:rFonts w:ascii="Meiryo UI" w:hAnsi="Meiryo UI" w:cs="Arial Unicode MS"/>
                    <w:sz w:val="22"/>
                    <w:szCs w:val="22"/>
                  </w:rPr>
                  <w:t>4.1　上位要求を追加</w:t>
                </w:r>
              </w:sdtContent>
            </w:sdt>
          </w:p>
          <w:p w14:paraId="1982F27F" w14:textId="77777777" w:rsidR="00D93749" w:rsidRPr="006F557B" w:rsidRDefault="00000000" w:rsidP="0019301E">
            <w:pPr>
              <w:pBdr>
                <w:top w:val="nil"/>
                <w:left w:val="nil"/>
                <w:bottom w:val="nil"/>
                <w:right w:val="nil"/>
                <w:between w:val="nil"/>
              </w:pBdr>
              <w:wordWrap w:val="0"/>
              <w:rPr>
                <w:rFonts w:ascii="Meiryo UI" w:hAnsi="Meiryo UI" w:cs="Arial"/>
                <w:sz w:val="22"/>
                <w:szCs w:val="22"/>
              </w:rPr>
            </w:pPr>
            <w:sdt>
              <w:sdtPr>
                <w:rPr>
                  <w:rFonts w:ascii="Meiryo UI" w:hAnsi="Meiryo UI"/>
                </w:rPr>
                <w:tag w:val="goog_rdk_3"/>
                <w:id w:val="-1848168079"/>
              </w:sdtPr>
              <w:sdtContent>
                <w:r w:rsidR="00555DB4" w:rsidRPr="006F557B">
                  <w:rPr>
                    <w:rFonts w:ascii="Meiryo UI" w:hAnsi="Meiryo UI" w:cs="Arial Unicode MS"/>
                    <w:sz w:val="22"/>
                    <w:szCs w:val="22"/>
                  </w:rPr>
                  <w:t>5.1　情報資産一覧を更新</w:t>
                </w:r>
              </w:sdtContent>
            </w:sdt>
          </w:p>
        </w:tc>
        <w:tc>
          <w:tcPr>
            <w:tcW w:w="1276" w:type="dxa"/>
            <w:tcBorders>
              <w:top w:val="single" w:sz="6" w:space="0" w:color="000000"/>
              <w:left w:val="single" w:sz="6" w:space="0" w:color="000000"/>
              <w:bottom w:val="single" w:sz="6" w:space="0" w:color="000000"/>
              <w:right w:val="single" w:sz="6" w:space="0" w:color="000000"/>
            </w:tcBorders>
          </w:tcPr>
          <w:p w14:paraId="1982F280" w14:textId="77777777" w:rsidR="00D93749" w:rsidRPr="006F557B" w:rsidRDefault="00D93749" w:rsidP="0019301E">
            <w:pPr>
              <w:wordWrap w:val="0"/>
              <w:jc w:val="center"/>
              <w:rPr>
                <w:rFonts w:ascii="Meiryo UI" w:hAnsi="Meiryo UI" w:cs="Arial"/>
              </w:rPr>
            </w:pPr>
          </w:p>
        </w:tc>
        <w:tc>
          <w:tcPr>
            <w:tcW w:w="1843" w:type="dxa"/>
            <w:tcBorders>
              <w:top w:val="single" w:sz="6" w:space="0" w:color="000000"/>
              <w:left w:val="single" w:sz="6" w:space="0" w:color="000000"/>
              <w:bottom w:val="single" w:sz="6" w:space="0" w:color="000000"/>
              <w:right w:val="single" w:sz="12" w:space="0" w:color="000000"/>
            </w:tcBorders>
          </w:tcPr>
          <w:p w14:paraId="1982F281" w14:textId="77777777" w:rsidR="00D93749" w:rsidRPr="006F557B" w:rsidRDefault="00555DB4" w:rsidP="0019301E">
            <w:pPr>
              <w:wordWrap w:val="0"/>
              <w:jc w:val="center"/>
              <w:rPr>
                <w:rFonts w:ascii="Meiryo UI" w:hAnsi="Meiryo UI" w:cs="Arial"/>
              </w:rPr>
            </w:pPr>
            <w:r w:rsidRPr="006F557B">
              <w:rPr>
                <w:rFonts w:ascii="Meiryo UI" w:hAnsi="Meiryo UI" w:cs="Arial"/>
              </w:rPr>
              <w:t>TMC</w:t>
            </w:r>
          </w:p>
          <w:p w14:paraId="1982F282" w14:textId="77777777" w:rsidR="00D93749" w:rsidRPr="006F557B" w:rsidRDefault="00555DB4" w:rsidP="0019301E">
            <w:pPr>
              <w:wordWrap w:val="0"/>
              <w:jc w:val="center"/>
              <w:rPr>
                <w:rFonts w:ascii="Meiryo UI" w:hAnsi="Meiryo UI" w:cs="Arial"/>
              </w:rPr>
            </w:pPr>
            <w:r w:rsidRPr="006F557B">
              <w:rPr>
                <w:rFonts w:ascii="Meiryo UI" w:hAnsi="Meiryo UI" w:cs="Arial"/>
              </w:rPr>
              <w:t>Kurashige</w:t>
            </w:r>
          </w:p>
        </w:tc>
      </w:tr>
      <w:tr w:rsidR="00242291" w:rsidRPr="006F557B" w14:paraId="44C6C16F" w14:textId="77777777" w:rsidTr="00AB7A67">
        <w:trPr>
          <w:trHeight w:val="35"/>
        </w:trPr>
        <w:tc>
          <w:tcPr>
            <w:tcW w:w="1134" w:type="dxa"/>
            <w:tcBorders>
              <w:top w:val="single" w:sz="6" w:space="0" w:color="000000"/>
              <w:left w:val="single" w:sz="12" w:space="0" w:color="000000"/>
              <w:bottom w:val="single" w:sz="6" w:space="0" w:color="000000"/>
              <w:right w:val="single" w:sz="6" w:space="0" w:color="000000"/>
            </w:tcBorders>
          </w:tcPr>
          <w:p w14:paraId="37BBD4E1" w14:textId="7A583FFC" w:rsidR="00242291" w:rsidRPr="006F557B" w:rsidRDefault="00242291" w:rsidP="0019301E">
            <w:pPr>
              <w:wordWrap w:val="0"/>
              <w:jc w:val="center"/>
              <w:rPr>
                <w:rFonts w:ascii="Meiryo UI" w:hAnsi="Meiryo UI" w:cs="Arial"/>
              </w:rPr>
            </w:pPr>
            <w:r>
              <w:rPr>
                <w:rFonts w:ascii="Meiryo UI" w:hAnsi="Meiryo UI" w:cs="Arial" w:hint="eastAsia"/>
              </w:rPr>
              <w:t>1</w:t>
            </w:r>
            <w:r>
              <w:rPr>
                <w:rFonts w:ascii="Meiryo UI" w:hAnsi="Meiryo UI" w:cs="Arial"/>
              </w:rPr>
              <w:t>.0.2</w:t>
            </w:r>
          </w:p>
        </w:tc>
        <w:tc>
          <w:tcPr>
            <w:tcW w:w="1701" w:type="dxa"/>
            <w:tcBorders>
              <w:top w:val="single" w:sz="6" w:space="0" w:color="000000"/>
              <w:left w:val="single" w:sz="6" w:space="0" w:color="000000"/>
              <w:bottom w:val="single" w:sz="6" w:space="0" w:color="000000"/>
              <w:right w:val="single" w:sz="6" w:space="0" w:color="000000"/>
            </w:tcBorders>
          </w:tcPr>
          <w:p w14:paraId="3BE2940B" w14:textId="124EDC8A" w:rsidR="00242291" w:rsidRPr="006F557B" w:rsidRDefault="00242291" w:rsidP="0019301E">
            <w:pPr>
              <w:wordWrap w:val="0"/>
              <w:jc w:val="center"/>
              <w:rPr>
                <w:rFonts w:ascii="Meiryo UI" w:hAnsi="Meiryo UI" w:cs="Arial"/>
              </w:rPr>
            </w:pPr>
            <w:r>
              <w:rPr>
                <w:rFonts w:ascii="Meiryo UI" w:hAnsi="Meiryo UI" w:cs="Arial" w:hint="eastAsia"/>
              </w:rPr>
              <w:t>2</w:t>
            </w:r>
            <w:r>
              <w:rPr>
                <w:rFonts w:ascii="Meiryo UI" w:hAnsi="Meiryo UI" w:cs="Arial"/>
              </w:rPr>
              <w:t>022/7/28</w:t>
            </w:r>
          </w:p>
        </w:tc>
        <w:tc>
          <w:tcPr>
            <w:tcW w:w="3997" w:type="dxa"/>
            <w:tcBorders>
              <w:top w:val="single" w:sz="6" w:space="0" w:color="000000"/>
              <w:left w:val="single" w:sz="6" w:space="0" w:color="000000"/>
              <w:bottom w:val="single" w:sz="6" w:space="0" w:color="000000"/>
              <w:right w:val="single" w:sz="6" w:space="0" w:color="000000"/>
            </w:tcBorders>
          </w:tcPr>
          <w:p w14:paraId="7E56331F" w14:textId="7FCF6B01" w:rsidR="00242291" w:rsidRDefault="00000000" w:rsidP="0019301E">
            <w:pPr>
              <w:pBdr>
                <w:top w:val="nil"/>
                <w:left w:val="nil"/>
                <w:bottom w:val="nil"/>
                <w:right w:val="nil"/>
                <w:between w:val="nil"/>
              </w:pBdr>
              <w:wordWrap w:val="0"/>
              <w:rPr>
                <w:rFonts w:ascii="Meiryo UI" w:hAnsi="Meiryo UI"/>
              </w:rPr>
            </w:pPr>
            <w:sdt>
              <w:sdtPr>
                <w:rPr>
                  <w:rFonts w:ascii="Meiryo UI" w:hAnsi="Meiryo UI"/>
                </w:rPr>
                <w:tag w:val="goog_rdk_32"/>
                <w:id w:val="1707986336"/>
              </w:sdtPr>
              <w:sdtContent>
                <w:r w:rsidR="00242291">
                  <w:rPr>
                    <w:rFonts w:ascii="Meiryo UI" w:hAnsi="Meiryo UI" w:hint="eastAsia"/>
                  </w:rPr>
                  <w:t>「</w:t>
                </w:r>
                <w:r w:rsidR="00242291" w:rsidRPr="006F557B">
                  <w:rPr>
                    <w:rFonts w:ascii="Meiryo UI" w:hAnsi="Meiryo UI" w:cs="Arial Unicode MS"/>
                  </w:rPr>
                  <w:t>表.　標準サイバーセキュリティ仕様書の引き当て依頼書に記載された仕様書一覧：</w:t>
                </w:r>
              </w:sdtContent>
            </w:sdt>
            <w:r w:rsidR="00242291">
              <w:rPr>
                <w:rFonts w:ascii="Meiryo UI" w:hAnsi="Meiryo UI" w:hint="eastAsia"/>
              </w:rPr>
              <w:t>」のR</w:t>
            </w:r>
            <w:r w:rsidR="00242291">
              <w:rPr>
                <w:rFonts w:ascii="Meiryo UI" w:hAnsi="Meiryo UI"/>
              </w:rPr>
              <w:t>1</w:t>
            </w:r>
            <w:r w:rsidR="00242291">
              <w:rPr>
                <w:rFonts w:ascii="Meiryo UI" w:hAnsi="Meiryo UI" w:hint="eastAsia"/>
              </w:rPr>
              <w:t>～1</w:t>
            </w:r>
            <w:r w:rsidR="00242291">
              <w:rPr>
                <w:rFonts w:ascii="Meiryo UI" w:hAnsi="Meiryo UI"/>
              </w:rPr>
              <w:t>2</w:t>
            </w:r>
            <w:r w:rsidR="00242291">
              <w:rPr>
                <w:rFonts w:ascii="Meiryo UI" w:hAnsi="Meiryo UI" w:hint="eastAsia"/>
              </w:rPr>
              <w:t>が重複してしていたため修正</w:t>
            </w:r>
            <w:r w:rsidR="00A46665">
              <w:rPr>
                <w:rFonts w:ascii="Meiryo UI" w:hAnsi="Meiryo UI" w:hint="eastAsia"/>
              </w:rPr>
              <w:t xml:space="preserve"> </w:t>
            </w:r>
            <w:r w:rsidR="00A46665">
              <w:rPr>
                <w:rFonts w:ascii="Meiryo UI" w:hAnsi="Meiryo UI"/>
              </w:rPr>
              <w:t>[</w:t>
            </w:r>
            <w:r w:rsidR="00A46665">
              <w:t>DC24-5015</w:t>
            </w:r>
            <w:r w:rsidR="00A46665">
              <w:rPr>
                <w:rFonts w:ascii="Meiryo UI" w:hAnsi="Meiryo UI"/>
              </w:rPr>
              <w:t>]</w:t>
            </w:r>
          </w:p>
        </w:tc>
        <w:tc>
          <w:tcPr>
            <w:tcW w:w="1276" w:type="dxa"/>
            <w:tcBorders>
              <w:top w:val="single" w:sz="6" w:space="0" w:color="000000"/>
              <w:left w:val="single" w:sz="6" w:space="0" w:color="000000"/>
              <w:bottom w:val="single" w:sz="6" w:space="0" w:color="000000"/>
              <w:right w:val="single" w:sz="6" w:space="0" w:color="000000"/>
            </w:tcBorders>
          </w:tcPr>
          <w:p w14:paraId="4BF43741" w14:textId="77777777" w:rsidR="00242291" w:rsidRPr="006F557B" w:rsidRDefault="00242291" w:rsidP="0019301E">
            <w:pPr>
              <w:wordWrap w:val="0"/>
              <w:jc w:val="center"/>
              <w:rPr>
                <w:rFonts w:ascii="Meiryo UI" w:hAnsi="Meiryo UI" w:cs="Arial"/>
              </w:rPr>
            </w:pPr>
          </w:p>
        </w:tc>
        <w:tc>
          <w:tcPr>
            <w:tcW w:w="1843" w:type="dxa"/>
            <w:tcBorders>
              <w:top w:val="single" w:sz="6" w:space="0" w:color="000000"/>
              <w:left w:val="single" w:sz="6" w:space="0" w:color="000000"/>
              <w:bottom w:val="single" w:sz="6" w:space="0" w:color="000000"/>
              <w:right w:val="single" w:sz="12" w:space="0" w:color="000000"/>
            </w:tcBorders>
          </w:tcPr>
          <w:p w14:paraId="35B9FB07" w14:textId="70488F7F" w:rsidR="00242291" w:rsidRDefault="00242291" w:rsidP="0019301E">
            <w:pPr>
              <w:wordWrap w:val="0"/>
              <w:jc w:val="center"/>
              <w:rPr>
                <w:rFonts w:ascii="Meiryo UI" w:hAnsi="Meiryo UI" w:cs="Arial"/>
              </w:rPr>
            </w:pPr>
            <w:r>
              <w:rPr>
                <w:rFonts w:ascii="Meiryo UI" w:hAnsi="Meiryo UI" w:cs="Arial"/>
              </w:rPr>
              <w:t>TMC</w:t>
            </w:r>
          </w:p>
          <w:p w14:paraId="72F8905A" w14:textId="672B9B40" w:rsidR="00242291" w:rsidRPr="006F557B" w:rsidRDefault="00242291" w:rsidP="0019301E">
            <w:pPr>
              <w:wordWrap w:val="0"/>
              <w:jc w:val="center"/>
              <w:rPr>
                <w:rFonts w:ascii="Meiryo UI" w:hAnsi="Meiryo UI" w:cs="Arial"/>
              </w:rPr>
            </w:pPr>
            <w:r>
              <w:rPr>
                <w:rFonts w:ascii="Meiryo UI" w:hAnsi="Meiryo UI" w:cs="Arial" w:hint="eastAsia"/>
              </w:rPr>
              <w:t>K</w:t>
            </w:r>
            <w:r>
              <w:rPr>
                <w:rFonts w:ascii="Meiryo UI" w:hAnsi="Meiryo UI" w:cs="Arial"/>
              </w:rPr>
              <w:t>itamura</w:t>
            </w:r>
          </w:p>
        </w:tc>
      </w:tr>
      <w:tr w:rsidR="00AB7A67" w14:paraId="155C1754" w14:textId="77777777" w:rsidTr="005041ED">
        <w:trPr>
          <w:trHeight w:val="35"/>
        </w:trPr>
        <w:tc>
          <w:tcPr>
            <w:tcW w:w="1134" w:type="dxa"/>
            <w:tcBorders>
              <w:top w:val="single" w:sz="6" w:space="0" w:color="000000"/>
              <w:left w:val="single" w:sz="12" w:space="0" w:color="000000"/>
              <w:bottom w:val="single" w:sz="4" w:space="0" w:color="000000"/>
              <w:right w:val="single" w:sz="6" w:space="0" w:color="000000"/>
            </w:tcBorders>
          </w:tcPr>
          <w:p w14:paraId="175C6FDF" w14:textId="4ACB68E8" w:rsidR="00AB7A67" w:rsidRDefault="00AB7A67" w:rsidP="0019301E">
            <w:pPr>
              <w:wordWrap w:val="0"/>
              <w:jc w:val="center"/>
              <w:rPr>
                <w:rFonts w:ascii="Meiryo UI" w:hAnsi="Meiryo UI" w:cs="Arial"/>
              </w:rPr>
            </w:pPr>
            <w:r>
              <w:rPr>
                <w:rFonts w:ascii="Meiryo UI" w:hAnsi="Meiryo UI" w:cs="Arial" w:hint="eastAsia"/>
              </w:rPr>
              <w:t>1.</w:t>
            </w:r>
            <w:r w:rsidR="002E47DA">
              <w:rPr>
                <w:rFonts w:ascii="Meiryo UI" w:hAnsi="Meiryo UI" w:cs="Arial"/>
              </w:rPr>
              <w:t>5</w:t>
            </w:r>
            <w:r w:rsidR="00D6086A">
              <w:rPr>
                <w:rFonts w:ascii="Meiryo UI" w:hAnsi="Meiryo UI" w:cs="Arial"/>
              </w:rPr>
              <w:t>.</w:t>
            </w:r>
            <w:r w:rsidR="002E47DA">
              <w:rPr>
                <w:rFonts w:ascii="Meiryo UI" w:hAnsi="Meiryo UI" w:cs="Arial"/>
              </w:rPr>
              <w:t>0</w:t>
            </w:r>
          </w:p>
        </w:tc>
        <w:tc>
          <w:tcPr>
            <w:tcW w:w="1701" w:type="dxa"/>
            <w:tcBorders>
              <w:top w:val="single" w:sz="6" w:space="0" w:color="000000"/>
              <w:left w:val="single" w:sz="6" w:space="0" w:color="000000"/>
              <w:bottom w:val="single" w:sz="4" w:space="0" w:color="000000"/>
              <w:right w:val="single" w:sz="6" w:space="0" w:color="000000"/>
            </w:tcBorders>
          </w:tcPr>
          <w:p w14:paraId="503C79E1" w14:textId="77777777" w:rsidR="00AB7A67" w:rsidRDefault="00AB7A67" w:rsidP="0019301E">
            <w:pPr>
              <w:wordWrap w:val="0"/>
              <w:jc w:val="center"/>
              <w:rPr>
                <w:rFonts w:ascii="Meiryo UI" w:hAnsi="Meiryo UI" w:cs="Arial"/>
              </w:rPr>
            </w:pPr>
            <w:r>
              <w:rPr>
                <w:rFonts w:ascii="Meiryo UI" w:hAnsi="Meiryo UI" w:cs="Arial" w:hint="eastAsia"/>
              </w:rPr>
              <w:t>2</w:t>
            </w:r>
            <w:r>
              <w:rPr>
                <w:rFonts w:ascii="Meiryo UI" w:hAnsi="Meiryo UI" w:cs="Arial"/>
              </w:rPr>
              <w:t>022/9/30</w:t>
            </w:r>
          </w:p>
        </w:tc>
        <w:tc>
          <w:tcPr>
            <w:tcW w:w="3997" w:type="dxa"/>
            <w:tcBorders>
              <w:top w:val="single" w:sz="6" w:space="0" w:color="000000"/>
              <w:left w:val="single" w:sz="6" w:space="0" w:color="000000"/>
              <w:bottom w:val="single" w:sz="4" w:space="0" w:color="000000"/>
              <w:right w:val="single" w:sz="6" w:space="0" w:color="000000"/>
            </w:tcBorders>
          </w:tcPr>
          <w:p w14:paraId="3B1C8B99" w14:textId="24B0E3F0" w:rsidR="00AB7A67" w:rsidRPr="00AB7A67" w:rsidRDefault="00AB7A67" w:rsidP="0019301E">
            <w:pPr>
              <w:pBdr>
                <w:top w:val="nil"/>
                <w:left w:val="nil"/>
                <w:bottom w:val="nil"/>
                <w:right w:val="nil"/>
                <w:between w:val="nil"/>
              </w:pBdr>
              <w:wordWrap w:val="0"/>
              <w:rPr>
                <w:rFonts w:ascii="Meiryo UI" w:hAnsi="Meiryo UI"/>
              </w:rPr>
            </w:pPr>
            <w:r>
              <w:rPr>
                <w:rFonts w:ascii="Meiryo UI" w:hAnsi="Meiryo UI" w:hint="eastAsia"/>
              </w:rPr>
              <w:t>「</w:t>
            </w:r>
            <w:r w:rsidRPr="00AB7A67">
              <w:rPr>
                <w:rFonts w:ascii="Meiryo UI" w:hAnsi="Meiryo UI" w:hint="eastAsia"/>
              </w:rPr>
              <w:t>表</w:t>
            </w:r>
            <w:r w:rsidRPr="00AB7A67">
              <w:rPr>
                <w:rFonts w:ascii="Meiryo UI" w:hAnsi="Meiryo UI"/>
              </w:rPr>
              <w:t>.　標準サイバーセキュリティ仕様書の引き当て依頼書に記載された仕様書一覧：</w:t>
            </w:r>
            <w:r>
              <w:rPr>
                <w:rFonts w:ascii="Meiryo UI" w:hAnsi="Meiryo UI" w:hint="eastAsia"/>
              </w:rPr>
              <w:t>」の「</w:t>
            </w:r>
            <w:r w:rsidRPr="006F557B">
              <w:rPr>
                <w:rFonts w:ascii="Meiryo UI" w:hAnsi="Meiryo UI" w:cs="Arial"/>
              </w:rPr>
              <w:t>R6</w:t>
            </w:r>
            <w:r>
              <w:rPr>
                <w:rFonts w:ascii="Meiryo UI" w:hAnsi="Meiryo UI" w:cs="Arial" w:hint="eastAsia"/>
              </w:rPr>
              <w:t>：</w:t>
            </w:r>
            <w:sdt>
              <w:sdtPr>
                <w:rPr>
                  <w:rFonts w:ascii="Meiryo UI" w:hAnsi="Meiryo UI"/>
                </w:rPr>
                <w:tag w:val="goog_rdk_47"/>
                <w:id w:val="2087102156"/>
              </w:sdtPr>
              <w:sdtContent>
                <w:r w:rsidRPr="006F557B">
                  <w:rPr>
                    <w:rFonts w:ascii="Meiryo UI" w:hAnsi="Meiryo UI" w:cs="Arial Unicode MS"/>
                  </w:rPr>
                  <w:t>ECU脆弱性対策評価仕様書</w:t>
                </w:r>
              </w:sdtContent>
            </w:sdt>
            <w:r>
              <w:rPr>
                <w:rFonts w:ascii="Meiryo UI" w:hAnsi="Meiryo UI" w:hint="eastAsia"/>
              </w:rPr>
              <w:t>」について備考に次回リリース時の誤記修正内容を記載　[</w:t>
            </w:r>
            <w:r>
              <w:t>DC24-9183</w:t>
            </w:r>
            <w:r>
              <w:rPr>
                <w:rFonts w:ascii="Meiryo UI" w:hAnsi="Meiryo UI" w:hint="eastAsia"/>
              </w:rPr>
              <w:t>]</w:t>
            </w:r>
          </w:p>
        </w:tc>
        <w:tc>
          <w:tcPr>
            <w:tcW w:w="1276" w:type="dxa"/>
            <w:tcBorders>
              <w:top w:val="single" w:sz="6" w:space="0" w:color="000000"/>
              <w:left w:val="single" w:sz="6" w:space="0" w:color="000000"/>
              <w:bottom w:val="single" w:sz="4" w:space="0" w:color="000000"/>
              <w:right w:val="single" w:sz="6" w:space="0" w:color="000000"/>
            </w:tcBorders>
          </w:tcPr>
          <w:p w14:paraId="512444C6" w14:textId="77777777" w:rsidR="00AB7A67" w:rsidRPr="006F557B" w:rsidRDefault="00AB7A67" w:rsidP="0019301E">
            <w:pPr>
              <w:wordWrap w:val="0"/>
              <w:jc w:val="center"/>
              <w:rPr>
                <w:rFonts w:ascii="Meiryo UI" w:hAnsi="Meiryo UI" w:cs="Arial"/>
              </w:rPr>
            </w:pPr>
          </w:p>
        </w:tc>
        <w:tc>
          <w:tcPr>
            <w:tcW w:w="1843" w:type="dxa"/>
            <w:tcBorders>
              <w:top w:val="single" w:sz="6" w:space="0" w:color="000000"/>
              <w:left w:val="single" w:sz="6" w:space="0" w:color="000000"/>
              <w:bottom w:val="single" w:sz="4" w:space="0" w:color="000000"/>
              <w:right w:val="single" w:sz="12" w:space="0" w:color="000000"/>
            </w:tcBorders>
          </w:tcPr>
          <w:p w14:paraId="776F31C0" w14:textId="77777777" w:rsidR="00AB7A67" w:rsidRDefault="00AB7A67" w:rsidP="0019301E">
            <w:pPr>
              <w:wordWrap w:val="0"/>
              <w:jc w:val="center"/>
              <w:rPr>
                <w:rFonts w:ascii="Meiryo UI" w:hAnsi="Meiryo UI" w:cs="Arial"/>
              </w:rPr>
            </w:pPr>
            <w:r>
              <w:rPr>
                <w:rFonts w:ascii="Meiryo UI" w:hAnsi="Meiryo UI" w:cs="Arial" w:hint="eastAsia"/>
              </w:rPr>
              <w:t>T</w:t>
            </w:r>
            <w:r>
              <w:rPr>
                <w:rFonts w:ascii="Meiryo UI" w:hAnsi="Meiryo UI" w:cs="Arial"/>
              </w:rPr>
              <w:t>MC</w:t>
            </w:r>
          </w:p>
          <w:p w14:paraId="7FD47A13" w14:textId="77777777" w:rsidR="00AB7A67" w:rsidRDefault="00AB7A67" w:rsidP="0019301E">
            <w:pPr>
              <w:wordWrap w:val="0"/>
              <w:jc w:val="center"/>
              <w:rPr>
                <w:rFonts w:ascii="Meiryo UI" w:hAnsi="Meiryo UI" w:cs="Arial"/>
              </w:rPr>
            </w:pPr>
            <w:r>
              <w:rPr>
                <w:rFonts w:ascii="Meiryo UI" w:hAnsi="Meiryo UI" w:cs="Arial" w:hint="eastAsia"/>
              </w:rPr>
              <w:t>K</w:t>
            </w:r>
            <w:r>
              <w:rPr>
                <w:rFonts w:ascii="Meiryo UI" w:hAnsi="Meiryo UI" w:cs="Arial"/>
              </w:rPr>
              <w:t>itamura</w:t>
            </w:r>
          </w:p>
        </w:tc>
      </w:tr>
      <w:tr w:rsidR="00ED2352" w:rsidRPr="006F557B" w14:paraId="0AE0A527" w14:textId="77777777" w:rsidTr="0019301E">
        <w:trPr>
          <w:trHeight w:val="35"/>
        </w:trPr>
        <w:tc>
          <w:tcPr>
            <w:tcW w:w="1134" w:type="dxa"/>
            <w:tcBorders>
              <w:top w:val="single" w:sz="6" w:space="0" w:color="000000"/>
              <w:left w:val="single" w:sz="12" w:space="0" w:color="000000"/>
              <w:bottom w:val="single" w:sz="6" w:space="0" w:color="000000"/>
              <w:right w:val="single" w:sz="6" w:space="0" w:color="000000"/>
            </w:tcBorders>
          </w:tcPr>
          <w:p w14:paraId="1721C22E" w14:textId="2977FA7B" w:rsidR="00ED2352" w:rsidRDefault="00ED2352" w:rsidP="0019301E">
            <w:pPr>
              <w:wordWrap w:val="0"/>
              <w:jc w:val="center"/>
              <w:rPr>
                <w:rFonts w:ascii="Meiryo UI" w:hAnsi="Meiryo UI" w:cs="Arial"/>
              </w:rPr>
            </w:pPr>
            <w:r>
              <w:rPr>
                <w:rFonts w:ascii="Meiryo UI" w:hAnsi="Meiryo UI" w:cs="Arial" w:hint="eastAsia"/>
              </w:rPr>
              <w:t>1.</w:t>
            </w:r>
            <w:r w:rsidR="00B70E31">
              <w:rPr>
                <w:rFonts w:ascii="Meiryo UI" w:hAnsi="Meiryo UI" w:cs="Arial" w:hint="eastAsia"/>
              </w:rPr>
              <w:t>6</w:t>
            </w:r>
            <w:r>
              <w:rPr>
                <w:rFonts w:ascii="Meiryo UI" w:hAnsi="Meiryo UI" w:cs="Arial"/>
              </w:rPr>
              <w:t>.0</w:t>
            </w:r>
          </w:p>
        </w:tc>
        <w:tc>
          <w:tcPr>
            <w:tcW w:w="1701" w:type="dxa"/>
            <w:tcBorders>
              <w:top w:val="single" w:sz="6" w:space="0" w:color="000000"/>
              <w:left w:val="single" w:sz="6" w:space="0" w:color="000000"/>
              <w:bottom w:val="single" w:sz="6" w:space="0" w:color="000000"/>
              <w:right w:val="single" w:sz="6" w:space="0" w:color="000000"/>
            </w:tcBorders>
          </w:tcPr>
          <w:p w14:paraId="05231A22" w14:textId="03409691" w:rsidR="00ED2352" w:rsidRDefault="00ED2352" w:rsidP="0019301E">
            <w:pPr>
              <w:wordWrap w:val="0"/>
              <w:jc w:val="center"/>
              <w:rPr>
                <w:rFonts w:ascii="Meiryo UI" w:hAnsi="Meiryo UI" w:cs="Arial"/>
              </w:rPr>
            </w:pPr>
            <w:r>
              <w:rPr>
                <w:rFonts w:ascii="Meiryo UI" w:hAnsi="Meiryo UI" w:cs="Arial" w:hint="eastAsia"/>
              </w:rPr>
              <w:t>2022/1</w:t>
            </w:r>
            <w:r w:rsidR="008D0CCB">
              <w:rPr>
                <w:rFonts w:ascii="Meiryo UI" w:hAnsi="Meiryo UI" w:cs="Arial" w:hint="eastAsia"/>
              </w:rPr>
              <w:t>1</w:t>
            </w:r>
            <w:r>
              <w:rPr>
                <w:rFonts w:ascii="Meiryo UI" w:hAnsi="Meiryo UI" w:cs="Arial" w:hint="eastAsia"/>
              </w:rPr>
              <w:t>/1</w:t>
            </w:r>
            <w:r w:rsidR="008D0CCB">
              <w:rPr>
                <w:rFonts w:ascii="Meiryo UI" w:hAnsi="Meiryo UI" w:cs="Arial" w:hint="eastAsia"/>
              </w:rPr>
              <w:t>1</w:t>
            </w:r>
          </w:p>
        </w:tc>
        <w:tc>
          <w:tcPr>
            <w:tcW w:w="3997" w:type="dxa"/>
            <w:tcBorders>
              <w:top w:val="single" w:sz="6" w:space="0" w:color="000000"/>
              <w:left w:val="single" w:sz="6" w:space="0" w:color="000000"/>
              <w:bottom w:val="single" w:sz="6" w:space="0" w:color="000000"/>
              <w:right w:val="single" w:sz="6" w:space="0" w:color="000000"/>
            </w:tcBorders>
          </w:tcPr>
          <w:p w14:paraId="1B9CEE88" w14:textId="2C95A79A" w:rsidR="00ED2352" w:rsidRDefault="0010328A" w:rsidP="0019301E">
            <w:pPr>
              <w:pBdr>
                <w:top w:val="nil"/>
                <w:left w:val="nil"/>
                <w:bottom w:val="nil"/>
                <w:right w:val="nil"/>
                <w:between w:val="nil"/>
              </w:pBdr>
              <w:wordWrap w:val="0"/>
              <w:rPr>
                <w:rFonts w:ascii="Meiryo UI" w:hAnsi="Meiryo UI"/>
              </w:rPr>
            </w:pPr>
            <w:r>
              <w:rPr>
                <w:rFonts w:ascii="Meiryo UI" w:hAnsi="Meiryo UI" w:hint="eastAsia"/>
              </w:rPr>
              <w:t>下記、項番の上位要求のアップデート</w:t>
            </w:r>
          </w:p>
          <w:p w14:paraId="4434CCE9" w14:textId="36E5E1B2" w:rsidR="0010328A" w:rsidRDefault="0010328A" w:rsidP="0019301E">
            <w:pPr>
              <w:pBdr>
                <w:top w:val="nil"/>
                <w:left w:val="nil"/>
                <w:bottom w:val="nil"/>
                <w:right w:val="nil"/>
                <w:between w:val="nil"/>
              </w:pBdr>
              <w:wordWrap w:val="0"/>
              <w:rPr>
                <w:rFonts w:ascii="Meiryo UI" w:hAnsi="Meiryo UI"/>
              </w:rPr>
            </w:pPr>
            <w:r>
              <w:rPr>
                <w:rFonts w:ascii="Meiryo UI" w:hAnsi="Meiryo UI" w:hint="eastAsia"/>
              </w:rPr>
              <w:t>・</w:t>
            </w:r>
            <w:r w:rsidR="00B70E31">
              <w:rPr>
                <w:rFonts w:ascii="Meiryo UI" w:hAnsi="Meiryo UI" w:hint="eastAsia"/>
              </w:rPr>
              <w:t>R1、R2、</w:t>
            </w:r>
            <w:r>
              <w:rPr>
                <w:rFonts w:ascii="Meiryo UI" w:hAnsi="Meiryo UI" w:hint="eastAsia"/>
              </w:rPr>
              <w:t>R3、R4、R15、R16</w:t>
            </w:r>
            <w:r w:rsidR="00AD7EF3">
              <w:rPr>
                <w:rFonts w:ascii="Meiryo UI" w:hAnsi="Meiryo UI" w:hint="eastAsia"/>
              </w:rPr>
              <w:t>、</w:t>
            </w:r>
          </w:p>
          <w:p w14:paraId="5AE9F1B5" w14:textId="77777777" w:rsidR="00B70E31" w:rsidRDefault="00B70E31" w:rsidP="0019301E">
            <w:pPr>
              <w:wordWrap w:val="0"/>
              <w:rPr>
                <w:rFonts w:ascii="Meiryo UI" w:hAnsi="Meiryo UI"/>
              </w:rPr>
            </w:pPr>
            <w:r>
              <w:rPr>
                <w:rFonts w:ascii="Meiryo UI" w:hAnsi="Meiryo UI" w:hint="eastAsia"/>
              </w:rPr>
              <w:t>[DC24-9079]</w:t>
            </w:r>
          </w:p>
          <w:p w14:paraId="5BEA8624" w14:textId="77777777" w:rsidR="00B70E31" w:rsidRDefault="00B70E31" w:rsidP="0019301E">
            <w:pPr>
              <w:wordWrap w:val="0"/>
              <w:rPr>
                <w:rFonts w:ascii="Meiryo UI" w:hAnsi="Meiryo UI"/>
              </w:rPr>
            </w:pPr>
            <w:r>
              <w:rPr>
                <w:rFonts w:ascii="Meiryo UI" w:hAnsi="Meiryo UI" w:hint="eastAsia"/>
              </w:rPr>
              <w:t>[AGLSD-3025]</w:t>
            </w:r>
          </w:p>
          <w:p w14:paraId="2EAE3F67" w14:textId="4F2907AA" w:rsidR="00B70E31" w:rsidRPr="00AB7A67" w:rsidRDefault="00B70E31" w:rsidP="0019301E">
            <w:pPr>
              <w:pBdr>
                <w:top w:val="nil"/>
                <w:left w:val="nil"/>
                <w:bottom w:val="nil"/>
                <w:right w:val="nil"/>
                <w:between w:val="nil"/>
              </w:pBdr>
              <w:wordWrap w:val="0"/>
              <w:rPr>
                <w:rFonts w:ascii="Meiryo UI" w:hAnsi="Meiryo UI"/>
              </w:rPr>
            </w:pPr>
            <w:r>
              <w:rPr>
                <w:rFonts w:ascii="Meiryo UI" w:hAnsi="Meiryo UI" w:hint="eastAsia"/>
              </w:rPr>
              <w:t>[AGLSD-3024]</w:t>
            </w:r>
          </w:p>
        </w:tc>
        <w:tc>
          <w:tcPr>
            <w:tcW w:w="1276" w:type="dxa"/>
            <w:tcBorders>
              <w:top w:val="single" w:sz="6" w:space="0" w:color="000000"/>
              <w:left w:val="single" w:sz="6" w:space="0" w:color="000000"/>
              <w:bottom w:val="single" w:sz="6" w:space="0" w:color="000000"/>
              <w:right w:val="single" w:sz="6" w:space="0" w:color="000000"/>
            </w:tcBorders>
          </w:tcPr>
          <w:p w14:paraId="6DC31CF8" w14:textId="77777777" w:rsidR="00ED2352" w:rsidRPr="006F557B" w:rsidRDefault="00ED2352" w:rsidP="0019301E">
            <w:pPr>
              <w:wordWrap w:val="0"/>
              <w:jc w:val="center"/>
              <w:rPr>
                <w:rFonts w:ascii="Meiryo UI" w:hAnsi="Meiryo UI" w:cs="Arial"/>
              </w:rPr>
            </w:pPr>
          </w:p>
        </w:tc>
        <w:tc>
          <w:tcPr>
            <w:tcW w:w="1843" w:type="dxa"/>
            <w:tcBorders>
              <w:top w:val="single" w:sz="6" w:space="0" w:color="000000"/>
              <w:left w:val="single" w:sz="6" w:space="0" w:color="000000"/>
              <w:bottom w:val="single" w:sz="6" w:space="0" w:color="000000"/>
              <w:right w:val="single" w:sz="12" w:space="0" w:color="000000"/>
            </w:tcBorders>
          </w:tcPr>
          <w:p w14:paraId="6FD64ABD" w14:textId="77777777" w:rsidR="00ED2352" w:rsidRDefault="0010328A" w:rsidP="0019301E">
            <w:pPr>
              <w:wordWrap w:val="0"/>
              <w:jc w:val="center"/>
              <w:rPr>
                <w:rFonts w:ascii="Meiryo UI" w:hAnsi="Meiryo UI" w:cs="Arial"/>
              </w:rPr>
            </w:pPr>
            <w:r>
              <w:rPr>
                <w:rFonts w:ascii="Meiryo UI" w:hAnsi="Meiryo UI" w:cs="Arial" w:hint="eastAsia"/>
              </w:rPr>
              <w:t>T</w:t>
            </w:r>
            <w:r>
              <w:rPr>
                <w:rFonts w:ascii="Meiryo UI" w:hAnsi="Meiryo UI" w:cs="Arial"/>
              </w:rPr>
              <w:t>MC</w:t>
            </w:r>
          </w:p>
          <w:p w14:paraId="713B4C07" w14:textId="6AC5B93E" w:rsidR="0010328A" w:rsidRDefault="0010328A" w:rsidP="0019301E">
            <w:pPr>
              <w:wordWrap w:val="0"/>
              <w:jc w:val="center"/>
              <w:rPr>
                <w:rFonts w:ascii="Meiryo UI" w:hAnsi="Meiryo UI" w:cs="Arial"/>
              </w:rPr>
            </w:pPr>
            <w:r>
              <w:rPr>
                <w:rFonts w:ascii="Meiryo UI" w:hAnsi="Meiryo UI" w:cs="Arial"/>
              </w:rPr>
              <w:t>kurashige</w:t>
            </w:r>
          </w:p>
        </w:tc>
      </w:tr>
      <w:tr w:rsidR="00754001" w:rsidRPr="006F557B" w14:paraId="5FBD38CD" w14:textId="77777777" w:rsidTr="0019301E">
        <w:trPr>
          <w:trHeight w:val="35"/>
        </w:trPr>
        <w:tc>
          <w:tcPr>
            <w:tcW w:w="1134" w:type="dxa"/>
            <w:tcBorders>
              <w:top w:val="single" w:sz="6" w:space="0" w:color="000000"/>
              <w:left w:val="single" w:sz="12" w:space="0" w:color="000000"/>
              <w:bottom w:val="single" w:sz="6" w:space="0" w:color="000000"/>
              <w:right w:val="single" w:sz="6" w:space="0" w:color="000000"/>
            </w:tcBorders>
          </w:tcPr>
          <w:p w14:paraId="3C67A9D4" w14:textId="6D52BDFA" w:rsidR="00754001" w:rsidRDefault="00754001" w:rsidP="0019301E">
            <w:pPr>
              <w:wordWrap w:val="0"/>
              <w:jc w:val="center"/>
              <w:rPr>
                <w:rFonts w:ascii="Meiryo UI" w:hAnsi="Meiryo UI" w:cs="Arial"/>
              </w:rPr>
            </w:pPr>
            <w:r>
              <w:rPr>
                <w:rFonts w:ascii="Meiryo UI" w:hAnsi="Meiryo UI" w:cs="Arial" w:hint="eastAsia"/>
              </w:rPr>
              <w:t>1.70</w:t>
            </w:r>
          </w:p>
        </w:tc>
        <w:tc>
          <w:tcPr>
            <w:tcW w:w="1701" w:type="dxa"/>
            <w:tcBorders>
              <w:top w:val="single" w:sz="6" w:space="0" w:color="000000"/>
              <w:left w:val="single" w:sz="6" w:space="0" w:color="000000"/>
              <w:bottom w:val="single" w:sz="6" w:space="0" w:color="000000"/>
              <w:right w:val="single" w:sz="6" w:space="0" w:color="000000"/>
            </w:tcBorders>
          </w:tcPr>
          <w:p w14:paraId="6FEB055A" w14:textId="72C4CB96" w:rsidR="00754001" w:rsidRDefault="00754001" w:rsidP="0019301E">
            <w:pPr>
              <w:wordWrap w:val="0"/>
              <w:jc w:val="center"/>
              <w:rPr>
                <w:rFonts w:ascii="Meiryo UI" w:hAnsi="Meiryo UI" w:cs="Arial"/>
              </w:rPr>
            </w:pPr>
            <w:r>
              <w:rPr>
                <w:rFonts w:ascii="Meiryo UI" w:hAnsi="Meiryo UI" w:cs="Arial" w:hint="eastAsia"/>
              </w:rPr>
              <w:t>2023/</w:t>
            </w:r>
            <w:r w:rsidR="00C16D35">
              <w:rPr>
                <w:rFonts w:ascii="Meiryo UI" w:hAnsi="Meiryo UI" w:cs="Arial"/>
              </w:rPr>
              <w:t>3</w:t>
            </w:r>
            <w:r>
              <w:rPr>
                <w:rFonts w:ascii="Meiryo UI" w:hAnsi="Meiryo UI" w:cs="Arial" w:hint="eastAsia"/>
              </w:rPr>
              <w:t>/</w:t>
            </w:r>
            <w:r w:rsidR="00C16D35">
              <w:rPr>
                <w:rFonts w:ascii="Meiryo UI" w:hAnsi="Meiryo UI" w:cs="Arial"/>
              </w:rPr>
              <w:t>17</w:t>
            </w:r>
          </w:p>
        </w:tc>
        <w:tc>
          <w:tcPr>
            <w:tcW w:w="3997" w:type="dxa"/>
            <w:tcBorders>
              <w:top w:val="single" w:sz="6" w:space="0" w:color="000000"/>
              <w:left w:val="single" w:sz="6" w:space="0" w:color="000000"/>
              <w:bottom w:val="single" w:sz="6" w:space="0" w:color="000000"/>
              <w:right w:val="single" w:sz="6" w:space="0" w:color="000000"/>
            </w:tcBorders>
          </w:tcPr>
          <w:p w14:paraId="60E343F7" w14:textId="77777777" w:rsidR="00C16D35" w:rsidRDefault="00C16D35" w:rsidP="00C16D35">
            <w:pPr>
              <w:pBdr>
                <w:top w:val="nil"/>
                <w:left w:val="nil"/>
                <w:bottom w:val="nil"/>
                <w:right w:val="nil"/>
                <w:between w:val="nil"/>
              </w:pBdr>
              <w:wordWrap w:val="0"/>
              <w:rPr>
                <w:rFonts w:ascii="Meiryo UI" w:hAnsi="Meiryo UI"/>
              </w:rPr>
            </w:pPr>
            <w:r>
              <w:rPr>
                <w:rFonts w:ascii="Meiryo UI" w:hAnsi="Meiryo UI" w:hint="eastAsia"/>
              </w:rPr>
              <w:t>4</w:t>
            </w:r>
            <w:r>
              <w:rPr>
                <w:rFonts w:ascii="Meiryo UI" w:hAnsi="Meiryo UI"/>
              </w:rPr>
              <w:t>6F</w:t>
            </w:r>
            <w:r>
              <w:rPr>
                <w:rFonts w:ascii="Meiryo UI" w:hAnsi="Meiryo UI" w:hint="eastAsia"/>
              </w:rPr>
              <w:t>上位要件のアップデート[</w:t>
            </w:r>
            <w:r>
              <w:rPr>
                <w:rFonts w:ascii="Meiryo UI" w:hAnsi="Meiryo UI"/>
              </w:rPr>
              <w:t>352-1]</w:t>
            </w:r>
            <w:r>
              <w:t xml:space="preserve"> </w:t>
            </w:r>
            <w:r w:rsidRPr="00C16D35">
              <w:rPr>
                <w:rFonts w:ascii="Meiryo UI" w:hAnsi="Meiryo UI"/>
              </w:rPr>
              <w:t>1][DC24-13924]、[AGLSD-4431]、 [AGLSD-4430]</w:t>
            </w:r>
          </w:p>
          <w:p w14:paraId="263937A5" w14:textId="2840A5CC" w:rsidR="00C16D35" w:rsidRDefault="00C16D35" w:rsidP="0019301E">
            <w:pPr>
              <w:pBdr>
                <w:top w:val="nil"/>
                <w:left w:val="nil"/>
                <w:bottom w:val="nil"/>
                <w:right w:val="nil"/>
                <w:between w:val="nil"/>
              </w:pBdr>
              <w:wordWrap w:val="0"/>
              <w:rPr>
                <w:rFonts w:ascii="Meiryo UI" w:hAnsi="Meiryo UI"/>
              </w:rPr>
            </w:pPr>
            <w:r>
              <w:rPr>
                <w:rFonts w:ascii="Meiryo UI" w:hAnsi="Meiryo UI" w:hint="eastAsia"/>
              </w:rPr>
              <w:t>目録.</w:t>
            </w:r>
            <w:r>
              <w:rPr>
                <w:rFonts w:ascii="Meiryo UI" w:hAnsi="Meiryo UI"/>
              </w:rPr>
              <w:t>xlsx</w:t>
            </w:r>
            <w:r>
              <w:rPr>
                <w:rFonts w:ascii="Meiryo UI" w:hAnsi="Meiryo UI" w:hint="eastAsia"/>
              </w:rPr>
              <w:t>を参照</w:t>
            </w:r>
          </w:p>
        </w:tc>
        <w:tc>
          <w:tcPr>
            <w:tcW w:w="1276" w:type="dxa"/>
            <w:tcBorders>
              <w:top w:val="single" w:sz="6" w:space="0" w:color="000000"/>
              <w:left w:val="single" w:sz="6" w:space="0" w:color="000000"/>
              <w:bottom w:val="single" w:sz="6" w:space="0" w:color="000000"/>
              <w:right w:val="single" w:sz="6" w:space="0" w:color="000000"/>
            </w:tcBorders>
          </w:tcPr>
          <w:p w14:paraId="7C1888C8" w14:textId="77777777" w:rsidR="00754001" w:rsidRPr="006F557B" w:rsidRDefault="00754001" w:rsidP="0019301E">
            <w:pPr>
              <w:wordWrap w:val="0"/>
              <w:jc w:val="center"/>
              <w:rPr>
                <w:rFonts w:ascii="Meiryo UI" w:hAnsi="Meiryo UI" w:cs="Arial"/>
              </w:rPr>
            </w:pPr>
          </w:p>
        </w:tc>
        <w:tc>
          <w:tcPr>
            <w:tcW w:w="1843" w:type="dxa"/>
            <w:tcBorders>
              <w:top w:val="single" w:sz="6" w:space="0" w:color="000000"/>
              <w:left w:val="single" w:sz="6" w:space="0" w:color="000000"/>
              <w:bottom w:val="single" w:sz="6" w:space="0" w:color="000000"/>
              <w:right w:val="single" w:sz="12" w:space="0" w:color="000000"/>
            </w:tcBorders>
          </w:tcPr>
          <w:p w14:paraId="05E16601" w14:textId="77777777" w:rsidR="00754001" w:rsidRDefault="00754001" w:rsidP="0019301E">
            <w:pPr>
              <w:wordWrap w:val="0"/>
              <w:jc w:val="center"/>
              <w:rPr>
                <w:rFonts w:ascii="Meiryo UI" w:hAnsi="Meiryo UI" w:cs="Arial"/>
              </w:rPr>
            </w:pPr>
            <w:r>
              <w:rPr>
                <w:rFonts w:ascii="Meiryo UI" w:hAnsi="Meiryo UI" w:cs="Arial" w:hint="eastAsia"/>
              </w:rPr>
              <w:t>T</w:t>
            </w:r>
            <w:r>
              <w:rPr>
                <w:rFonts w:ascii="Meiryo UI" w:hAnsi="Meiryo UI" w:cs="Arial"/>
              </w:rPr>
              <w:t>MC</w:t>
            </w:r>
          </w:p>
          <w:p w14:paraId="54446AAC" w14:textId="3312E55E" w:rsidR="00754001" w:rsidRDefault="00754001" w:rsidP="0019301E">
            <w:pPr>
              <w:wordWrap w:val="0"/>
              <w:jc w:val="center"/>
              <w:rPr>
                <w:rFonts w:ascii="Meiryo UI" w:hAnsi="Meiryo UI" w:cs="Arial"/>
              </w:rPr>
            </w:pPr>
            <w:r>
              <w:rPr>
                <w:rFonts w:ascii="Meiryo UI" w:hAnsi="Meiryo UI" w:cs="Arial"/>
              </w:rPr>
              <w:t>kurashige</w:t>
            </w:r>
          </w:p>
        </w:tc>
      </w:tr>
      <w:tr w:rsidR="009E137A" w:rsidRPr="006F557B" w14:paraId="3044CF5D" w14:textId="77777777" w:rsidTr="0019301E">
        <w:trPr>
          <w:trHeight w:val="35"/>
        </w:trPr>
        <w:tc>
          <w:tcPr>
            <w:tcW w:w="1134" w:type="dxa"/>
            <w:tcBorders>
              <w:top w:val="single" w:sz="6" w:space="0" w:color="000000"/>
              <w:left w:val="single" w:sz="12" w:space="0" w:color="000000"/>
              <w:bottom w:val="single" w:sz="6" w:space="0" w:color="000000"/>
              <w:right w:val="single" w:sz="6" w:space="0" w:color="000000"/>
            </w:tcBorders>
          </w:tcPr>
          <w:p w14:paraId="0E765E09" w14:textId="46FB0DF4" w:rsidR="009E137A" w:rsidRDefault="009E137A">
            <w:pPr>
              <w:wordWrap w:val="0"/>
              <w:jc w:val="center"/>
              <w:rPr>
                <w:rFonts w:ascii="Meiryo UI" w:hAnsi="Meiryo UI" w:cs="Arial"/>
              </w:rPr>
            </w:pPr>
            <w:r>
              <w:rPr>
                <w:rFonts w:ascii="Meiryo UI" w:hAnsi="Meiryo UI" w:cs="Arial" w:hint="eastAsia"/>
              </w:rPr>
              <w:t>3</w:t>
            </w:r>
            <w:r>
              <w:rPr>
                <w:rFonts w:ascii="Meiryo UI" w:hAnsi="Meiryo UI" w:cs="Arial"/>
              </w:rPr>
              <w:t>.00</w:t>
            </w:r>
          </w:p>
        </w:tc>
        <w:tc>
          <w:tcPr>
            <w:tcW w:w="1701" w:type="dxa"/>
            <w:tcBorders>
              <w:top w:val="single" w:sz="6" w:space="0" w:color="000000"/>
              <w:left w:val="single" w:sz="6" w:space="0" w:color="000000"/>
              <w:bottom w:val="single" w:sz="6" w:space="0" w:color="000000"/>
              <w:right w:val="single" w:sz="6" w:space="0" w:color="000000"/>
            </w:tcBorders>
          </w:tcPr>
          <w:p w14:paraId="6E0239A3" w14:textId="37BF3E90" w:rsidR="009E137A" w:rsidRDefault="009E137A">
            <w:pPr>
              <w:wordWrap w:val="0"/>
              <w:jc w:val="center"/>
              <w:rPr>
                <w:rFonts w:ascii="Meiryo UI" w:hAnsi="Meiryo UI" w:cs="Arial"/>
              </w:rPr>
            </w:pPr>
            <w:r>
              <w:rPr>
                <w:rFonts w:ascii="Meiryo UI" w:hAnsi="Meiryo UI" w:cs="Arial" w:hint="eastAsia"/>
              </w:rPr>
              <w:t>2</w:t>
            </w:r>
            <w:r>
              <w:rPr>
                <w:rFonts w:ascii="Meiryo UI" w:hAnsi="Meiryo UI" w:cs="Arial"/>
              </w:rPr>
              <w:t>023/6/6</w:t>
            </w:r>
          </w:p>
        </w:tc>
        <w:tc>
          <w:tcPr>
            <w:tcW w:w="3997" w:type="dxa"/>
            <w:tcBorders>
              <w:top w:val="single" w:sz="6" w:space="0" w:color="000000"/>
              <w:left w:val="single" w:sz="6" w:space="0" w:color="000000"/>
              <w:bottom w:val="single" w:sz="6" w:space="0" w:color="000000"/>
              <w:right w:val="single" w:sz="6" w:space="0" w:color="000000"/>
            </w:tcBorders>
          </w:tcPr>
          <w:p w14:paraId="666A0F29" w14:textId="6B0B4C24" w:rsidR="009E137A" w:rsidRDefault="009E137A" w:rsidP="00C16D35">
            <w:pPr>
              <w:pBdr>
                <w:top w:val="nil"/>
                <w:left w:val="nil"/>
                <w:bottom w:val="nil"/>
                <w:right w:val="nil"/>
                <w:between w:val="nil"/>
              </w:pBdr>
              <w:wordWrap w:val="0"/>
              <w:rPr>
                <w:rFonts w:ascii="Meiryo UI" w:hAnsi="Meiryo UI"/>
              </w:rPr>
            </w:pPr>
            <w:r>
              <w:rPr>
                <w:rFonts w:ascii="Meiryo UI" w:hAnsi="Meiryo UI" w:hint="eastAsia"/>
              </w:rPr>
              <w:t>4</w:t>
            </w:r>
            <w:r>
              <w:rPr>
                <w:rFonts w:ascii="Meiryo UI" w:hAnsi="Meiryo UI"/>
              </w:rPr>
              <w:t>6F</w:t>
            </w:r>
            <w:r>
              <w:rPr>
                <w:rFonts w:ascii="Meiryo UI" w:hAnsi="Meiryo UI" w:hint="eastAsia"/>
              </w:rPr>
              <w:t>上位要件の</w:t>
            </w:r>
            <w:r w:rsidR="0097186E">
              <w:rPr>
                <w:rFonts w:ascii="Meiryo UI" w:hAnsi="Meiryo UI" w:hint="eastAsia"/>
              </w:rPr>
              <w:t>削除R</w:t>
            </w:r>
            <w:r w:rsidR="0097186E">
              <w:rPr>
                <w:rFonts w:ascii="Meiryo UI" w:hAnsi="Meiryo UI"/>
              </w:rPr>
              <w:t>8</w:t>
            </w:r>
            <w:r w:rsidR="0097186E">
              <w:rPr>
                <w:rFonts w:ascii="Meiryo UI" w:hAnsi="Meiryo UI" w:hint="eastAsia"/>
              </w:rPr>
              <w:t>、</w:t>
            </w:r>
            <w:r w:rsidR="0097186E">
              <w:rPr>
                <w:rFonts w:ascii="Meiryo UI" w:hAnsi="Meiryo UI"/>
              </w:rPr>
              <w:t>R</w:t>
            </w:r>
            <w:r w:rsidR="0097186E">
              <w:rPr>
                <w:rFonts w:ascii="Meiryo UI" w:hAnsi="Meiryo UI" w:hint="eastAsia"/>
              </w:rPr>
              <w:t>13、</w:t>
            </w:r>
            <w:r w:rsidR="0097186E">
              <w:rPr>
                <w:rFonts w:ascii="Meiryo UI" w:hAnsi="Meiryo UI"/>
              </w:rPr>
              <w:t>R</w:t>
            </w:r>
            <w:r w:rsidR="0097186E">
              <w:rPr>
                <w:rFonts w:ascii="Meiryo UI" w:hAnsi="Meiryo UI" w:hint="eastAsia"/>
              </w:rPr>
              <w:t>14、</w:t>
            </w:r>
            <w:r w:rsidR="00583EAF">
              <w:rPr>
                <w:rFonts w:ascii="Meiryo UI" w:hAnsi="Meiryo UI" w:hint="eastAsia"/>
              </w:rPr>
              <w:t>追加R</w:t>
            </w:r>
            <w:r w:rsidR="00583EAF">
              <w:rPr>
                <w:rFonts w:ascii="Meiryo UI" w:hAnsi="Meiryo UI"/>
              </w:rPr>
              <w:t>27</w:t>
            </w:r>
            <w:r w:rsidR="00583EAF">
              <w:rPr>
                <w:rFonts w:ascii="Meiryo UI" w:hAnsi="Meiryo UI" w:hint="eastAsia"/>
              </w:rPr>
              <w:t>～30</w:t>
            </w:r>
            <w:r>
              <w:rPr>
                <w:rFonts w:ascii="Meiryo UI" w:hAnsi="Meiryo UI" w:hint="eastAsia"/>
              </w:rPr>
              <w:t>[</w:t>
            </w:r>
            <w:r w:rsidR="007C365B" w:rsidRPr="007C365B">
              <w:rPr>
                <w:rFonts w:ascii="Meiryo UI" w:hAnsi="Meiryo UI"/>
              </w:rPr>
              <w:t>AGLSD-6273</w:t>
            </w:r>
            <w:r>
              <w:rPr>
                <w:rFonts w:ascii="Meiryo UI" w:hAnsi="Meiryo UI"/>
              </w:rPr>
              <w:t>]</w:t>
            </w:r>
          </w:p>
        </w:tc>
        <w:tc>
          <w:tcPr>
            <w:tcW w:w="1276" w:type="dxa"/>
            <w:tcBorders>
              <w:top w:val="single" w:sz="6" w:space="0" w:color="000000"/>
              <w:left w:val="single" w:sz="6" w:space="0" w:color="000000"/>
              <w:bottom w:val="single" w:sz="6" w:space="0" w:color="000000"/>
              <w:right w:val="single" w:sz="6" w:space="0" w:color="000000"/>
            </w:tcBorders>
          </w:tcPr>
          <w:p w14:paraId="0DD475EF" w14:textId="77777777" w:rsidR="009E137A" w:rsidRPr="006F557B" w:rsidRDefault="009E137A">
            <w:pPr>
              <w:wordWrap w:val="0"/>
              <w:jc w:val="center"/>
              <w:rPr>
                <w:rFonts w:ascii="Meiryo UI" w:hAnsi="Meiryo UI" w:cs="Arial"/>
              </w:rPr>
            </w:pPr>
          </w:p>
        </w:tc>
        <w:tc>
          <w:tcPr>
            <w:tcW w:w="1843" w:type="dxa"/>
            <w:tcBorders>
              <w:top w:val="single" w:sz="6" w:space="0" w:color="000000"/>
              <w:left w:val="single" w:sz="6" w:space="0" w:color="000000"/>
              <w:bottom w:val="single" w:sz="6" w:space="0" w:color="000000"/>
              <w:right w:val="single" w:sz="12" w:space="0" w:color="000000"/>
            </w:tcBorders>
          </w:tcPr>
          <w:p w14:paraId="356BAF11" w14:textId="77777777" w:rsidR="009E137A" w:rsidRDefault="009E137A">
            <w:pPr>
              <w:wordWrap w:val="0"/>
              <w:jc w:val="center"/>
              <w:rPr>
                <w:rFonts w:ascii="Meiryo UI" w:hAnsi="Meiryo UI" w:cs="Arial"/>
              </w:rPr>
            </w:pPr>
            <w:r>
              <w:rPr>
                <w:rFonts w:ascii="Meiryo UI" w:hAnsi="Meiryo UI" w:cs="Arial" w:hint="eastAsia"/>
              </w:rPr>
              <w:t>T</w:t>
            </w:r>
            <w:r>
              <w:rPr>
                <w:rFonts w:ascii="Meiryo UI" w:hAnsi="Meiryo UI" w:cs="Arial"/>
              </w:rPr>
              <w:t>MC</w:t>
            </w:r>
          </w:p>
          <w:p w14:paraId="2ABD03BA" w14:textId="3F6BB44E" w:rsidR="009E137A" w:rsidRDefault="009E137A">
            <w:pPr>
              <w:wordWrap w:val="0"/>
              <w:jc w:val="center"/>
              <w:rPr>
                <w:rFonts w:ascii="Meiryo UI" w:hAnsi="Meiryo UI" w:cs="Arial"/>
              </w:rPr>
            </w:pPr>
            <w:r>
              <w:rPr>
                <w:rFonts w:ascii="Meiryo UI" w:hAnsi="Meiryo UI" w:cs="Arial" w:hint="eastAsia"/>
              </w:rPr>
              <w:t>K</w:t>
            </w:r>
            <w:r>
              <w:rPr>
                <w:rFonts w:ascii="Meiryo UI" w:hAnsi="Meiryo UI" w:cs="Arial"/>
              </w:rPr>
              <w:t>itamura</w:t>
            </w:r>
          </w:p>
        </w:tc>
      </w:tr>
      <w:tr w:rsidR="009050B0" w:rsidRPr="006F557B" w14:paraId="018E58A9" w14:textId="77777777">
        <w:trPr>
          <w:trHeight w:val="35"/>
        </w:trPr>
        <w:tc>
          <w:tcPr>
            <w:tcW w:w="1134" w:type="dxa"/>
            <w:tcBorders>
              <w:top w:val="single" w:sz="6" w:space="0" w:color="000000"/>
              <w:left w:val="single" w:sz="12" w:space="0" w:color="000000"/>
              <w:bottom w:val="single" w:sz="4" w:space="0" w:color="000000"/>
              <w:right w:val="single" w:sz="6" w:space="0" w:color="000000"/>
            </w:tcBorders>
          </w:tcPr>
          <w:p w14:paraId="4DD8B56D" w14:textId="6982C09B" w:rsidR="009050B0" w:rsidRDefault="009050B0">
            <w:pPr>
              <w:wordWrap w:val="0"/>
              <w:jc w:val="center"/>
              <w:rPr>
                <w:rFonts w:ascii="Meiryo UI" w:hAnsi="Meiryo UI" w:cs="Arial"/>
              </w:rPr>
            </w:pPr>
            <w:r>
              <w:rPr>
                <w:rFonts w:ascii="Meiryo UI" w:hAnsi="Meiryo UI" w:cs="Arial" w:hint="eastAsia"/>
              </w:rPr>
              <w:t>3</w:t>
            </w:r>
            <w:r>
              <w:rPr>
                <w:rFonts w:ascii="Meiryo UI" w:hAnsi="Meiryo UI" w:cs="Arial"/>
              </w:rPr>
              <w:t>.10</w:t>
            </w:r>
          </w:p>
        </w:tc>
        <w:tc>
          <w:tcPr>
            <w:tcW w:w="1701" w:type="dxa"/>
            <w:tcBorders>
              <w:top w:val="single" w:sz="6" w:space="0" w:color="000000"/>
              <w:left w:val="single" w:sz="6" w:space="0" w:color="000000"/>
              <w:bottom w:val="single" w:sz="4" w:space="0" w:color="000000"/>
              <w:right w:val="single" w:sz="6" w:space="0" w:color="000000"/>
            </w:tcBorders>
          </w:tcPr>
          <w:p w14:paraId="0DB4E533" w14:textId="0B528B54" w:rsidR="009050B0" w:rsidRDefault="009050B0">
            <w:pPr>
              <w:wordWrap w:val="0"/>
              <w:jc w:val="center"/>
              <w:rPr>
                <w:rFonts w:ascii="Meiryo UI" w:hAnsi="Meiryo UI" w:cs="Arial"/>
              </w:rPr>
            </w:pPr>
            <w:r>
              <w:rPr>
                <w:rFonts w:ascii="Meiryo UI" w:hAnsi="Meiryo UI" w:cs="Arial" w:hint="eastAsia"/>
              </w:rPr>
              <w:t>2</w:t>
            </w:r>
            <w:r>
              <w:rPr>
                <w:rFonts w:ascii="Meiryo UI" w:hAnsi="Meiryo UI" w:cs="Arial"/>
              </w:rPr>
              <w:t>023/7/11</w:t>
            </w:r>
          </w:p>
        </w:tc>
        <w:tc>
          <w:tcPr>
            <w:tcW w:w="3997" w:type="dxa"/>
            <w:tcBorders>
              <w:top w:val="single" w:sz="6" w:space="0" w:color="000000"/>
              <w:left w:val="single" w:sz="6" w:space="0" w:color="000000"/>
              <w:bottom w:val="single" w:sz="4" w:space="0" w:color="000000"/>
              <w:right w:val="single" w:sz="6" w:space="0" w:color="000000"/>
            </w:tcBorders>
          </w:tcPr>
          <w:p w14:paraId="6FC99DC1" w14:textId="614D1282" w:rsidR="009050B0" w:rsidRDefault="009050B0" w:rsidP="00C16D35">
            <w:pPr>
              <w:pBdr>
                <w:top w:val="nil"/>
                <w:left w:val="nil"/>
                <w:bottom w:val="nil"/>
                <w:right w:val="nil"/>
                <w:between w:val="nil"/>
              </w:pBdr>
              <w:wordWrap w:val="0"/>
              <w:rPr>
                <w:rFonts w:ascii="Meiryo UI" w:hAnsi="Meiryo UI"/>
              </w:rPr>
            </w:pPr>
            <w:r>
              <w:rPr>
                <w:rFonts w:ascii="Meiryo UI" w:hAnsi="Meiryo UI" w:hint="eastAsia"/>
              </w:rPr>
              <w:t>誤記修正[</w:t>
            </w:r>
            <w:r w:rsidRPr="007C365B">
              <w:rPr>
                <w:rFonts w:ascii="Meiryo UI" w:hAnsi="Meiryo UI"/>
              </w:rPr>
              <w:t>AGLSD-6</w:t>
            </w:r>
            <w:r>
              <w:rPr>
                <w:rFonts w:ascii="Meiryo UI" w:hAnsi="Meiryo UI" w:hint="eastAsia"/>
              </w:rPr>
              <w:t>769</w:t>
            </w:r>
            <w:r>
              <w:rPr>
                <w:rFonts w:ascii="Meiryo UI" w:hAnsi="Meiryo UI"/>
              </w:rPr>
              <w:t>]</w:t>
            </w:r>
          </w:p>
        </w:tc>
        <w:tc>
          <w:tcPr>
            <w:tcW w:w="1276" w:type="dxa"/>
            <w:tcBorders>
              <w:top w:val="single" w:sz="6" w:space="0" w:color="000000"/>
              <w:left w:val="single" w:sz="6" w:space="0" w:color="000000"/>
              <w:bottom w:val="single" w:sz="4" w:space="0" w:color="000000"/>
              <w:right w:val="single" w:sz="6" w:space="0" w:color="000000"/>
            </w:tcBorders>
          </w:tcPr>
          <w:p w14:paraId="24B5F937" w14:textId="77777777" w:rsidR="009050B0" w:rsidRPr="006F557B" w:rsidRDefault="009050B0">
            <w:pPr>
              <w:wordWrap w:val="0"/>
              <w:jc w:val="center"/>
              <w:rPr>
                <w:rFonts w:ascii="Meiryo UI" w:hAnsi="Meiryo UI" w:cs="Arial"/>
              </w:rPr>
            </w:pPr>
          </w:p>
        </w:tc>
        <w:tc>
          <w:tcPr>
            <w:tcW w:w="1843" w:type="dxa"/>
            <w:tcBorders>
              <w:top w:val="single" w:sz="6" w:space="0" w:color="000000"/>
              <w:left w:val="single" w:sz="6" w:space="0" w:color="000000"/>
              <w:bottom w:val="single" w:sz="4" w:space="0" w:color="000000"/>
              <w:right w:val="single" w:sz="12" w:space="0" w:color="000000"/>
            </w:tcBorders>
          </w:tcPr>
          <w:p w14:paraId="1D1DAE8C" w14:textId="77777777" w:rsidR="009050B0" w:rsidRDefault="009050B0">
            <w:pPr>
              <w:wordWrap w:val="0"/>
              <w:jc w:val="center"/>
              <w:rPr>
                <w:rFonts w:ascii="Meiryo UI" w:hAnsi="Meiryo UI" w:cs="Arial"/>
              </w:rPr>
            </w:pPr>
            <w:r>
              <w:rPr>
                <w:rFonts w:ascii="Meiryo UI" w:hAnsi="Meiryo UI" w:cs="Arial" w:hint="eastAsia"/>
              </w:rPr>
              <w:t>T</w:t>
            </w:r>
            <w:r>
              <w:rPr>
                <w:rFonts w:ascii="Meiryo UI" w:hAnsi="Meiryo UI" w:cs="Arial"/>
              </w:rPr>
              <w:t>MC</w:t>
            </w:r>
          </w:p>
          <w:p w14:paraId="74266F72" w14:textId="6FBC8A32" w:rsidR="009050B0" w:rsidRDefault="009050B0">
            <w:pPr>
              <w:wordWrap w:val="0"/>
              <w:jc w:val="center"/>
              <w:rPr>
                <w:rFonts w:ascii="Meiryo UI" w:hAnsi="Meiryo UI" w:cs="Arial"/>
              </w:rPr>
            </w:pPr>
            <w:r>
              <w:rPr>
                <w:rFonts w:ascii="Meiryo UI" w:hAnsi="Meiryo UI" w:cs="Arial" w:hint="eastAsia"/>
              </w:rPr>
              <w:t>K</w:t>
            </w:r>
            <w:r>
              <w:rPr>
                <w:rFonts w:ascii="Meiryo UI" w:hAnsi="Meiryo UI" w:cs="Arial"/>
              </w:rPr>
              <w:t>itamura</w:t>
            </w:r>
          </w:p>
        </w:tc>
      </w:tr>
    </w:tbl>
    <w:p w14:paraId="1982F284" w14:textId="77777777" w:rsidR="00D93749" w:rsidRPr="006F557B" w:rsidRDefault="00D93749" w:rsidP="00555DB4">
      <w:pPr>
        <w:rPr>
          <w:rFonts w:ascii="Meiryo UI" w:hAnsi="Meiryo UI" w:cs="Arial"/>
        </w:rPr>
      </w:pPr>
    </w:p>
    <w:bookmarkStart w:id="7" w:name="_Toc107320607"/>
    <w:p w14:paraId="1982F285" w14:textId="77777777" w:rsidR="00D93749" w:rsidRPr="006F557B" w:rsidRDefault="00000000" w:rsidP="00555DB4">
      <w:pPr>
        <w:pStyle w:val="1"/>
        <w:pageBreakBefore/>
        <w:ind w:left="141"/>
        <w:rPr>
          <w:rFonts w:ascii="Meiryo UI" w:hAnsi="Meiryo UI" w:cs="Arial"/>
        </w:rPr>
      </w:pPr>
      <w:sdt>
        <w:sdtPr>
          <w:rPr>
            <w:rFonts w:ascii="Meiryo UI" w:hAnsi="Meiryo UI"/>
          </w:rPr>
          <w:tag w:val="goog_rdk_4"/>
          <w:id w:val="38565278"/>
        </w:sdtPr>
        <w:sdtContent>
          <w:r w:rsidR="00555DB4" w:rsidRPr="006F557B">
            <w:rPr>
              <w:rFonts w:ascii="Meiryo UI" w:hAnsi="Meiryo UI" w:cs="Arial Unicode MS"/>
            </w:rPr>
            <w:t>1. 目的</w:t>
          </w:r>
        </w:sdtContent>
      </w:sdt>
      <w:bookmarkEnd w:id="7"/>
    </w:p>
    <w:p w14:paraId="1982F286" w14:textId="77777777" w:rsidR="00D93749" w:rsidRPr="006F557B" w:rsidRDefault="00000000" w:rsidP="00555DB4">
      <w:pPr>
        <w:ind w:left="479" w:right="422"/>
        <w:rPr>
          <w:rFonts w:ascii="Meiryo UI" w:hAnsi="Meiryo UI" w:cs="Arial"/>
        </w:rPr>
      </w:pPr>
      <w:sdt>
        <w:sdtPr>
          <w:rPr>
            <w:rFonts w:ascii="Meiryo UI" w:hAnsi="Meiryo UI"/>
          </w:rPr>
          <w:tag w:val="goog_rdk_5"/>
          <w:id w:val="-1861346280"/>
        </w:sdtPr>
        <w:sdtContent>
          <w:r w:rsidR="00555DB4" w:rsidRPr="006F557B">
            <w:rPr>
              <w:rFonts w:ascii="Meiryo UI" w:hAnsi="Meiryo UI" w:cs="Arial Unicode MS"/>
            </w:rPr>
            <w:t>本書は、24CYマルチメディアシステムにおける情報セキュリティに関する要求と、その要求の適用について規定する。</w:t>
          </w:r>
        </w:sdtContent>
      </w:sdt>
    </w:p>
    <w:p w14:paraId="1982F287" w14:textId="77777777" w:rsidR="00D93749" w:rsidRPr="006F557B" w:rsidRDefault="00D93749" w:rsidP="00555DB4">
      <w:pPr>
        <w:ind w:left="479" w:right="422" w:firstLine="1"/>
        <w:rPr>
          <w:rFonts w:ascii="Meiryo UI" w:hAnsi="Meiryo UI" w:cs="Arial"/>
        </w:rPr>
      </w:pPr>
    </w:p>
    <w:bookmarkStart w:id="8" w:name="_Toc107320608"/>
    <w:p w14:paraId="1982F288" w14:textId="77777777" w:rsidR="00D93749" w:rsidRPr="006F557B" w:rsidRDefault="00000000" w:rsidP="00555DB4">
      <w:pPr>
        <w:pStyle w:val="1"/>
        <w:ind w:left="141"/>
        <w:rPr>
          <w:rFonts w:ascii="Meiryo UI" w:hAnsi="Meiryo UI" w:cs="Arial"/>
        </w:rPr>
      </w:pPr>
      <w:sdt>
        <w:sdtPr>
          <w:rPr>
            <w:rFonts w:ascii="Meiryo UI" w:hAnsi="Meiryo UI"/>
          </w:rPr>
          <w:tag w:val="goog_rdk_6"/>
          <w:id w:val="348922949"/>
        </w:sdtPr>
        <w:sdtContent>
          <w:r w:rsidR="00555DB4" w:rsidRPr="006F557B">
            <w:rPr>
              <w:rFonts w:ascii="Meiryo UI" w:hAnsi="Meiryo UI" w:cs="Arial Unicode MS"/>
            </w:rPr>
            <w:t>2. 適用範囲</w:t>
          </w:r>
        </w:sdtContent>
      </w:sdt>
      <w:bookmarkEnd w:id="8"/>
    </w:p>
    <w:p w14:paraId="1982F289" w14:textId="77777777" w:rsidR="00D93749" w:rsidRPr="006F557B" w:rsidRDefault="00000000" w:rsidP="00555DB4">
      <w:pPr>
        <w:ind w:left="479"/>
        <w:rPr>
          <w:rFonts w:ascii="Meiryo UI" w:hAnsi="Meiryo UI" w:cs="Arial"/>
        </w:rPr>
      </w:pPr>
      <w:sdt>
        <w:sdtPr>
          <w:rPr>
            <w:rFonts w:ascii="Meiryo UI" w:hAnsi="Meiryo UI"/>
          </w:rPr>
          <w:tag w:val="goog_rdk_7"/>
          <w:id w:val="-931744423"/>
        </w:sdtPr>
        <w:sdtContent>
          <w:r w:rsidR="00555DB4" w:rsidRPr="006F557B">
            <w:rPr>
              <w:rFonts w:ascii="Meiryo UI" w:hAnsi="Meiryo UI" w:cs="Arial Unicode MS"/>
            </w:rPr>
            <w:t>本書は、マルチメディア部品のうち、ヘッドユニットを適用対象とする。</w:t>
          </w:r>
        </w:sdtContent>
      </w:sdt>
    </w:p>
    <w:p w14:paraId="1982F28A" w14:textId="77777777" w:rsidR="00D93749" w:rsidRPr="006F557B" w:rsidRDefault="00D93749" w:rsidP="00555DB4">
      <w:pPr>
        <w:pStyle w:val="1"/>
        <w:rPr>
          <w:rFonts w:ascii="Meiryo UI" w:hAnsi="Meiryo UI" w:cs="Arial"/>
        </w:rPr>
      </w:pPr>
      <w:bookmarkStart w:id="9" w:name="_heading=h.iqp8qxw3zjw0" w:colFirst="0" w:colLast="0"/>
      <w:bookmarkEnd w:id="9"/>
    </w:p>
    <w:bookmarkStart w:id="10" w:name="_Toc107320609"/>
    <w:p w14:paraId="1982F28B" w14:textId="77777777" w:rsidR="00D93749" w:rsidRPr="006F557B" w:rsidRDefault="00000000" w:rsidP="00555DB4">
      <w:pPr>
        <w:pStyle w:val="1"/>
        <w:ind w:left="141"/>
        <w:rPr>
          <w:rFonts w:ascii="Meiryo UI" w:hAnsi="Meiryo UI" w:cs="Arial"/>
        </w:rPr>
      </w:pPr>
      <w:sdt>
        <w:sdtPr>
          <w:rPr>
            <w:rFonts w:ascii="Meiryo UI" w:hAnsi="Meiryo UI"/>
          </w:rPr>
          <w:tag w:val="goog_rdk_8"/>
          <w:id w:val="1860388826"/>
        </w:sdtPr>
        <w:sdtContent>
          <w:r w:rsidR="00555DB4" w:rsidRPr="006F557B">
            <w:rPr>
              <w:rFonts w:ascii="Meiryo UI" w:hAnsi="Meiryo UI" w:cs="Arial Unicode MS"/>
            </w:rPr>
            <w:t>3. 関連文書と用語集</w:t>
          </w:r>
        </w:sdtContent>
      </w:sdt>
      <w:bookmarkEnd w:id="10"/>
    </w:p>
    <w:p w14:paraId="1982F28C" w14:textId="77777777" w:rsidR="00D93749" w:rsidRPr="006F557B" w:rsidRDefault="00000000" w:rsidP="00555DB4">
      <w:pPr>
        <w:ind w:left="479"/>
        <w:rPr>
          <w:rFonts w:ascii="Meiryo UI" w:hAnsi="Meiryo UI" w:cs="Arial"/>
        </w:rPr>
      </w:pPr>
      <w:sdt>
        <w:sdtPr>
          <w:rPr>
            <w:rFonts w:ascii="Meiryo UI" w:hAnsi="Meiryo UI"/>
          </w:rPr>
          <w:tag w:val="goog_rdk_9"/>
          <w:id w:val="-1079893742"/>
        </w:sdtPr>
        <w:sdtContent>
          <w:r w:rsidR="00555DB4" w:rsidRPr="006F557B">
            <w:rPr>
              <w:rFonts w:ascii="Meiryo UI" w:hAnsi="Meiryo UI" w:cs="Arial Unicode MS"/>
            </w:rPr>
            <w:t>本書に関連する文書と、その関係を以下に示す。</w:t>
          </w:r>
        </w:sdtContent>
      </w:sdt>
    </w:p>
    <w:p w14:paraId="1982F28D" w14:textId="77777777" w:rsidR="00D93749" w:rsidRPr="006F557B" w:rsidRDefault="00D93749" w:rsidP="00555DB4">
      <w:pPr>
        <w:ind w:left="479"/>
        <w:rPr>
          <w:rFonts w:ascii="Meiryo UI" w:hAnsi="Meiryo UI" w:cs="Arial"/>
        </w:rPr>
      </w:pPr>
    </w:p>
    <w:p w14:paraId="1982F28E" w14:textId="77777777" w:rsidR="00D93749" w:rsidRPr="006F557B" w:rsidRDefault="00000000" w:rsidP="00555DB4">
      <w:pPr>
        <w:ind w:left="479"/>
        <w:jc w:val="center"/>
        <w:rPr>
          <w:rFonts w:ascii="Meiryo UI" w:hAnsi="Meiryo UI" w:cs="Arial"/>
          <w:b/>
        </w:rPr>
      </w:pPr>
      <w:sdt>
        <w:sdtPr>
          <w:rPr>
            <w:rFonts w:ascii="Meiryo UI" w:hAnsi="Meiryo UI"/>
          </w:rPr>
          <w:tag w:val="goog_rdk_10"/>
          <w:id w:val="117121839"/>
        </w:sdtPr>
        <w:sdtContent>
          <w:r w:rsidR="00555DB4" w:rsidRPr="006F557B">
            <w:rPr>
              <w:rFonts w:ascii="Meiryo UI" w:hAnsi="Meiryo UI" w:cs="Arial Unicode MS"/>
              <w:b/>
            </w:rPr>
            <w:t>表 3-1　関連文書一覧</w:t>
          </w:r>
        </w:sdtContent>
      </w:sdt>
    </w:p>
    <w:tbl>
      <w:tblPr>
        <w:tblStyle w:val="afffa"/>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036"/>
        <w:gridCol w:w="3300"/>
        <w:gridCol w:w="3547"/>
        <w:gridCol w:w="1266"/>
      </w:tblGrid>
      <w:tr w:rsidR="00D93749" w:rsidRPr="006F557B" w14:paraId="1982F293" w14:textId="77777777">
        <w:tc>
          <w:tcPr>
            <w:tcW w:w="1036" w:type="dxa"/>
            <w:shd w:val="clear" w:color="auto" w:fill="D7E3BC"/>
          </w:tcPr>
          <w:p w14:paraId="1982F28F" w14:textId="77777777" w:rsidR="00D93749" w:rsidRPr="006F557B" w:rsidRDefault="00555DB4" w:rsidP="00555DB4">
            <w:pPr>
              <w:rPr>
                <w:rFonts w:ascii="Meiryo UI" w:hAnsi="Meiryo UI" w:cs="Arial"/>
              </w:rPr>
            </w:pPr>
            <w:r w:rsidRPr="006F557B">
              <w:rPr>
                <w:rFonts w:ascii="Meiryo UI" w:hAnsi="Meiryo UI" w:cs="Arial"/>
              </w:rPr>
              <w:t>ID</w:t>
            </w:r>
          </w:p>
        </w:tc>
        <w:tc>
          <w:tcPr>
            <w:tcW w:w="3300" w:type="dxa"/>
            <w:shd w:val="clear" w:color="auto" w:fill="D7E3BC"/>
          </w:tcPr>
          <w:p w14:paraId="1982F290" w14:textId="77777777" w:rsidR="00D93749" w:rsidRPr="006F557B" w:rsidRDefault="00000000" w:rsidP="00555DB4">
            <w:pPr>
              <w:rPr>
                <w:rFonts w:ascii="Meiryo UI" w:hAnsi="Meiryo UI" w:cs="Arial"/>
              </w:rPr>
            </w:pPr>
            <w:sdt>
              <w:sdtPr>
                <w:rPr>
                  <w:rFonts w:ascii="Meiryo UI" w:hAnsi="Meiryo UI"/>
                </w:rPr>
                <w:tag w:val="goog_rdk_11"/>
                <w:id w:val="564147170"/>
              </w:sdtPr>
              <w:sdtContent>
                <w:r w:rsidR="00555DB4" w:rsidRPr="006F557B">
                  <w:rPr>
                    <w:rFonts w:ascii="Meiryo UI" w:hAnsi="Meiryo UI" w:cs="Arial Unicode MS"/>
                  </w:rPr>
                  <w:t>文書名</w:t>
                </w:r>
              </w:sdtContent>
            </w:sdt>
          </w:p>
        </w:tc>
        <w:tc>
          <w:tcPr>
            <w:tcW w:w="3547" w:type="dxa"/>
            <w:shd w:val="clear" w:color="auto" w:fill="D7E3BC"/>
          </w:tcPr>
          <w:p w14:paraId="1982F291" w14:textId="77777777" w:rsidR="00D93749" w:rsidRPr="006F557B" w:rsidRDefault="00000000" w:rsidP="00555DB4">
            <w:pPr>
              <w:rPr>
                <w:rFonts w:ascii="Meiryo UI" w:hAnsi="Meiryo UI" w:cs="Arial"/>
              </w:rPr>
            </w:pPr>
            <w:sdt>
              <w:sdtPr>
                <w:rPr>
                  <w:rFonts w:ascii="Meiryo UI" w:hAnsi="Meiryo UI"/>
                </w:rPr>
                <w:tag w:val="goog_rdk_12"/>
                <w:id w:val="-1279322368"/>
              </w:sdtPr>
              <w:sdtContent>
                <w:r w:rsidR="00555DB4" w:rsidRPr="006F557B">
                  <w:rPr>
                    <w:rFonts w:ascii="Meiryo UI" w:hAnsi="Meiryo UI" w:cs="Arial Unicode MS"/>
                  </w:rPr>
                  <w:t>説明</w:t>
                </w:r>
              </w:sdtContent>
            </w:sdt>
          </w:p>
        </w:tc>
        <w:tc>
          <w:tcPr>
            <w:tcW w:w="1266" w:type="dxa"/>
            <w:shd w:val="clear" w:color="auto" w:fill="D7E3BC"/>
          </w:tcPr>
          <w:p w14:paraId="1982F292" w14:textId="77777777" w:rsidR="00D93749" w:rsidRPr="006F557B" w:rsidRDefault="00000000" w:rsidP="00555DB4">
            <w:pPr>
              <w:rPr>
                <w:rFonts w:ascii="Meiryo UI" w:hAnsi="Meiryo UI" w:cs="Arial"/>
              </w:rPr>
            </w:pPr>
            <w:sdt>
              <w:sdtPr>
                <w:rPr>
                  <w:rFonts w:ascii="Meiryo UI" w:hAnsi="Meiryo UI"/>
                </w:rPr>
                <w:tag w:val="goog_rdk_13"/>
                <w:id w:val="-1271936479"/>
              </w:sdtPr>
              <w:sdtContent>
                <w:r w:rsidR="00555DB4" w:rsidRPr="006F557B">
                  <w:rPr>
                    <w:rFonts w:ascii="Meiryo UI" w:hAnsi="Meiryo UI" w:cs="Arial Unicode MS"/>
                  </w:rPr>
                  <w:t>発行者</w:t>
                </w:r>
              </w:sdtContent>
            </w:sdt>
          </w:p>
        </w:tc>
      </w:tr>
      <w:tr w:rsidR="00D93749" w:rsidRPr="006F557B" w14:paraId="1982F298" w14:textId="77777777">
        <w:tc>
          <w:tcPr>
            <w:tcW w:w="1036" w:type="dxa"/>
          </w:tcPr>
          <w:p w14:paraId="1982F294" w14:textId="77777777" w:rsidR="00D93749" w:rsidRPr="006F557B" w:rsidRDefault="00555DB4" w:rsidP="00555DB4">
            <w:pPr>
              <w:rPr>
                <w:rFonts w:ascii="Meiryo UI" w:hAnsi="Meiryo UI" w:cs="Arial"/>
              </w:rPr>
            </w:pPr>
            <w:r w:rsidRPr="006F557B">
              <w:rPr>
                <w:rFonts w:ascii="Meiryo UI" w:hAnsi="Meiryo UI" w:cs="Arial"/>
              </w:rPr>
              <w:t>DC01</w:t>
            </w:r>
          </w:p>
        </w:tc>
        <w:tc>
          <w:tcPr>
            <w:tcW w:w="3300" w:type="dxa"/>
          </w:tcPr>
          <w:p w14:paraId="1982F295" w14:textId="77777777" w:rsidR="00D93749" w:rsidRPr="006F557B" w:rsidRDefault="00000000" w:rsidP="00555DB4">
            <w:pPr>
              <w:rPr>
                <w:rFonts w:ascii="Meiryo UI" w:hAnsi="Meiryo UI" w:cs="Arial"/>
              </w:rPr>
            </w:pPr>
            <w:sdt>
              <w:sdtPr>
                <w:rPr>
                  <w:rFonts w:ascii="Meiryo UI" w:hAnsi="Meiryo UI"/>
                </w:rPr>
                <w:tag w:val="goog_rdk_14"/>
                <w:id w:val="-916867480"/>
              </w:sdtPr>
              <w:sdtContent>
                <w:r w:rsidR="00555DB4" w:rsidRPr="006F557B">
                  <w:rPr>
                    <w:rFonts w:ascii="Meiryo UI" w:hAnsi="Meiryo UI" w:cs="Arial Unicode MS"/>
                  </w:rPr>
                  <w:t>24CY_情報セキュリティ要求仕様書</w:t>
                </w:r>
              </w:sdtContent>
            </w:sdt>
          </w:p>
        </w:tc>
        <w:tc>
          <w:tcPr>
            <w:tcW w:w="3547" w:type="dxa"/>
          </w:tcPr>
          <w:p w14:paraId="1982F296" w14:textId="77777777" w:rsidR="00D93749" w:rsidRPr="006F557B" w:rsidRDefault="00000000" w:rsidP="00555DB4">
            <w:pPr>
              <w:rPr>
                <w:rFonts w:ascii="Meiryo UI" w:hAnsi="Meiryo UI" w:cs="Arial"/>
              </w:rPr>
            </w:pPr>
            <w:sdt>
              <w:sdtPr>
                <w:rPr>
                  <w:rFonts w:ascii="Meiryo UI" w:hAnsi="Meiryo UI"/>
                </w:rPr>
                <w:tag w:val="goog_rdk_15"/>
                <w:id w:val="622592057"/>
              </w:sdtPr>
              <w:sdtContent>
                <w:r w:rsidR="00555DB4" w:rsidRPr="006F557B">
                  <w:rPr>
                    <w:rFonts w:ascii="Meiryo UI" w:hAnsi="Meiryo UI" w:cs="Arial Unicode MS"/>
                  </w:rPr>
                  <w:t>本書。</w:t>
                </w:r>
              </w:sdtContent>
            </w:sdt>
          </w:p>
        </w:tc>
        <w:tc>
          <w:tcPr>
            <w:tcW w:w="1266" w:type="dxa"/>
          </w:tcPr>
          <w:p w14:paraId="1982F297" w14:textId="77777777" w:rsidR="00D93749" w:rsidRPr="006F557B" w:rsidRDefault="00555DB4" w:rsidP="00555DB4">
            <w:pPr>
              <w:rPr>
                <w:rFonts w:ascii="Meiryo UI" w:hAnsi="Meiryo UI" w:cs="Arial"/>
              </w:rPr>
            </w:pPr>
            <w:r w:rsidRPr="006F557B">
              <w:rPr>
                <w:rFonts w:ascii="Meiryo UI" w:hAnsi="Meiryo UI" w:cs="Arial"/>
              </w:rPr>
              <w:t>1RF</w:t>
            </w:r>
          </w:p>
        </w:tc>
      </w:tr>
      <w:tr w:rsidR="00D93749" w:rsidRPr="006F557B" w14:paraId="1982F29D" w14:textId="77777777">
        <w:tc>
          <w:tcPr>
            <w:tcW w:w="1036" w:type="dxa"/>
          </w:tcPr>
          <w:p w14:paraId="1982F299" w14:textId="77777777" w:rsidR="00D93749" w:rsidRPr="006F557B" w:rsidRDefault="00555DB4" w:rsidP="00555DB4">
            <w:pPr>
              <w:rPr>
                <w:rFonts w:ascii="Meiryo UI" w:hAnsi="Meiryo UI" w:cs="Arial"/>
              </w:rPr>
            </w:pPr>
            <w:r w:rsidRPr="006F557B">
              <w:rPr>
                <w:rFonts w:ascii="Meiryo UI" w:hAnsi="Meiryo UI" w:cs="Arial"/>
              </w:rPr>
              <w:t>DC02</w:t>
            </w:r>
          </w:p>
        </w:tc>
        <w:tc>
          <w:tcPr>
            <w:tcW w:w="3300" w:type="dxa"/>
          </w:tcPr>
          <w:p w14:paraId="1982F29A" w14:textId="77777777" w:rsidR="00D93749" w:rsidRPr="006F557B" w:rsidRDefault="00000000" w:rsidP="00555DB4">
            <w:pPr>
              <w:rPr>
                <w:rFonts w:ascii="Meiryo UI" w:hAnsi="Meiryo UI" w:cs="Arial"/>
              </w:rPr>
            </w:pPr>
            <w:sdt>
              <w:sdtPr>
                <w:rPr>
                  <w:rFonts w:ascii="Meiryo UI" w:hAnsi="Meiryo UI"/>
                </w:rPr>
                <w:tag w:val="goog_rdk_16"/>
                <w:id w:val="-942836848"/>
              </w:sdtPr>
              <w:sdtContent>
                <w:r w:rsidR="00555DB4" w:rsidRPr="006F557B">
                  <w:rPr>
                    <w:rFonts w:ascii="Meiryo UI" w:hAnsi="Meiryo UI" w:cs="Arial Unicode MS"/>
                  </w:rPr>
                  <w:t>46F要求仕様書</w:t>
                </w:r>
              </w:sdtContent>
            </w:sdt>
          </w:p>
        </w:tc>
        <w:tc>
          <w:tcPr>
            <w:tcW w:w="3547" w:type="dxa"/>
          </w:tcPr>
          <w:p w14:paraId="1982F29B" w14:textId="77777777" w:rsidR="00D93749" w:rsidRPr="006F557B" w:rsidRDefault="00000000" w:rsidP="00555DB4">
            <w:pPr>
              <w:rPr>
                <w:rFonts w:ascii="Meiryo UI" w:hAnsi="Meiryo UI" w:cs="Arial"/>
              </w:rPr>
            </w:pPr>
            <w:sdt>
              <w:sdtPr>
                <w:rPr>
                  <w:rFonts w:ascii="Meiryo UI" w:hAnsi="Meiryo UI"/>
                </w:rPr>
                <w:tag w:val="goog_rdk_17"/>
                <w:id w:val="-1317875222"/>
              </w:sdtPr>
              <w:sdtContent>
                <w:r w:rsidR="00555DB4" w:rsidRPr="006F557B">
                  <w:rPr>
                    <w:rFonts w:ascii="Meiryo UI" w:hAnsi="Meiryo UI" w:cs="Arial Unicode MS"/>
                  </w:rPr>
                  <w:t>本書の上位文書。セキュリティ主管部署46Fより、Post21MM向けに発行される要求仕様書群。</w:t>
                </w:r>
              </w:sdtContent>
            </w:sdt>
          </w:p>
        </w:tc>
        <w:tc>
          <w:tcPr>
            <w:tcW w:w="1266" w:type="dxa"/>
          </w:tcPr>
          <w:p w14:paraId="1982F29C" w14:textId="77777777" w:rsidR="00D93749" w:rsidRPr="006F557B" w:rsidRDefault="00555DB4" w:rsidP="00555DB4">
            <w:pPr>
              <w:rPr>
                <w:rFonts w:ascii="Meiryo UI" w:hAnsi="Meiryo UI" w:cs="Arial"/>
              </w:rPr>
            </w:pPr>
            <w:r w:rsidRPr="006F557B">
              <w:rPr>
                <w:rFonts w:ascii="Meiryo UI" w:hAnsi="Meiryo UI" w:cs="Arial"/>
              </w:rPr>
              <w:t>46F</w:t>
            </w:r>
          </w:p>
        </w:tc>
      </w:tr>
    </w:tbl>
    <w:p w14:paraId="1982F29E" w14:textId="77777777" w:rsidR="00D93749" w:rsidRPr="006F557B" w:rsidRDefault="00D93749" w:rsidP="00555DB4">
      <w:pPr>
        <w:ind w:left="479"/>
        <w:rPr>
          <w:rFonts w:ascii="Meiryo UI" w:hAnsi="Meiryo UI" w:cs="Arial"/>
        </w:rPr>
      </w:pPr>
    </w:p>
    <w:p w14:paraId="1982F29F" w14:textId="77777777" w:rsidR="00D93749" w:rsidRPr="006F557B" w:rsidRDefault="00000000" w:rsidP="00555DB4">
      <w:pPr>
        <w:ind w:left="479"/>
        <w:rPr>
          <w:rFonts w:ascii="Meiryo UI" w:hAnsi="Meiryo UI" w:cs="Arial"/>
        </w:rPr>
      </w:pPr>
      <w:sdt>
        <w:sdtPr>
          <w:rPr>
            <w:rFonts w:ascii="Meiryo UI" w:hAnsi="Meiryo UI"/>
          </w:rPr>
          <w:tag w:val="goog_rdk_18"/>
          <w:id w:val="1988663913"/>
        </w:sdtPr>
        <w:sdtContent>
          <w:r w:rsidR="00555DB4" w:rsidRPr="006F557B">
            <w:rPr>
              <w:rFonts w:ascii="Meiryo UI" w:hAnsi="Meiryo UI" w:cs="Arial Unicode MS"/>
            </w:rPr>
            <w:t>本書は、46F発行の『DC02』の要求を受け、その要求をシステムに適用する方法および結果について規定する。DC02に記載のない要求については、本書独自に規定する。</w:t>
          </w:r>
        </w:sdtContent>
      </w:sdt>
    </w:p>
    <w:p w14:paraId="1982F2A0" w14:textId="77777777" w:rsidR="00D93749" w:rsidRPr="006F557B" w:rsidRDefault="00D93749" w:rsidP="00555DB4">
      <w:pPr>
        <w:ind w:left="479"/>
        <w:rPr>
          <w:rFonts w:ascii="Meiryo UI" w:hAnsi="Meiryo UI" w:cs="Arial"/>
        </w:rPr>
      </w:pPr>
    </w:p>
    <w:p w14:paraId="1982F2A1" w14:textId="77777777" w:rsidR="00D93749" w:rsidRPr="006F557B" w:rsidRDefault="00000000" w:rsidP="00555DB4">
      <w:pPr>
        <w:ind w:left="479"/>
        <w:rPr>
          <w:rFonts w:ascii="Meiryo UI" w:hAnsi="Meiryo UI" w:cs="Arial"/>
        </w:rPr>
      </w:pPr>
      <w:sdt>
        <w:sdtPr>
          <w:rPr>
            <w:rFonts w:ascii="Meiryo UI" w:hAnsi="Meiryo UI"/>
          </w:rPr>
          <w:tag w:val="goog_rdk_19"/>
          <w:id w:val="493991130"/>
        </w:sdtPr>
        <w:sdtContent>
          <w:r w:rsidR="00555DB4" w:rsidRPr="006F557B">
            <w:rPr>
              <w:rFonts w:ascii="Meiryo UI" w:hAnsi="Meiryo UI" w:cs="Arial Unicode MS"/>
            </w:rPr>
            <w:t>注記：</w:t>
          </w:r>
        </w:sdtContent>
      </w:sdt>
    </w:p>
    <w:p w14:paraId="1982F2A2" w14:textId="77777777" w:rsidR="00D93749" w:rsidRPr="006F557B" w:rsidRDefault="00000000" w:rsidP="00555DB4">
      <w:pPr>
        <w:numPr>
          <w:ilvl w:val="0"/>
          <w:numId w:val="1"/>
        </w:numPr>
        <w:pBdr>
          <w:top w:val="nil"/>
          <w:left w:val="nil"/>
          <w:bottom w:val="nil"/>
          <w:right w:val="nil"/>
          <w:between w:val="nil"/>
        </w:pBdr>
        <w:rPr>
          <w:rFonts w:ascii="Meiryo UI" w:hAnsi="Meiryo UI" w:cs="Arial"/>
          <w:color w:val="000000"/>
        </w:rPr>
      </w:pPr>
      <w:sdt>
        <w:sdtPr>
          <w:rPr>
            <w:rFonts w:ascii="Meiryo UI" w:hAnsi="Meiryo UI"/>
          </w:rPr>
          <w:tag w:val="goog_rdk_20"/>
          <w:id w:val="1903250273"/>
        </w:sdtPr>
        <w:sdtContent>
          <w:r w:rsidR="00555DB4" w:rsidRPr="006F557B">
            <w:rPr>
              <w:rFonts w:ascii="Meiryo UI" w:hAnsi="Meiryo UI" w:cs="Arial Unicode MS"/>
              <w:color w:val="000000"/>
            </w:rPr>
            <w:t>本書および本書から参照する関連書において記載される、「Post21CY」は「24CY」と、読み替えること。</w:t>
          </w:r>
        </w:sdtContent>
      </w:sdt>
    </w:p>
    <w:p w14:paraId="1982F2A3" w14:textId="77777777" w:rsidR="00D93749" w:rsidRPr="006F557B" w:rsidRDefault="00D93749" w:rsidP="00555DB4">
      <w:pPr>
        <w:ind w:left="479"/>
        <w:rPr>
          <w:rFonts w:ascii="Meiryo UI" w:hAnsi="Meiryo UI" w:cs="Arial"/>
        </w:rPr>
      </w:pPr>
    </w:p>
    <w:p w14:paraId="1982F2A4" w14:textId="77777777" w:rsidR="00D93749" w:rsidRPr="006F557B" w:rsidRDefault="00000000" w:rsidP="00555DB4">
      <w:pPr>
        <w:ind w:left="479"/>
        <w:rPr>
          <w:rFonts w:ascii="Meiryo UI" w:hAnsi="Meiryo UI" w:cs="Arial"/>
        </w:rPr>
      </w:pPr>
      <w:sdt>
        <w:sdtPr>
          <w:rPr>
            <w:rFonts w:ascii="Meiryo UI" w:hAnsi="Meiryo UI"/>
          </w:rPr>
          <w:tag w:val="goog_rdk_21"/>
          <w:id w:val="208841693"/>
        </w:sdtPr>
        <w:sdtContent>
          <w:r w:rsidR="00555DB4" w:rsidRPr="006F557B">
            <w:rPr>
              <w:rFonts w:ascii="Meiryo UI" w:hAnsi="Meiryo UI" w:cs="Arial Unicode MS"/>
            </w:rPr>
            <w:t>次に、用語集を示す。</w:t>
          </w:r>
        </w:sdtContent>
      </w:sdt>
    </w:p>
    <w:p w14:paraId="1982F2A5" w14:textId="77777777" w:rsidR="00D93749" w:rsidRPr="006F557B" w:rsidRDefault="00D93749" w:rsidP="00555DB4">
      <w:pPr>
        <w:ind w:left="479"/>
        <w:rPr>
          <w:rFonts w:ascii="Meiryo UI" w:hAnsi="Meiryo UI" w:cs="Arial"/>
        </w:rPr>
      </w:pPr>
    </w:p>
    <w:p w14:paraId="1982F2A6" w14:textId="77777777" w:rsidR="00D93749" w:rsidRPr="006F557B" w:rsidRDefault="00000000" w:rsidP="00555DB4">
      <w:pPr>
        <w:ind w:left="479"/>
        <w:jc w:val="center"/>
        <w:rPr>
          <w:rFonts w:ascii="Meiryo UI" w:hAnsi="Meiryo UI" w:cs="Arial"/>
          <w:b/>
        </w:rPr>
      </w:pPr>
      <w:sdt>
        <w:sdtPr>
          <w:rPr>
            <w:rFonts w:ascii="Meiryo UI" w:hAnsi="Meiryo UI"/>
          </w:rPr>
          <w:tag w:val="goog_rdk_22"/>
          <w:id w:val="-1901579938"/>
        </w:sdtPr>
        <w:sdtContent>
          <w:r w:rsidR="00555DB4" w:rsidRPr="006F557B">
            <w:rPr>
              <w:rFonts w:ascii="Meiryo UI" w:hAnsi="Meiryo UI" w:cs="Arial Unicode MS"/>
              <w:b/>
            </w:rPr>
            <w:t>表 3-2　用語集</w:t>
          </w:r>
        </w:sdtContent>
      </w:sdt>
    </w:p>
    <w:tbl>
      <w:tblPr>
        <w:tblStyle w:val="afffb"/>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5"/>
        <w:gridCol w:w="6574"/>
      </w:tblGrid>
      <w:tr w:rsidR="00D93749" w:rsidRPr="006F557B" w14:paraId="1982F2A9" w14:textId="77777777">
        <w:tc>
          <w:tcPr>
            <w:tcW w:w="2575" w:type="dxa"/>
            <w:shd w:val="clear" w:color="auto" w:fill="D7E3BC"/>
          </w:tcPr>
          <w:p w14:paraId="1982F2A7" w14:textId="77777777" w:rsidR="00D93749" w:rsidRPr="006F557B" w:rsidRDefault="00000000" w:rsidP="00555DB4">
            <w:pPr>
              <w:rPr>
                <w:rFonts w:ascii="Meiryo UI" w:hAnsi="Meiryo UI" w:cs="Arial"/>
              </w:rPr>
            </w:pPr>
            <w:sdt>
              <w:sdtPr>
                <w:rPr>
                  <w:rFonts w:ascii="Meiryo UI" w:hAnsi="Meiryo UI"/>
                </w:rPr>
                <w:tag w:val="goog_rdk_23"/>
                <w:id w:val="598985900"/>
              </w:sdtPr>
              <w:sdtContent>
                <w:r w:rsidR="00555DB4" w:rsidRPr="006F557B">
                  <w:rPr>
                    <w:rFonts w:ascii="Meiryo UI" w:hAnsi="Meiryo UI" w:cs="Arial Unicode MS"/>
                  </w:rPr>
                  <w:t>名称</w:t>
                </w:r>
              </w:sdtContent>
            </w:sdt>
          </w:p>
        </w:tc>
        <w:tc>
          <w:tcPr>
            <w:tcW w:w="6574" w:type="dxa"/>
            <w:shd w:val="clear" w:color="auto" w:fill="D7E3BC"/>
          </w:tcPr>
          <w:p w14:paraId="1982F2A8" w14:textId="77777777" w:rsidR="00D93749" w:rsidRPr="006F557B" w:rsidRDefault="00000000" w:rsidP="00555DB4">
            <w:pPr>
              <w:rPr>
                <w:rFonts w:ascii="Meiryo UI" w:hAnsi="Meiryo UI" w:cs="Arial"/>
              </w:rPr>
            </w:pPr>
            <w:sdt>
              <w:sdtPr>
                <w:rPr>
                  <w:rFonts w:ascii="Meiryo UI" w:hAnsi="Meiryo UI"/>
                </w:rPr>
                <w:tag w:val="goog_rdk_24"/>
                <w:id w:val="974879758"/>
              </w:sdtPr>
              <w:sdtContent>
                <w:r w:rsidR="00555DB4" w:rsidRPr="006F557B">
                  <w:rPr>
                    <w:rFonts w:ascii="Meiryo UI" w:hAnsi="Meiryo UI" w:cs="Arial Unicode MS"/>
                  </w:rPr>
                  <w:t>説明</w:t>
                </w:r>
              </w:sdtContent>
            </w:sdt>
          </w:p>
        </w:tc>
      </w:tr>
      <w:tr w:rsidR="00D93749" w:rsidRPr="006F557B" w14:paraId="1982F2AC" w14:textId="77777777">
        <w:tc>
          <w:tcPr>
            <w:tcW w:w="2575" w:type="dxa"/>
          </w:tcPr>
          <w:p w14:paraId="1982F2AA" w14:textId="77777777" w:rsidR="00D93749" w:rsidRPr="006F557B" w:rsidRDefault="00555DB4" w:rsidP="00555DB4">
            <w:pPr>
              <w:rPr>
                <w:rFonts w:ascii="Meiryo UI" w:hAnsi="Meiryo UI" w:cs="Arial"/>
              </w:rPr>
            </w:pPr>
            <w:r w:rsidRPr="006F557B">
              <w:rPr>
                <w:rFonts w:ascii="Meiryo UI" w:hAnsi="Meiryo UI" w:cs="Arial"/>
              </w:rPr>
              <w:t>HU</w:t>
            </w:r>
          </w:p>
        </w:tc>
        <w:tc>
          <w:tcPr>
            <w:tcW w:w="6574" w:type="dxa"/>
          </w:tcPr>
          <w:p w14:paraId="1982F2AB" w14:textId="77777777" w:rsidR="00D93749" w:rsidRPr="006F557B" w:rsidRDefault="00000000" w:rsidP="00555DB4">
            <w:pPr>
              <w:rPr>
                <w:rFonts w:ascii="Meiryo UI" w:hAnsi="Meiryo UI" w:cs="Arial"/>
              </w:rPr>
            </w:pPr>
            <w:sdt>
              <w:sdtPr>
                <w:rPr>
                  <w:rFonts w:ascii="Meiryo UI" w:hAnsi="Meiryo UI"/>
                </w:rPr>
                <w:tag w:val="goog_rdk_25"/>
                <w:id w:val="-1861733696"/>
              </w:sdtPr>
              <w:sdtContent>
                <w:r w:rsidR="00555DB4" w:rsidRPr="006F557B">
                  <w:rPr>
                    <w:rFonts w:ascii="Meiryo UI" w:hAnsi="Meiryo UI" w:cs="Arial Unicode MS"/>
                  </w:rPr>
                  <w:t>マルチメディアヘッドユニットを指す。</w:t>
                </w:r>
              </w:sdtContent>
            </w:sdt>
          </w:p>
        </w:tc>
      </w:tr>
      <w:tr w:rsidR="00D93749" w:rsidRPr="006F557B" w14:paraId="1982F2AF" w14:textId="77777777">
        <w:tc>
          <w:tcPr>
            <w:tcW w:w="2575" w:type="dxa"/>
          </w:tcPr>
          <w:p w14:paraId="1982F2AD" w14:textId="77777777" w:rsidR="00D93749" w:rsidRPr="006F557B" w:rsidRDefault="00000000" w:rsidP="00555DB4">
            <w:pPr>
              <w:rPr>
                <w:rFonts w:ascii="Meiryo UI" w:hAnsi="Meiryo UI" w:cs="Arial"/>
              </w:rPr>
            </w:pPr>
            <w:sdt>
              <w:sdtPr>
                <w:rPr>
                  <w:rFonts w:ascii="Meiryo UI" w:hAnsi="Meiryo UI"/>
                </w:rPr>
                <w:tag w:val="goog_rdk_26"/>
                <w:id w:val="1319228318"/>
              </w:sdtPr>
              <w:sdtContent>
                <w:r w:rsidR="00555DB4" w:rsidRPr="006F557B">
                  <w:rPr>
                    <w:rFonts w:ascii="Meiryo UI" w:hAnsi="Meiryo UI" w:cs="Arial Unicode MS"/>
                  </w:rPr>
                  <w:t>起動電源</w:t>
                </w:r>
              </w:sdtContent>
            </w:sdt>
          </w:p>
        </w:tc>
        <w:tc>
          <w:tcPr>
            <w:tcW w:w="6574" w:type="dxa"/>
          </w:tcPr>
          <w:p w14:paraId="1982F2AE" w14:textId="77777777" w:rsidR="00D93749" w:rsidRPr="006F557B" w:rsidRDefault="00000000" w:rsidP="00555DB4">
            <w:pPr>
              <w:rPr>
                <w:rFonts w:ascii="Meiryo UI" w:hAnsi="Meiryo UI" w:cs="Arial"/>
              </w:rPr>
            </w:pPr>
            <w:sdt>
              <w:sdtPr>
                <w:rPr>
                  <w:rFonts w:ascii="Meiryo UI" w:hAnsi="Meiryo UI"/>
                </w:rPr>
                <w:tag w:val="goog_rdk_27"/>
                <w:id w:val="-970823795"/>
              </w:sdtPr>
              <w:sdtContent>
                <w:r w:rsidR="00555DB4" w:rsidRPr="006F557B">
                  <w:rPr>
                    <w:rFonts w:ascii="Meiryo UI" w:hAnsi="Meiryo UI" w:cs="Arial Unicode MS"/>
                  </w:rPr>
                  <w:t>HUの起動電源を指す。ACC等。</w:t>
                </w:r>
              </w:sdtContent>
            </w:sdt>
          </w:p>
        </w:tc>
      </w:tr>
      <w:tr w:rsidR="00D93749" w:rsidRPr="006F557B" w14:paraId="1982F2B2" w14:textId="77777777">
        <w:tc>
          <w:tcPr>
            <w:tcW w:w="2575" w:type="dxa"/>
          </w:tcPr>
          <w:p w14:paraId="1982F2B0" w14:textId="77777777" w:rsidR="00D93749" w:rsidRPr="006F557B" w:rsidRDefault="00555DB4" w:rsidP="00555DB4">
            <w:pPr>
              <w:rPr>
                <w:rFonts w:ascii="Meiryo UI" w:hAnsi="Meiryo UI" w:cs="Arial"/>
              </w:rPr>
            </w:pPr>
            <w:r w:rsidRPr="006F557B">
              <w:rPr>
                <w:rFonts w:ascii="Meiryo UI" w:hAnsi="Meiryo UI" w:cs="Arial"/>
              </w:rPr>
              <w:t>HSM</w:t>
            </w:r>
          </w:p>
        </w:tc>
        <w:tc>
          <w:tcPr>
            <w:tcW w:w="6574" w:type="dxa"/>
          </w:tcPr>
          <w:p w14:paraId="1982F2B1" w14:textId="77777777" w:rsidR="00D93749" w:rsidRPr="006F557B" w:rsidRDefault="00000000" w:rsidP="00555DB4">
            <w:pPr>
              <w:rPr>
                <w:rFonts w:ascii="Meiryo UI" w:hAnsi="Meiryo UI" w:cs="Arial"/>
              </w:rPr>
            </w:pPr>
            <w:sdt>
              <w:sdtPr>
                <w:rPr>
                  <w:rFonts w:ascii="Meiryo UI" w:hAnsi="Meiryo UI"/>
                </w:rPr>
                <w:tag w:val="goog_rdk_28"/>
                <w:id w:val="-717977805"/>
              </w:sdtPr>
              <w:sdtContent>
                <w:r w:rsidR="00555DB4" w:rsidRPr="006F557B">
                  <w:rPr>
                    <w:rFonts w:ascii="Meiryo UI" w:hAnsi="Meiryo UI" w:cs="Arial Unicode MS"/>
                  </w:rPr>
                  <w:t>Hardware Security Moduleの略。</w:t>
                </w:r>
              </w:sdtContent>
            </w:sdt>
          </w:p>
        </w:tc>
      </w:tr>
    </w:tbl>
    <w:p w14:paraId="1982F2B3" w14:textId="77777777" w:rsidR="00D93749" w:rsidRPr="006F557B" w:rsidRDefault="00D93749" w:rsidP="00555DB4">
      <w:pPr>
        <w:ind w:left="479"/>
        <w:rPr>
          <w:rFonts w:ascii="Meiryo UI" w:hAnsi="Meiryo UI" w:cs="Arial"/>
        </w:rPr>
      </w:pPr>
    </w:p>
    <w:p w14:paraId="1982F2B4" w14:textId="77777777" w:rsidR="00D93749" w:rsidRPr="006F557B" w:rsidRDefault="00555DB4" w:rsidP="00555DB4">
      <w:pPr>
        <w:widowControl/>
        <w:jc w:val="left"/>
        <w:rPr>
          <w:rFonts w:ascii="Meiryo UI" w:hAnsi="Meiryo UI" w:cs="Arial"/>
        </w:rPr>
      </w:pPr>
      <w:r w:rsidRPr="006F557B">
        <w:rPr>
          <w:rFonts w:ascii="Meiryo UI" w:hAnsi="Meiryo UI"/>
        </w:rPr>
        <w:br w:type="page"/>
      </w:r>
    </w:p>
    <w:p w14:paraId="1982F2B5" w14:textId="77777777" w:rsidR="00D93749" w:rsidRPr="006F557B" w:rsidRDefault="00D93749" w:rsidP="00555DB4">
      <w:pPr>
        <w:rPr>
          <w:rFonts w:ascii="Meiryo UI" w:hAnsi="Meiryo UI" w:cs="Arial"/>
        </w:rPr>
      </w:pPr>
    </w:p>
    <w:bookmarkStart w:id="11" w:name="_Toc107320610"/>
    <w:p w14:paraId="1982F2B6" w14:textId="77777777" w:rsidR="00D93749" w:rsidRPr="006F557B" w:rsidRDefault="00000000" w:rsidP="00555DB4">
      <w:pPr>
        <w:pStyle w:val="1"/>
        <w:ind w:firstLine="105"/>
        <w:rPr>
          <w:rFonts w:ascii="Meiryo UI" w:hAnsi="Meiryo UI" w:cs="Arial"/>
        </w:rPr>
      </w:pPr>
      <w:sdt>
        <w:sdtPr>
          <w:rPr>
            <w:rFonts w:ascii="Meiryo UI" w:hAnsi="Meiryo UI"/>
          </w:rPr>
          <w:tag w:val="goog_rdk_29"/>
          <w:id w:val="-77984348"/>
        </w:sdtPr>
        <w:sdtContent>
          <w:r w:rsidR="00555DB4" w:rsidRPr="006F557B">
            <w:rPr>
              <w:rFonts w:ascii="Meiryo UI" w:hAnsi="Meiryo UI" w:cs="Arial Unicode MS"/>
            </w:rPr>
            <w:t>4. 要求</w:t>
          </w:r>
        </w:sdtContent>
      </w:sdt>
      <w:bookmarkEnd w:id="11"/>
    </w:p>
    <w:p w14:paraId="1982F2B7" w14:textId="77777777" w:rsidR="00D93749" w:rsidRPr="006F557B" w:rsidRDefault="00D93749" w:rsidP="00555DB4">
      <w:pPr>
        <w:rPr>
          <w:rFonts w:ascii="Meiryo UI" w:hAnsi="Meiryo UI" w:cs="Arial"/>
        </w:rPr>
      </w:pPr>
    </w:p>
    <w:bookmarkStart w:id="12" w:name="_Toc107320611"/>
    <w:p w14:paraId="1982F2B8" w14:textId="77777777" w:rsidR="00D93749" w:rsidRPr="006F557B" w:rsidRDefault="00000000" w:rsidP="00555DB4">
      <w:pPr>
        <w:pStyle w:val="2"/>
        <w:ind w:right="210" w:firstLine="210"/>
        <w:rPr>
          <w:rFonts w:ascii="Meiryo UI" w:hAnsi="Meiryo UI" w:cs="Arial"/>
        </w:rPr>
      </w:pPr>
      <w:sdt>
        <w:sdtPr>
          <w:rPr>
            <w:rFonts w:ascii="Meiryo UI" w:hAnsi="Meiryo UI"/>
          </w:rPr>
          <w:tag w:val="goog_rdk_30"/>
          <w:id w:val="-1945994489"/>
        </w:sdtPr>
        <w:sdtContent>
          <w:r w:rsidR="00555DB4" w:rsidRPr="006F557B">
            <w:rPr>
              <w:rFonts w:ascii="Meiryo UI" w:hAnsi="Meiryo UI" w:cs="Arial Unicode MS"/>
            </w:rPr>
            <w:t>4.1. 上位要求</w:t>
          </w:r>
        </w:sdtContent>
      </w:sdt>
      <w:bookmarkEnd w:id="12"/>
    </w:p>
    <w:p w14:paraId="1982F2B9" w14:textId="77777777" w:rsidR="00D93749" w:rsidRPr="006F557B" w:rsidRDefault="00000000" w:rsidP="00555DB4">
      <w:pPr>
        <w:ind w:left="479"/>
        <w:jc w:val="left"/>
        <w:rPr>
          <w:rFonts w:ascii="Meiryo UI" w:hAnsi="Meiryo UI" w:cs="Arial"/>
        </w:rPr>
      </w:pPr>
      <w:sdt>
        <w:sdtPr>
          <w:rPr>
            <w:rFonts w:ascii="Meiryo UI" w:hAnsi="Meiryo UI"/>
          </w:rPr>
          <w:tag w:val="goog_rdk_31"/>
          <w:id w:val="261268430"/>
        </w:sdtPr>
        <w:sdtContent>
          <w:r w:rsidR="00555DB4" w:rsidRPr="006F557B">
            <w:rPr>
              <w:rFonts w:ascii="Meiryo UI" w:hAnsi="Meiryo UI" w:cs="Arial Unicode MS"/>
            </w:rPr>
            <w:t>46Fが各ECU向けに発行する要求仕様書のうち、マルチメディアに適用すべきものについては、『標準サイバーセキュリティ仕様書の引き当て依頼書』にて規定される。標準サイバーセキュリティ仕様書の引き当て依頼書を、表. 46F要求仕様一覧にまとめる。なお、この一覧は、46F-21-198 310D系 Post19PFセキュリティ仕様引当て依頼書の確認結果から抽出したものとなる。本要求では『46F要求仕様書』にて要求される項目に対して、要求項目の限定、変更、追加を行う。</w:t>
          </w:r>
        </w:sdtContent>
      </w:sdt>
    </w:p>
    <w:p w14:paraId="1982F2BA" w14:textId="77777777" w:rsidR="00D93749" w:rsidRPr="006F557B" w:rsidRDefault="00D93749" w:rsidP="00555DB4">
      <w:pPr>
        <w:ind w:left="479"/>
        <w:jc w:val="left"/>
        <w:rPr>
          <w:rFonts w:ascii="Meiryo UI" w:hAnsi="Meiryo UI" w:cs="Arial"/>
        </w:rPr>
      </w:pPr>
    </w:p>
    <w:p w14:paraId="1982F2BB" w14:textId="77777777" w:rsidR="00D93749" w:rsidRPr="006F557B" w:rsidRDefault="00000000" w:rsidP="00555DB4">
      <w:pPr>
        <w:ind w:left="479"/>
        <w:jc w:val="left"/>
        <w:rPr>
          <w:rFonts w:ascii="Meiryo UI" w:hAnsi="Meiryo UI" w:cs="Arial"/>
        </w:rPr>
      </w:pPr>
      <w:sdt>
        <w:sdtPr>
          <w:rPr>
            <w:rFonts w:ascii="Meiryo UI" w:hAnsi="Meiryo UI"/>
          </w:rPr>
          <w:tag w:val="goog_rdk_32"/>
          <w:id w:val="2059740133"/>
        </w:sdtPr>
        <w:sdtContent>
          <w:r w:rsidR="00555DB4" w:rsidRPr="006F557B">
            <w:rPr>
              <w:rFonts w:ascii="Meiryo UI" w:hAnsi="Meiryo UI" w:cs="Arial Unicode MS"/>
            </w:rPr>
            <w:t>表.　標準サイバーセキュリティ仕様書の引き当て依頼書に記載された仕様書一覧：</w:t>
          </w:r>
        </w:sdtContent>
      </w:sdt>
    </w:p>
    <w:p w14:paraId="1982F2BD" w14:textId="77777777" w:rsidR="00D93749" w:rsidRPr="006F557B" w:rsidRDefault="00D93749" w:rsidP="00555DB4">
      <w:pPr>
        <w:ind w:left="479"/>
        <w:jc w:val="left"/>
        <w:rPr>
          <w:rFonts w:ascii="Meiryo UI" w:hAnsi="Meiryo UI" w:cs="Arial"/>
        </w:rPr>
      </w:pPr>
    </w:p>
    <w:tbl>
      <w:tblPr>
        <w:tblStyle w:val="afffc"/>
        <w:tblW w:w="9645" w:type="dxa"/>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150"/>
        <w:gridCol w:w="3930"/>
        <w:gridCol w:w="1695"/>
      </w:tblGrid>
      <w:tr w:rsidR="00D93749" w:rsidRPr="006F557B" w14:paraId="1982F2C2" w14:textId="77777777" w:rsidTr="00404158">
        <w:trPr>
          <w:tblHeader/>
        </w:trPr>
        <w:tc>
          <w:tcPr>
            <w:tcW w:w="870" w:type="dxa"/>
            <w:shd w:val="clear" w:color="auto" w:fill="EBF1DD"/>
            <w:tcMar>
              <w:top w:w="100" w:type="dxa"/>
              <w:left w:w="100" w:type="dxa"/>
              <w:bottom w:w="100" w:type="dxa"/>
              <w:right w:w="100" w:type="dxa"/>
            </w:tcMar>
          </w:tcPr>
          <w:p w14:paraId="1982F2BE" w14:textId="77777777" w:rsidR="00D93749" w:rsidRPr="006F557B" w:rsidRDefault="00000000" w:rsidP="00555DB4">
            <w:pPr>
              <w:jc w:val="left"/>
              <w:rPr>
                <w:rFonts w:ascii="Meiryo UI" w:hAnsi="Meiryo UI" w:cs="Arial"/>
              </w:rPr>
            </w:pPr>
            <w:sdt>
              <w:sdtPr>
                <w:rPr>
                  <w:rFonts w:ascii="Meiryo UI" w:hAnsi="Meiryo UI"/>
                </w:rPr>
                <w:tag w:val="goog_rdk_33"/>
                <w:id w:val="1539244228"/>
              </w:sdtPr>
              <w:sdtContent>
                <w:r w:rsidR="00555DB4" w:rsidRPr="006F557B">
                  <w:rPr>
                    <w:rFonts w:ascii="Meiryo UI" w:hAnsi="Meiryo UI" w:cs="Arial Unicode MS"/>
                  </w:rPr>
                  <w:t>項番</w:t>
                </w:r>
              </w:sdtContent>
            </w:sdt>
          </w:p>
        </w:tc>
        <w:tc>
          <w:tcPr>
            <w:tcW w:w="3150" w:type="dxa"/>
            <w:shd w:val="clear" w:color="auto" w:fill="EBF1DD"/>
            <w:tcMar>
              <w:top w:w="100" w:type="dxa"/>
              <w:left w:w="100" w:type="dxa"/>
              <w:bottom w:w="100" w:type="dxa"/>
              <w:right w:w="100" w:type="dxa"/>
            </w:tcMar>
          </w:tcPr>
          <w:p w14:paraId="1982F2BF" w14:textId="77777777" w:rsidR="00D93749" w:rsidRPr="006F557B" w:rsidRDefault="00000000" w:rsidP="00555DB4">
            <w:pPr>
              <w:jc w:val="left"/>
              <w:rPr>
                <w:rFonts w:ascii="Meiryo UI" w:hAnsi="Meiryo UI" w:cs="Arial"/>
              </w:rPr>
            </w:pPr>
            <w:sdt>
              <w:sdtPr>
                <w:rPr>
                  <w:rFonts w:ascii="Meiryo UI" w:hAnsi="Meiryo UI"/>
                </w:rPr>
                <w:tag w:val="goog_rdk_34"/>
                <w:id w:val="-1179497506"/>
              </w:sdtPr>
              <w:sdtContent>
                <w:r w:rsidR="00555DB4" w:rsidRPr="006F557B">
                  <w:rPr>
                    <w:rFonts w:ascii="Meiryo UI" w:hAnsi="Meiryo UI" w:cs="Arial Unicode MS"/>
                  </w:rPr>
                  <w:t>仕様書名</w:t>
                </w:r>
              </w:sdtContent>
            </w:sdt>
          </w:p>
        </w:tc>
        <w:tc>
          <w:tcPr>
            <w:tcW w:w="3930" w:type="dxa"/>
            <w:shd w:val="clear" w:color="auto" w:fill="EBF1DD"/>
            <w:tcMar>
              <w:top w:w="100" w:type="dxa"/>
              <w:left w:w="100" w:type="dxa"/>
              <w:bottom w:w="100" w:type="dxa"/>
              <w:right w:w="100" w:type="dxa"/>
            </w:tcMar>
          </w:tcPr>
          <w:p w14:paraId="1982F2C0" w14:textId="77777777" w:rsidR="00D93749" w:rsidRPr="006F557B" w:rsidRDefault="00000000" w:rsidP="00555DB4">
            <w:pPr>
              <w:jc w:val="left"/>
              <w:rPr>
                <w:rFonts w:ascii="Meiryo UI" w:hAnsi="Meiryo UI" w:cs="Arial"/>
              </w:rPr>
            </w:pPr>
            <w:sdt>
              <w:sdtPr>
                <w:rPr>
                  <w:rFonts w:ascii="Meiryo UI" w:hAnsi="Meiryo UI"/>
                </w:rPr>
                <w:tag w:val="goog_rdk_35"/>
                <w:id w:val="-529109983"/>
              </w:sdtPr>
              <w:sdtContent>
                <w:r w:rsidR="00555DB4" w:rsidRPr="006F557B">
                  <w:rPr>
                    <w:rFonts w:ascii="Meiryo UI" w:hAnsi="Meiryo UI" w:cs="Arial Unicode MS"/>
                  </w:rPr>
                  <w:t>仕様書番号</w:t>
                </w:r>
              </w:sdtContent>
            </w:sdt>
          </w:p>
        </w:tc>
        <w:tc>
          <w:tcPr>
            <w:tcW w:w="1695" w:type="dxa"/>
            <w:shd w:val="clear" w:color="auto" w:fill="EBF1DD"/>
            <w:tcMar>
              <w:top w:w="100" w:type="dxa"/>
              <w:left w:w="100" w:type="dxa"/>
              <w:bottom w:w="100" w:type="dxa"/>
              <w:right w:w="100" w:type="dxa"/>
            </w:tcMar>
          </w:tcPr>
          <w:p w14:paraId="1982F2C1" w14:textId="77777777" w:rsidR="00D93749" w:rsidRPr="006F557B" w:rsidRDefault="00000000" w:rsidP="00555DB4">
            <w:pPr>
              <w:jc w:val="left"/>
              <w:rPr>
                <w:rFonts w:ascii="Meiryo UI" w:hAnsi="Meiryo UI" w:cs="Arial"/>
              </w:rPr>
            </w:pPr>
            <w:sdt>
              <w:sdtPr>
                <w:rPr>
                  <w:rFonts w:ascii="Meiryo UI" w:hAnsi="Meiryo UI"/>
                </w:rPr>
                <w:tag w:val="goog_rdk_36"/>
                <w:id w:val="-2068560316"/>
              </w:sdtPr>
              <w:sdtContent>
                <w:r w:rsidR="00555DB4" w:rsidRPr="006F557B">
                  <w:rPr>
                    <w:rFonts w:ascii="Meiryo UI" w:hAnsi="Meiryo UI" w:cs="Arial Unicode MS"/>
                  </w:rPr>
                  <w:t>備考</w:t>
                </w:r>
              </w:sdtContent>
            </w:sdt>
          </w:p>
        </w:tc>
      </w:tr>
      <w:tr w:rsidR="00D93749" w:rsidRPr="006F557B" w14:paraId="1982F2C7" w14:textId="77777777" w:rsidTr="00404158">
        <w:tc>
          <w:tcPr>
            <w:tcW w:w="870" w:type="dxa"/>
            <w:shd w:val="clear" w:color="auto" w:fill="auto"/>
            <w:tcMar>
              <w:top w:w="100" w:type="dxa"/>
              <w:left w:w="100" w:type="dxa"/>
              <w:bottom w:w="100" w:type="dxa"/>
              <w:right w:w="100" w:type="dxa"/>
            </w:tcMar>
          </w:tcPr>
          <w:p w14:paraId="1982F2C3" w14:textId="77777777" w:rsidR="00D93749" w:rsidRPr="006F557B" w:rsidRDefault="00555DB4" w:rsidP="00555DB4">
            <w:pPr>
              <w:jc w:val="left"/>
              <w:rPr>
                <w:rFonts w:ascii="Meiryo UI" w:hAnsi="Meiryo UI" w:cs="Arial"/>
              </w:rPr>
            </w:pPr>
            <w:r w:rsidRPr="006F557B">
              <w:rPr>
                <w:rFonts w:ascii="Meiryo UI" w:hAnsi="Meiryo UI" w:cs="Arial"/>
              </w:rPr>
              <w:t>R1</w:t>
            </w:r>
          </w:p>
        </w:tc>
        <w:tc>
          <w:tcPr>
            <w:tcW w:w="3150" w:type="dxa"/>
            <w:shd w:val="clear" w:color="auto" w:fill="auto"/>
            <w:tcMar>
              <w:top w:w="100" w:type="dxa"/>
              <w:left w:w="100" w:type="dxa"/>
              <w:bottom w:w="100" w:type="dxa"/>
              <w:right w:w="100" w:type="dxa"/>
            </w:tcMar>
          </w:tcPr>
          <w:p w14:paraId="1982F2C4" w14:textId="77777777" w:rsidR="00D93749" w:rsidRPr="006F557B" w:rsidRDefault="00000000" w:rsidP="00555DB4">
            <w:pPr>
              <w:jc w:val="left"/>
              <w:rPr>
                <w:rFonts w:ascii="Meiryo UI" w:hAnsi="Meiryo UI" w:cs="Arial"/>
              </w:rPr>
            </w:pPr>
            <w:sdt>
              <w:sdtPr>
                <w:rPr>
                  <w:rFonts w:ascii="Meiryo UI" w:hAnsi="Meiryo UI"/>
                </w:rPr>
                <w:tag w:val="goog_rdk_37"/>
                <w:id w:val="-514693332"/>
              </w:sdtPr>
              <w:sdtContent>
                <w:r w:rsidR="00555DB4" w:rsidRPr="006F557B">
                  <w:rPr>
                    <w:rFonts w:ascii="Meiryo UI" w:hAnsi="Meiryo UI" w:cs="Arial Unicode MS"/>
                  </w:rPr>
                  <w:t xml:space="preserve">侵入検知 </w:t>
                </w:r>
                <w:proofErr w:type="spellStart"/>
                <w:r w:rsidR="00555DB4" w:rsidRPr="006F557B">
                  <w:rPr>
                    <w:rFonts w:ascii="Meiryo UI" w:hAnsi="Meiryo UI" w:cs="Arial Unicode MS"/>
                  </w:rPr>
                  <w:t>QSEv</w:t>
                </w:r>
                <w:proofErr w:type="spellEnd"/>
                <w:r w:rsidR="00555DB4" w:rsidRPr="006F557B">
                  <w:rPr>
                    <w:rFonts w:ascii="Meiryo UI" w:hAnsi="Meiryo UI" w:cs="Arial Unicode MS"/>
                  </w:rPr>
                  <w:t xml:space="preserve">生成要求仕様書 </w:t>
                </w:r>
              </w:sdtContent>
            </w:sdt>
          </w:p>
        </w:tc>
        <w:tc>
          <w:tcPr>
            <w:tcW w:w="3930" w:type="dxa"/>
            <w:shd w:val="clear" w:color="auto" w:fill="auto"/>
            <w:tcMar>
              <w:top w:w="100" w:type="dxa"/>
              <w:left w:w="100" w:type="dxa"/>
              <w:bottom w:w="100" w:type="dxa"/>
              <w:right w:w="100" w:type="dxa"/>
            </w:tcMar>
          </w:tcPr>
          <w:p w14:paraId="1982F2C5"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-IDS-QSV-REQ-SPEC</w:t>
            </w:r>
          </w:p>
        </w:tc>
        <w:tc>
          <w:tcPr>
            <w:tcW w:w="1695" w:type="dxa"/>
            <w:shd w:val="clear" w:color="auto" w:fill="auto"/>
            <w:tcMar>
              <w:top w:w="100" w:type="dxa"/>
              <w:left w:w="100" w:type="dxa"/>
              <w:bottom w:w="100" w:type="dxa"/>
              <w:right w:w="100" w:type="dxa"/>
            </w:tcMar>
          </w:tcPr>
          <w:p w14:paraId="1982F2C6" w14:textId="77777777" w:rsidR="00D93749" w:rsidRPr="006F557B" w:rsidRDefault="00000000" w:rsidP="00555DB4">
            <w:pPr>
              <w:jc w:val="center"/>
              <w:rPr>
                <w:rFonts w:ascii="Meiryo UI" w:hAnsi="Meiryo UI" w:cs="Arial"/>
              </w:rPr>
            </w:pPr>
            <w:sdt>
              <w:sdtPr>
                <w:rPr>
                  <w:rFonts w:ascii="Meiryo UI" w:hAnsi="Meiryo UI"/>
                </w:rPr>
                <w:tag w:val="goog_rdk_38"/>
                <w:id w:val="1430392729"/>
              </w:sdtPr>
              <w:sdtContent>
                <w:r w:rsidR="00555DB4" w:rsidRPr="006F557B">
                  <w:rPr>
                    <w:rFonts w:ascii="Meiryo UI" w:hAnsi="Meiryo UI" w:cs="Arial Unicode MS"/>
                  </w:rPr>
                  <w:t>ー</w:t>
                </w:r>
              </w:sdtContent>
            </w:sdt>
          </w:p>
        </w:tc>
      </w:tr>
      <w:tr w:rsidR="00D93749" w:rsidRPr="006F557B" w14:paraId="1982F2CC" w14:textId="77777777" w:rsidTr="00404158">
        <w:tc>
          <w:tcPr>
            <w:tcW w:w="870" w:type="dxa"/>
            <w:shd w:val="clear" w:color="auto" w:fill="auto"/>
            <w:tcMar>
              <w:top w:w="100" w:type="dxa"/>
              <w:left w:w="100" w:type="dxa"/>
              <w:bottom w:w="100" w:type="dxa"/>
              <w:right w:w="100" w:type="dxa"/>
            </w:tcMar>
          </w:tcPr>
          <w:p w14:paraId="1982F2C8" w14:textId="77777777" w:rsidR="00D93749" w:rsidRPr="006F557B" w:rsidRDefault="00555DB4" w:rsidP="00555DB4">
            <w:pPr>
              <w:jc w:val="left"/>
              <w:rPr>
                <w:rFonts w:ascii="Meiryo UI" w:hAnsi="Meiryo UI" w:cs="Arial"/>
              </w:rPr>
            </w:pPr>
            <w:r w:rsidRPr="006F557B">
              <w:rPr>
                <w:rFonts w:ascii="Meiryo UI" w:hAnsi="Meiryo UI" w:cs="Arial"/>
              </w:rPr>
              <w:t>R2</w:t>
            </w:r>
          </w:p>
        </w:tc>
        <w:tc>
          <w:tcPr>
            <w:tcW w:w="3150" w:type="dxa"/>
            <w:shd w:val="clear" w:color="auto" w:fill="auto"/>
            <w:tcMar>
              <w:top w:w="100" w:type="dxa"/>
              <w:left w:w="100" w:type="dxa"/>
              <w:bottom w:w="100" w:type="dxa"/>
              <w:right w:w="100" w:type="dxa"/>
            </w:tcMar>
          </w:tcPr>
          <w:p w14:paraId="1982F2C9" w14:textId="77777777" w:rsidR="00D93749" w:rsidRPr="006F557B" w:rsidRDefault="00000000" w:rsidP="00555DB4">
            <w:pPr>
              <w:jc w:val="left"/>
              <w:rPr>
                <w:rFonts w:ascii="Meiryo UI" w:hAnsi="Meiryo UI" w:cs="Arial"/>
              </w:rPr>
            </w:pPr>
            <w:sdt>
              <w:sdtPr>
                <w:rPr>
                  <w:rFonts w:ascii="Meiryo UI" w:hAnsi="Meiryo UI"/>
                </w:rPr>
                <w:tag w:val="goog_rdk_39"/>
                <w:id w:val="-1493867285"/>
              </w:sdtPr>
              <w:sdtContent>
                <w:r w:rsidR="00555DB4" w:rsidRPr="006F557B">
                  <w:rPr>
                    <w:rFonts w:ascii="Meiryo UI" w:hAnsi="Meiryo UI" w:cs="Arial Unicode MS"/>
                  </w:rPr>
                  <w:t xml:space="preserve">侵入検知 </w:t>
                </w:r>
                <w:proofErr w:type="spellStart"/>
                <w:r w:rsidR="00555DB4" w:rsidRPr="006F557B">
                  <w:rPr>
                    <w:rFonts w:ascii="Meiryo UI" w:hAnsi="Meiryo UI" w:cs="Arial Unicode MS"/>
                  </w:rPr>
                  <w:t>QSEv</w:t>
                </w:r>
                <w:proofErr w:type="spellEnd"/>
                <w:r w:rsidR="00555DB4" w:rsidRPr="006F557B">
                  <w:rPr>
                    <w:rFonts w:ascii="Meiryo UI" w:hAnsi="Meiryo UI" w:cs="Arial Unicode MS"/>
                  </w:rPr>
                  <w:t xml:space="preserve">生成評価仕様書 </w:t>
                </w:r>
              </w:sdtContent>
            </w:sdt>
          </w:p>
        </w:tc>
        <w:tc>
          <w:tcPr>
            <w:tcW w:w="3930" w:type="dxa"/>
            <w:shd w:val="clear" w:color="auto" w:fill="auto"/>
            <w:tcMar>
              <w:top w:w="100" w:type="dxa"/>
              <w:left w:w="100" w:type="dxa"/>
              <w:bottom w:w="100" w:type="dxa"/>
              <w:right w:w="100" w:type="dxa"/>
            </w:tcMar>
          </w:tcPr>
          <w:p w14:paraId="1982F2CA"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-IDS-QSV-TST-SPEC</w:t>
            </w:r>
          </w:p>
        </w:tc>
        <w:tc>
          <w:tcPr>
            <w:tcW w:w="1695" w:type="dxa"/>
            <w:shd w:val="clear" w:color="auto" w:fill="auto"/>
            <w:tcMar>
              <w:top w:w="100" w:type="dxa"/>
              <w:left w:w="100" w:type="dxa"/>
              <w:bottom w:w="100" w:type="dxa"/>
              <w:right w:w="100" w:type="dxa"/>
            </w:tcMar>
          </w:tcPr>
          <w:p w14:paraId="1982F2CB" w14:textId="77777777" w:rsidR="00D93749" w:rsidRPr="006F557B" w:rsidRDefault="00000000" w:rsidP="00555DB4">
            <w:pPr>
              <w:jc w:val="center"/>
              <w:rPr>
                <w:rFonts w:ascii="Meiryo UI" w:hAnsi="Meiryo UI" w:cs="Arial"/>
              </w:rPr>
            </w:pPr>
            <w:sdt>
              <w:sdtPr>
                <w:rPr>
                  <w:rFonts w:ascii="Meiryo UI" w:hAnsi="Meiryo UI"/>
                </w:rPr>
                <w:tag w:val="goog_rdk_40"/>
                <w:id w:val="-181587288"/>
              </w:sdtPr>
              <w:sdtContent>
                <w:r w:rsidR="00555DB4" w:rsidRPr="006F557B">
                  <w:rPr>
                    <w:rFonts w:ascii="Meiryo UI" w:hAnsi="Meiryo UI" w:cs="Arial Unicode MS"/>
                  </w:rPr>
                  <w:t>ー</w:t>
                </w:r>
              </w:sdtContent>
            </w:sdt>
          </w:p>
        </w:tc>
      </w:tr>
      <w:tr w:rsidR="00D93749" w:rsidRPr="006F557B" w14:paraId="1982F2D1" w14:textId="77777777" w:rsidTr="00404158">
        <w:tc>
          <w:tcPr>
            <w:tcW w:w="870" w:type="dxa"/>
            <w:shd w:val="clear" w:color="auto" w:fill="auto"/>
            <w:tcMar>
              <w:top w:w="100" w:type="dxa"/>
              <w:left w:w="100" w:type="dxa"/>
              <w:bottom w:w="100" w:type="dxa"/>
              <w:right w:w="100" w:type="dxa"/>
            </w:tcMar>
          </w:tcPr>
          <w:p w14:paraId="1982F2CD" w14:textId="77777777" w:rsidR="00D93749" w:rsidRPr="006F557B" w:rsidRDefault="00555DB4" w:rsidP="00555DB4">
            <w:pPr>
              <w:jc w:val="left"/>
              <w:rPr>
                <w:rFonts w:ascii="Meiryo UI" w:hAnsi="Meiryo UI" w:cs="Arial"/>
              </w:rPr>
            </w:pPr>
            <w:r w:rsidRPr="006F557B">
              <w:rPr>
                <w:rFonts w:ascii="Meiryo UI" w:hAnsi="Meiryo UI" w:cs="Arial"/>
              </w:rPr>
              <w:t>R3</w:t>
            </w:r>
          </w:p>
        </w:tc>
        <w:tc>
          <w:tcPr>
            <w:tcW w:w="3150" w:type="dxa"/>
            <w:shd w:val="clear" w:color="auto" w:fill="auto"/>
            <w:tcMar>
              <w:top w:w="100" w:type="dxa"/>
              <w:left w:w="100" w:type="dxa"/>
              <w:bottom w:w="100" w:type="dxa"/>
              <w:right w:w="100" w:type="dxa"/>
            </w:tcMar>
          </w:tcPr>
          <w:p w14:paraId="1982F2CE" w14:textId="77777777" w:rsidR="00D93749" w:rsidRPr="006F557B" w:rsidRDefault="00000000" w:rsidP="00555DB4">
            <w:pPr>
              <w:jc w:val="left"/>
              <w:rPr>
                <w:rFonts w:ascii="Meiryo UI" w:hAnsi="Meiryo UI" w:cs="Arial"/>
              </w:rPr>
            </w:pPr>
            <w:sdt>
              <w:sdtPr>
                <w:rPr>
                  <w:rFonts w:ascii="Meiryo UI" w:hAnsi="Meiryo UI"/>
                </w:rPr>
                <w:tag w:val="goog_rdk_41"/>
                <w:id w:val="-1799754391"/>
              </w:sdtPr>
              <w:sdtContent>
                <w:r w:rsidR="00555DB4" w:rsidRPr="006F557B">
                  <w:rPr>
                    <w:rFonts w:ascii="Meiryo UI" w:hAnsi="Meiryo UI" w:cs="Arial Unicode MS"/>
                  </w:rPr>
                  <w:t>侵入検知 サイバーセキュリティイベントロギング要求仕様書</w:t>
                </w:r>
              </w:sdtContent>
            </w:sdt>
          </w:p>
        </w:tc>
        <w:tc>
          <w:tcPr>
            <w:tcW w:w="3930" w:type="dxa"/>
            <w:shd w:val="clear" w:color="auto" w:fill="auto"/>
            <w:tcMar>
              <w:top w:w="100" w:type="dxa"/>
              <w:left w:w="100" w:type="dxa"/>
              <w:bottom w:w="100" w:type="dxa"/>
              <w:right w:w="100" w:type="dxa"/>
            </w:tcMar>
          </w:tcPr>
          <w:p w14:paraId="1982F2CF"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-IDS-ANO-REQ-SPEC</w:t>
            </w:r>
          </w:p>
        </w:tc>
        <w:tc>
          <w:tcPr>
            <w:tcW w:w="1695" w:type="dxa"/>
            <w:shd w:val="clear" w:color="auto" w:fill="auto"/>
            <w:tcMar>
              <w:top w:w="100" w:type="dxa"/>
              <w:left w:w="100" w:type="dxa"/>
              <w:bottom w:w="100" w:type="dxa"/>
              <w:right w:w="100" w:type="dxa"/>
            </w:tcMar>
          </w:tcPr>
          <w:p w14:paraId="1982F2D0" w14:textId="77777777" w:rsidR="00D93749" w:rsidRPr="006F557B" w:rsidRDefault="00000000" w:rsidP="00555DB4">
            <w:pPr>
              <w:jc w:val="center"/>
              <w:rPr>
                <w:rFonts w:ascii="Meiryo UI" w:hAnsi="Meiryo UI" w:cs="Arial"/>
              </w:rPr>
            </w:pPr>
            <w:sdt>
              <w:sdtPr>
                <w:rPr>
                  <w:rFonts w:ascii="Meiryo UI" w:hAnsi="Meiryo UI"/>
                </w:rPr>
                <w:tag w:val="goog_rdk_42"/>
                <w:id w:val="834032736"/>
              </w:sdtPr>
              <w:sdtContent>
                <w:r w:rsidR="00555DB4" w:rsidRPr="006F557B">
                  <w:rPr>
                    <w:rFonts w:ascii="Meiryo UI" w:hAnsi="Meiryo UI" w:cs="Arial Unicode MS"/>
                  </w:rPr>
                  <w:t>ー</w:t>
                </w:r>
              </w:sdtContent>
            </w:sdt>
          </w:p>
        </w:tc>
      </w:tr>
      <w:tr w:rsidR="00D93749" w:rsidRPr="006F557B" w14:paraId="1982F2D6" w14:textId="77777777" w:rsidTr="00404158">
        <w:tc>
          <w:tcPr>
            <w:tcW w:w="870" w:type="dxa"/>
            <w:shd w:val="clear" w:color="auto" w:fill="auto"/>
            <w:tcMar>
              <w:top w:w="100" w:type="dxa"/>
              <w:left w:w="100" w:type="dxa"/>
              <w:bottom w:w="100" w:type="dxa"/>
              <w:right w:w="100" w:type="dxa"/>
            </w:tcMar>
          </w:tcPr>
          <w:p w14:paraId="1982F2D2" w14:textId="77777777" w:rsidR="00D93749" w:rsidRPr="006F557B" w:rsidRDefault="00555DB4" w:rsidP="00555DB4">
            <w:pPr>
              <w:jc w:val="left"/>
              <w:rPr>
                <w:rFonts w:ascii="Meiryo UI" w:hAnsi="Meiryo UI" w:cs="Arial"/>
              </w:rPr>
            </w:pPr>
            <w:r w:rsidRPr="006F557B">
              <w:rPr>
                <w:rFonts w:ascii="Meiryo UI" w:hAnsi="Meiryo UI" w:cs="Arial"/>
              </w:rPr>
              <w:t>R4</w:t>
            </w:r>
          </w:p>
        </w:tc>
        <w:tc>
          <w:tcPr>
            <w:tcW w:w="3150" w:type="dxa"/>
            <w:shd w:val="clear" w:color="auto" w:fill="auto"/>
            <w:tcMar>
              <w:top w:w="100" w:type="dxa"/>
              <w:left w:w="100" w:type="dxa"/>
              <w:bottom w:w="100" w:type="dxa"/>
              <w:right w:w="100" w:type="dxa"/>
            </w:tcMar>
          </w:tcPr>
          <w:p w14:paraId="1982F2D3" w14:textId="77777777" w:rsidR="00D93749" w:rsidRPr="006F557B" w:rsidRDefault="00000000" w:rsidP="00555DB4">
            <w:pPr>
              <w:jc w:val="left"/>
              <w:rPr>
                <w:rFonts w:ascii="Meiryo UI" w:hAnsi="Meiryo UI" w:cs="Arial"/>
              </w:rPr>
            </w:pPr>
            <w:sdt>
              <w:sdtPr>
                <w:rPr>
                  <w:rFonts w:ascii="Meiryo UI" w:hAnsi="Meiryo UI"/>
                </w:rPr>
                <w:tag w:val="goog_rdk_43"/>
                <w:id w:val="710459959"/>
              </w:sdtPr>
              <w:sdtContent>
                <w:r w:rsidR="00555DB4" w:rsidRPr="006F557B">
                  <w:rPr>
                    <w:rFonts w:ascii="Meiryo UI" w:hAnsi="Meiryo UI" w:cs="Arial Unicode MS"/>
                  </w:rPr>
                  <w:t>侵入検知 サイバーセキュリティイベントロギング評価仕様書</w:t>
                </w:r>
              </w:sdtContent>
            </w:sdt>
          </w:p>
        </w:tc>
        <w:tc>
          <w:tcPr>
            <w:tcW w:w="3930" w:type="dxa"/>
            <w:shd w:val="clear" w:color="auto" w:fill="auto"/>
            <w:tcMar>
              <w:top w:w="100" w:type="dxa"/>
              <w:left w:w="100" w:type="dxa"/>
              <w:bottom w:w="100" w:type="dxa"/>
              <w:right w:w="100" w:type="dxa"/>
            </w:tcMar>
          </w:tcPr>
          <w:p w14:paraId="1982F2D4"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-IDS-ANO-TST-SPEC</w:t>
            </w:r>
          </w:p>
        </w:tc>
        <w:tc>
          <w:tcPr>
            <w:tcW w:w="1695" w:type="dxa"/>
            <w:shd w:val="clear" w:color="auto" w:fill="auto"/>
            <w:tcMar>
              <w:top w:w="100" w:type="dxa"/>
              <w:left w:w="100" w:type="dxa"/>
              <w:bottom w:w="100" w:type="dxa"/>
              <w:right w:w="100" w:type="dxa"/>
            </w:tcMar>
          </w:tcPr>
          <w:p w14:paraId="1982F2D5" w14:textId="77777777" w:rsidR="00D93749" w:rsidRPr="006F557B" w:rsidRDefault="00000000" w:rsidP="00555DB4">
            <w:pPr>
              <w:jc w:val="center"/>
              <w:rPr>
                <w:rFonts w:ascii="Meiryo UI" w:hAnsi="Meiryo UI" w:cs="Arial"/>
              </w:rPr>
            </w:pPr>
            <w:sdt>
              <w:sdtPr>
                <w:rPr>
                  <w:rFonts w:ascii="Meiryo UI" w:hAnsi="Meiryo UI"/>
                </w:rPr>
                <w:tag w:val="goog_rdk_44"/>
                <w:id w:val="628358076"/>
              </w:sdtPr>
              <w:sdtContent>
                <w:r w:rsidR="00555DB4" w:rsidRPr="006F557B">
                  <w:rPr>
                    <w:rFonts w:ascii="Meiryo UI" w:hAnsi="Meiryo UI" w:cs="Arial Unicode MS"/>
                  </w:rPr>
                  <w:t>ー</w:t>
                </w:r>
              </w:sdtContent>
            </w:sdt>
          </w:p>
        </w:tc>
      </w:tr>
      <w:tr w:rsidR="00D93749" w:rsidRPr="006F557B" w14:paraId="1982F2DB" w14:textId="77777777" w:rsidTr="00404158">
        <w:tc>
          <w:tcPr>
            <w:tcW w:w="870" w:type="dxa"/>
            <w:shd w:val="clear" w:color="auto" w:fill="auto"/>
            <w:tcMar>
              <w:top w:w="100" w:type="dxa"/>
              <w:left w:w="100" w:type="dxa"/>
              <w:bottom w:w="100" w:type="dxa"/>
              <w:right w:w="100" w:type="dxa"/>
            </w:tcMar>
          </w:tcPr>
          <w:p w14:paraId="1982F2D7" w14:textId="77777777" w:rsidR="00D93749" w:rsidRPr="006F557B" w:rsidRDefault="00555DB4" w:rsidP="00555DB4">
            <w:pPr>
              <w:jc w:val="left"/>
              <w:rPr>
                <w:rFonts w:ascii="Meiryo UI" w:hAnsi="Meiryo UI" w:cs="Arial"/>
              </w:rPr>
            </w:pPr>
            <w:r w:rsidRPr="006F557B">
              <w:rPr>
                <w:rFonts w:ascii="Meiryo UI" w:hAnsi="Meiryo UI" w:cs="Arial"/>
              </w:rPr>
              <w:t>R5</w:t>
            </w:r>
          </w:p>
        </w:tc>
        <w:tc>
          <w:tcPr>
            <w:tcW w:w="3150" w:type="dxa"/>
            <w:shd w:val="clear" w:color="auto" w:fill="auto"/>
            <w:tcMar>
              <w:top w:w="100" w:type="dxa"/>
              <w:left w:w="100" w:type="dxa"/>
              <w:bottom w:w="100" w:type="dxa"/>
              <w:right w:w="100" w:type="dxa"/>
            </w:tcMar>
          </w:tcPr>
          <w:p w14:paraId="1982F2D8" w14:textId="77777777" w:rsidR="00D93749" w:rsidRPr="006F557B" w:rsidRDefault="00000000" w:rsidP="00555DB4">
            <w:pPr>
              <w:jc w:val="left"/>
              <w:rPr>
                <w:rFonts w:ascii="Meiryo UI" w:hAnsi="Meiryo UI" w:cs="Arial"/>
              </w:rPr>
            </w:pPr>
            <w:sdt>
              <w:sdtPr>
                <w:rPr>
                  <w:rFonts w:ascii="Meiryo UI" w:hAnsi="Meiryo UI"/>
                </w:rPr>
                <w:tag w:val="goog_rdk_45"/>
                <w:id w:val="-1147819047"/>
              </w:sdtPr>
              <w:sdtContent>
                <w:r w:rsidR="00555DB4" w:rsidRPr="006F557B">
                  <w:rPr>
                    <w:rFonts w:ascii="Meiryo UI" w:hAnsi="Meiryo UI" w:cs="Arial Unicode MS"/>
                  </w:rPr>
                  <w:t>ECU脆弱性対策要求仕様書</w:t>
                </w:r>
              </w:sdtContent>
            </w:sdt>
          </w:p>
        </w:tc>
        <w:tc>
          <w:tcPr>
            <w:tcW w:w="3930" w:type="dxa"/>
            <w:shd w:val="clear" w:color="auto" w:fill="auto"/>
            <w:tcMar>
              <w:top w:w="100" w:type="dxa"/>
              <w:left w:w="100" w:type="dxa"/>
              <w:bottom w:w="100" w:type="dxa"/>
              <w:right w:w="100" w:type="dxa"/>
            </w:tcMar>
          </w:tcPr>
          <w:p w14:paraId="1982F2D9"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-VUL-ECU-REQ-SPEC</w:t>
            </w:r>
          </w:p>
        </w:tc>
        <w:tc>
          <w:tcPr>
            <w:tcW w:w="1695" w:type="dxa"/>
            <w:shd w:val="clear" w:color="auto" w:fill="auto"/>
            <w:tcMar>
              <w:top w:w="100" w:type="dxa"/>
              <w:left w:w="100" w:type="dxa"/>
              <w:bottom w:w="100" w:type="dxa"/>
              <w:right w:w="100" w:type="dxa"/>
            </w:tcMar>
          </w:tcPr>
          <w:p w14:paraId="1982F2DA" w14:textId="77777777" w:rsidR="00D93749" w:rsidRPr="006F557B" w:rsidRDefault="00000000" w:rsidP="00555DB4">
            <w:pPr>
              <w:jc w:val="center"/>
              <w:rPr>
                <w:rFonts w:ascii="Meiryo UI" w:hAnsi="Meiryo UI" w:cs="Arial"/>
              </w:rPr>
            </w:pPr>
            <w:sdt>
              <w:sdtPr>
                <w:rPr>
                  <w:rFonts w:ascii="Meiryo UI" w:hAnsi="Meiryo UI"/>
                </w:rPr>
                <w:tag w:val="goog_rdk_46"/>
                <w:id w:val="-204328118"/>
              </w:sdtPr>
              <w:sdtContent>
                <w:r w:rsidR="00555DB4" w:rsidRPr="006F557B">
                  <w:rPr>
                    <w:rFonts w:ascii="Meiryo UI" w:hAnsi="Meiryo UI" w:cs="Arial Unicode MS"/>
                  </w:rPr>
                  <w:t>ー</w:t>
                </w:r>
              </w:sdtContent>
            </w:sdt>
          </w:p>
        </w:tc>
      </w:tr>
      <w:tr w:rsidR="00D93749" w:rsidRPr="006F557B" w14:paraId="1982F2E0" w14:textId="77777777" w:rsidTr="00404158">
        <w:tc>
          <w:tcPr>
            <w:tcW w:w="870" w:type="dxa"/>
            <w:shd w:val="clear" w:color="auto" w:fill="auto"/>
            <w:tcMar>
              <w:top w:w="100" w:type="dxa"/>
              <w:left w:w="100" w:type="dxa"/>
              <w:bottom w:w="100" w:type="dxa"/>
              <w:right w:w="100" w:type="dxa"/>
            </w:tcMar>
          </w:tcPr>
          <w:p w14:paraId="1982F2DC" w14:textId="77777777" w:rsidR="00D93749" w:rsidRPr="006F557B" w:rsidRDefault="00555DB4" w:rsidP="00555DB4">
            <w:pPr>
              <w:jc w:val="left"/>
              <w:rPr>
                <w:rFonts w:ascii="Meiryo UI" w:hAnsi="Meiryo UI" w:cs="Arial"/>
              </w:rPr>
            </w:pPr>
            <w:r w:rsidRPr="006F557B">
              <w:rPr>
                <w:rFonts w:ascii="Meiryo UI" w:hAnsi="Meiryo UI" w:cs="Arial"/>
              </w:rPr>
              <w:t>R6</w:t>
            </w:r>
          </w:p>
        </w:tc>
        <w:tc>
          <w:tcPr>
            <w:tcW w:w="3150" w:type="dxa"/>
            <w:shd w:val="clear" w:color="auto" w:fill="auto"/>
            <w:tcMar>
              <w:top w:w="100" w:type="dxa"/>
              <w:left w:w="100" w:type="dxa"/>
              <w:bottom w:w="100" w:type="dxa"/>
              <w:right w:w="100" w:type="dxa"/>
            </w:tcMar>
          </w:tcPr>
          <w:p w14:paraId="1982F2DD" w14:textId="77777777" w:rsidR="00D93749" w:rsidRPr="006F557B" w:rsidRDefault="00000000" w:rsidP="00555DB4">
            <w:pPr>
              <w:jc w:val="left"/>
              <w:rPr>
                <w:rFonts w:ascii="Meiryo UI" w:hAnsi="Meiryo UI" w:cs="Arial"/>
              </w:rPr>
            </w:pPr>
            <w:sdt>
              <w:sdtPr>
                <w:rPr>
                  <w:rFonts w:ascii="Meiryo UI" w:hAnsi="Meiryo UI"/>
                </w:rPr>
                <w:tag w:val="goog_rdk_47"/>
                <w:id w:val="-403914668"/>
              </w:sdtPr>
              <w:sdtContent>
                <w:r w:rsidR="00555DB4" w:rsidRPr="006F557B">
                  <w:rPr>
                    <w:rFonts w:ascii="Meiryo UI" w:hAnsi="Meiryo UI" w:cs="Arial Unicode MS"/>
                  </w:rPr>
                  <w:t>ECU脆弱性対策評価仕様書</w:t>
                </w:r>
              </w:sdtContent>
            </w:sdt>
          </w:p>
        </w:tc>
        <w:tc>
          <w:tcPr>
            <w:tcW w:w="3930" w:type="dxa"/>
            <w:shd w:val="clear" w:color="auto" w:fill="auto"/>
            <w:tcMar>
              <w:top w:w="100" w:type="dxa"/>
              <w:left w:w="100" w:type="dxa"/>
              <w:bottom w:w="100" w:type="dxa"/>
              <w:right w:w="100" w:type="dxa"/>
            </w:tcMar>
          </w:tcPr>
          <w:p w14:paraId="1982F2DE"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-VUL-ECU-TST-SPEC</w:t>
            </w:r>
          </w:p>
        </w:tc>
        <w:tc>
          <w:tcPr>
            <w:tcW w:w="1695" w:type="dxa"/>
            <w:shd w:val="clear" w:color="auto" w:fill="auto"/>
            <w:tcMar>
              <w:top w:w="100" w:type="dxa"/>
              <w:left w:w="100" w:type="dxa"/>
              <w:bottom w:w="100" w:type="dxa"/>
              <w:right w:w="100" w:type="dxa"/>
            </w:tcMar>
          </w:tcPr>
          <w:p w14:paraId="1982F2DF" w14:textId="644C9494" w:rsidR="00D93749" w:rsidRPr="006F557B" w:rsidRDefault="00000000" w:rsidP="00555DB4">
            <w:pPr>
              <w:jc w:val="center"/>
              <w:rPr>
                <w:rFonts w:ascii="Meiryo UI" w:hAnsi="Meiryo UI" w:cs="Arial"/>
              </w:rPr>
            </w:pPr>
            <w:sdt>
              <w:sdtPr>
                <w:rPr>
                  <w:rFonts w:ascii="Meiryo UI" w:hAnsi="Meiryo UI"/>
                </w:rPr>
                <w:tag w:val="goog_rdk_48"/>
                <w:id w:val="-1099862982"/>
                <w:showingPlcHdr/>
              </w:sdtPr>
              <w:sdtContent>
                <w:r w:rsidR="0019301E">
                  <w:rPr>
                    <w:rFonts w:ascii="Meiryo UI" w:hAnsi="Meiryo UI"/>
                  </w:rPr>
                  <w:t xml:space="preserve">     </w:t>
                </w:r>
              </w:sdtContent>
            </w:sdt>
          </w:p>
        </w:tc>
      </w:tr>
      <w:tr w:rsidR="00D93749" w:rsidRPr="006F557B" w14:paraId="1982F2E5" w14:textId="77777777" w:rsidTr="00404158">
        <w:tc>
          <w:tcPr>
            <w:tcW w:w="870" w:type="dxa"/>
            <w:shd w:val="clear" w:color="auto" w:fill="auto"/>
            <w:tcMar>
              <w:top w:w="100" w:type="dxa"/>
              <w:left w:w="100" w:type="dxa"/>
              <w:bottom w:w="100" w:type="dxa"/>
              <w:right w:w="100" w:type="dxa"/>
            </w:tcMar>
          </w:tcPr>
          <w:p w14:paraId="1982F2E1" w14:textId="77777777" w:rsidR="00D93749" w:rsidRPr="006F557B" w:rsidRDefault="00555DB4" w:rsidP="00555DB4">
            <w:pPr>
              <w:jc w:val="left"/>
              <w:rPr>
                <w:rFonts w:ascii="Meiryo UI" w:hAnsi="Meiryo UI" w:cs="Arial"/>
              </w:rPr>
            </w:pPr>
            <w:r w:rsidRPr="006F557B">
              <w:rPr>
                <w:rFonts w:ascii="Meiryo UI" w:hAnsi="Meiryo UI" w:cs="Arial"/>
              </w:rPr>
              <w:t>R7</w:t>
            </w:r>
          </w:p>
        </w:tc>
        <w:tc>
          <w:tcPr>
            <w:tcW w:w="3150" w:type="dxa"/>
            <w:shd w:val="clear" w:color="auto" w:fill="auto"/>
            <w:tcMar>
              <w:top w:w="100" w:type="dxa"/>
              <w:left w:w="100" w:type="dxa"/>
              <w:bottom w:w="100" w:type="dxa"/>
              <w:right w:w="100" w:type="dxa"/>
            </w:tcMar>
          </w:tcPr>
          <w:p w14:paraId="1982F2E2" w14:textId="77777777" w:rsidR="00D93749" w:rsidRPr="006F557B" w:rsidRDefault="00000000" w:rsidP="00555DB4">
            <w:pPr>
              <w:jc w:val="left"/>
              <w:rPr>
                <w:rFonts w:ascii="Meiryo UI" w:hAnsi="Meiryo UI" w:cs="Arial"/>
              </w:rPr>
            </w:pPr>
            <w:sdt>
              <w:sdtPr>
                <w:rPr>
                  <w:rFonts w:ascii="Meiryo UI" w:hAnsi="Meiryo UI"/>
                </w:rPr>
                <w:tag w:val="goog_rdk_49"/>
                <w:id w:val="1380135127"/>
              </w:sdtPr>
              <w:sdtContent>
                <w:r w:rsidR="00555DB4" w:rsidRPr="006F557B">
                  <w:rPr>
                    <w:rFonts w:ascii="Meiryo UI" w:hAnsi="Meiryo UI" w:cs="Arial Unicode MS"/>
                  </w:rPr>
                  <w:t>共通脆弱性対策要求仕様書</w:t>
                </w:r>
              </w:sdtContent>
            </w:sdt>
          </w:p>
        </w:tc>
        <w:tc>
          <w:tcPr>
            <w:tcW w:w="3930" w:type="dxa"/>
            <w:shd w:val="clear" w:color="auto" w:fill="auto"/>
            <w:tcMar>
              <w:top w:w="100" w:type="dxa"/>
              <w:left w:w="100" w:type="dxa"/>
              <w:bottom w:w="100" w:type="dxa"/>
              <w:right w:w="100" w:type="dxa"/>
            </w:tcMar>
          </w:tcPr>
          <w:p w14:paraId="1982F2E3"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-VUL-CMN-REQ-SPEC</w:t>
            </w:r>
          </w:p>
        </w:tc>
        <w:tc>
          <w:tcPr>
            <w:tcW w:w="1695" w:type="dxa"/>
            <w:shd w:val="clear" w:color="auto" w:fill="auto"/>
            <w:tcMar>
              <w:top w:w="100" w:type="dxa"/>
              <w:left w:w="100" w:type="dxa"/>
              <w:bottom w:w="100" w:type="dxa"/>
              <w:right w:w="100" w:type="dxa"/>
            </w:tcMar>
          </w:tcPr>
          <w:p w14:paraId="1982F2E4" w14:textId="77777777" w:rsidR="00D93749" w:rsidRPr="006F557B" w:rsidRDefault="00000000" w:rsidP="00555DB4">
            <w:pPr>
              <w:rPr>
                <w:rFonts w:ascii="Meiryo UI" w:hAnsi="Meiryo UI" w:cs="Arial"/>
              </w:rPr>
            </w:pPr>
            <w:sdt>
              <w:sdtPr>
                <w:rPr>
                  <w:rFonts w:ascii="Meiryo UI" w:hAnsi="Meiryo UI"/>
                </w:rPr>
                <w:tag w:val="goog_rdk_50"/>
                <w:id w:val="156810825"/>
              </w:sdtPr>
              <w:sdtContent>
                <w:r w:rsidR="00555DB4" w:rsidRPr="006F557B">
                  <w:rPr>
                    <w:rFonts w:ascii="Meiryo UI" w:hAnsi="Meiryo UI" w:cs="Arial Unicode MS"/>
                  </w:rPr>
                  <w:t>評価仕様は、本仕様書に含まれる。文書として評価仕様書の要求はない</w:t>
                </w:r>
              </w:sdtContent>
            </w:sdt>
          </w:p>
        </w:tc>
      </w:tr>
      <w:tr w:rsidR="00D93749" w:rsidRPr="006F557B" w14:paraId="1982F2EF" w14:textId="77777777" w:rsidTr="00404158">
        <w:tc>
          <w:tcPr>
            <w:tcW w:w="870" w:type="dxa"/>
            <w:shd w:val="clear" w:color="auto" w:fill="auto"/>
            <w:tcMar>
              <w:top w:w="100" w:type="dxa"/>
              <w:left w:w="100" w:type="dxa"/>
              <w:bottom w:w="100" w:type="dxa"/>
              <w:right w:w="100" w:type="dxa"/>
            </w:tcMar>
          </w:tcPr>
          <w:p w14:paraId="1982F2EB" w14:textId="77777777" w:rsidR="00D93749" w:rsidRPr="006F557B" w:rsidRDefault="00555DB4" w:rsidP="00555DB4">
            <w:pPr>
              <w:jc w:val="left"/>
              <w:rPr>
                <w:rFonts w:ascii="Meiryo UI" w:hAnsi="Meiryo UI" w:cs="Arial"/>
              </w:rPr>
            </w:pPr>
            <w:r w:rsidRPr="006F557B">
              <w:rPr>
                <w:rFonts w:ascii="Meiryo UI" w:hAnsi="Meiryo UI" w:cs="Arial"/>
              </w:rPr>
              <w:t>R9</w:t>
            </w:r>
          </w:p>
        </w:tc>
        <w:tc>
          <w:tcPr>
            <w:tcW w:w="3150" w:type="dxa"/>
            <w:shd w:val="clear" w:color="auto" w:fill="auto"/>
            <w:tcMar>
              <w:top w:w="100" w:type="dxa"/>
              <w:left w:w="100" w:type="dxa"/>
              <w:bottom w:w="100" w:type="dxa"/>
              <w:right w:w="100" w:type="dxa"/>
            </w:tcMar>
          </w:tcPr>
          <w:p w14:paraId="1982F2EC" w14:textId="77777777" w:rsidR="00D93749" w:rsidRPr="006F557B" w:rsidRDefault="00000000" w:rsidP="00555DB4">
            <w:pPr>
              <w:jc w:val="left"/>
              <w:rPr>
                <w:rFonts w:ascii="Meiryo UI" w:hAnsi="Meiryo UI" w:cs="Arial"/>
              </w:rPr>
            </w:pPr>
            <w:sdt>
              <w:sdtPr>
                <w:rPr>
                  <w:rFonts w:ascii="Meiryo UI" w:hAnsi="Meiryo UI"/>
                </w:rPr>
                <w:tag w:val="goog_rdk_53"/>
                <w:id w:val="112103617"/>
              </w:sdtPr>
              <w:sdtContent>
                <w:r w:rsidR="00555DB4" w:rsidRPr="006F557B">
                  <w:rPr>
                    <w:rFonts w:ascii="Meiryo UI" w:hAnsi="Meiryo UI" w:cs="Arial Unicode MS"/>
                  </w:rPr>
                  <w:t>無線通信セキュリティ要求仕様書</w:t>
                </w:r>
              </w:sdtContent>
            </w:sdt>
          </w:p>
        </w:tc>
        <w:tc>
          <w:tcPr>
            <w:tcW w:w="3930" w:type="dxa"/>
            <w:shd w:val="clear" w:color="auto" w:fill="auto"/>
            <w:tcMar>
              <w:top w:w="100" w:type="dxa"/>
              <w:left w:w="100" w:type="dxa"/>
              <w:bottom w:w="100" w:type="dxa"/>
              <w:right w:w="100" w:type="dxa"/>
            </w:tcMar>
          </w:tcPr>
          <w:p w14:paraId="1982F2ED"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-WLS-REQ-SPEC</w:t>
            </w:r>
          </w:p>
        </w:tc>
        <w:tc>
          <w:tcPr>
            <w:tcW w:w="1695" w:type="dxa"/>
            <w:shd w:val="clear" w:color="auto" w:fill="auto"/>
            <w:tcMar>
              <w:top w:w="100" w:type="dxa"/>
              <w:left w:w="100" w:type="dxa"/>
              <w:bottom w:w="100" w:type="dxa"/>
              <w:right w:w="100" w:type="dxa"/>
            </w:tcMar>
          </w:tcPr>
          <w:p w14:paraId="1982F2EE" w14:textId="77777777" w:rsidR="00D93749" w:rsidRPr="006F557B" w:rsidRDefault="00000000" w:rsidP="00555DB4">
            <w:pPr>
              <w:jc w:val="center"/>
              <w:rPr>
                <w:rFonts w:ascii="Meiryo UI" w:hAnsi="Meiryo UI" w:cs="Arial"/>
              </w:rPr>
            </w:pPr>
            <w:sdt>
              <w:sdtPr>
                <w:rPr>
                  <w:rFonts w:ascii="Meiryo UI" w:hAnsi="Meiryo UI"/>
                </w:rPr>
                <w:tag w:val="goog_rdk_54"/>
                <w:id w:val="-2001734671"/>
              </w:sdtPr>
              <w:sdtContent>
                <w:r w:rsidR="00555DB4" w:rsidRPr="006F557B">
                  <w:rPr>
                    <w:rFonts w:ascii="Meiryo UI" w:hAnsi="Meiryo UI" w:cs="Arial Unicode MS"/>
                  </w:rPr>
                  <w:t>ー</w:t>
                </w:r>
              </w:sdtContent>
            </w:sdt>
          </w:p>
        </w:tc>
      </w:tr>
      <w:tr w:rsidR="00D93749" w:rsidRPr="006F557B" w14:paraId="1982F2F4" w14:textId="77777777" w:rsidTr="00404158">
        <w:tc>
          <w:tcPr>
            <w:tcW w:w="870" w:type="dxa"/>
            <w:shd w:val="clear" w:color="auto" w:fill="auto"/>
            <w:tcMar>
              <w:top w:w="100" w:type="dxa"/>
              <w:left w:w="100" w:type="dxa"/>
              <w:bottom w:w="100" w:type="dxa"/>
              <w:right w:w="100" w:type="dxa"/>
            </w:tcMar>
          </w:tcPr>
          <w:p w14:paraId="1982F2F0" w14:textId="77777777" w:rsidR="00D93749" w:rsidRPr="006F557B" w:rsidRDefault="00555DB4" w:rsidP="00555DB4">
            <w:pPr>
              <w:jc w:val="left"/>
              <w:rPr>
                <w:rFonts w:ascii="Meiryo UI" w:hAnsi="Meiryo UI" w:cs="Arial"/>
              </w:rPr>
            </w:pPr>
            <w:r w:rsidRPr="006F557B">
              <w:rPr>
                <w:rFonts w:ascii="Meiryo UI" w:hAnsi="Meiryo UI" w:cs="Arial"/>
              </w:rPr>
              <w:t>R10</w:t>
            </w:r>
          </w:p>
        </w:tc>
        <w:tc>
          <w:tcPr>
            <w:tcW w:w="3150" w:type="dxa"/>
            <w:shd w:val="clear" w:color="auto" w:fill="auto"/>
            <w:tcMar>
              <w:top w:w="100" w:type="dxa"/>
              <w:left w:w="100" w:type="dxa"/>
              <w:bottom w:w="100" w:type="dxa"/>
              <w:right w:w="100" w:type="dxa"/>
            </w:tcMar>
          </w:tcPr>
          <w:p w14:paraId="1982F2F1" w14:textId="77777777" w:rsidR="00D93749" w:rsidRPr="006F557B" w:rsidRDefault="00000000" w:rsidP="00555DB4">
            <w:pPr>
              <w:jc w:val="left"/>
              <w:rPr>
                <w:rFonts w:ascii="Meiryo UI" w:hAnsi="Meiryo UI" w:cs="Arial"/>
              </w:rPr>
            </w:pPr>
            <w:sdt>
              <w:sdtPr>
                <w:rPr>
                  <w:rFonts w:ascii="Meiryo UI" w:hAnsi="Meiryo UI"/>
                </w:rPr>
                <w:tag w:val="goog_rdk_55"/>
                <w:id w:val="-696464494"/>
              </w:sdtPr>
              <w:sdtContent>
                <w:r w:rsidR="00555DB4" w:rsidRPr="006F557B">
                  <w:rPr>
                    <w:rFonts w:ascii="Meiryo UI" w:hAnsi="Meiryo UI" w:cs="Arial Unicode MS"/>
                  </w:rPr>
                  <w:t>無線通信セキュリティ評価仕様書</w:t>
                </w:r>
              </w:sdtContent>
            </w:sdt>
          </w:p>
        </w:tc>
        <w:tc>
          <w:tcPr>
            <w:tcW w:w="3930" w:type="dxa"/>
            <w:shd w:val="clear" w:color="auto" w:fill="auto"/>
            <w:tcMar>
              <w:top w:w="100" w:type="dxa"/>
              <w:left w:w="100" w:type="dxa"/>
              <w:bottom w:w="100" w:type="dxa"/>
              <w:right w:w="100" w:type="dxa"/>
            </w:tcMar>
          </w:tcPr>
          <w:p w14:paraId="1982F2F2"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-WLS-TST-SPEC</w:t>
            </w:r>
          </w:p>
        </w:tc>
        <w:tc>
          <w:tcPr>
            <w:tcW w:w="1695" w:type="dxa"/>
            <w:shd w:val="clear" w:color="auto" w:fill="auto"/>
            <w:tcMar>
              <w:top w:w="100" w:type="dxa"/>
              <w:left w:w="100" w:type="dxa"/>
              <w:bottom w:w="100" w:type="dxa"/>
              <w:right w:w="100" w:type="dxa"/>
            </w:tcMar>
          </w:tcPr>
          <w:p w14:paraId="1982F2F3" w14:textId="77777777" w:rsidR="00D93749" w:rsidRPr="006F557B" w:rsidRDefault="00000000" w:rsidP="00555DB4">
            <w:pPr>
              <w:jc w:val="center"/>
              <w:rPr>
                <w:rFonts w:ascii="Meiryo UI" w:hAnsi="Meiryo UI" w:cs="Arial"/>
              </w:rPr>
            </w:pPr>
            <w:sdt>
              <w:sdtPr>
                <w:rPr>
                  <w:rFonts w:ascii="Meiryo UI" w:hAnsi="Meiryo UI"/>
                </w:rPr>
                <w:tag w:val="goog_rdk_56"/>
                <w:id w:val="-112136716"/>
              </w:sdtPr>
              <w:sdtContent>
                <w:r w:rsidR="00555DB4" w:rsidRPr="006F557B">
                  <w:rPr>
                    <w:rFonts w:ascii="Meiryo UI" w:hAnsi="Meiryo UI" w:cs="Arial Unicode MS"/>
                  </w:rPr>
                  <w:t>ー</w:t>
                </w:r>
              </w:sdtContent>
            </w:sdt>
          </w:p>
        </w:tc>
      </w:tr>
      <w:tr w:rsidR="00D93749" w:rsidRPr="006F557B" w14:paraId="1982F2F9" w14:textId="77777777" w:rsidTr="00404158">
        <w:tc>
          <w:tcPr>
            <w:tcW w:w="870" w:type="dxa"/>
            <w:shd w:val="clear" w:color="auto" w:fill="auto"/>
            <w:tcMar>
              <w:top w:w="100" w:type="dxa"/>
              <w:left w:w="100" w:type="dxa"/>
              <w:bottom w:w="100" w:type="dxa"/>
              <w:right w:w="100" w:type="dxa"/>
            </w:tcMar>
          </w:tcPr>
          <w:p w14:paraId="1982F2F5" w14:textId="77777777" w:rsidR="00D93749" w:rsidRPr="006F557B" w:rsidRDefault="00555DB4" w:rsidP="00555DB4">
            <w:pPr>
              <w:jc w:val="left"/>
              <w:rPr>
                <w:rFonts w:ascii="Meiryo UI" w:hAnsi="Meiryo UI" w:cs="Arial"/>
              </w:rPr>
            </w:pPr>
            <w:r w:rsidRPr="006F557B">
              <w:rPr>
                <w:rFonts w:ascii="Meiryo UI" w:hAnsi="Meiryo UI" w:cs="Arial"/>
              </w:rPr>
              <w:t>R11</w:t>
            </w:r>
          </w:p>
        </w:tc>
        <w:tc>
          <w:tcPr>
            <w:tcW w:w="3150" w:type="dxa"/>
            <w:shd w:val="clear" w:color="auto" w:fill="auto"/>
            <w:tcMar>
              <w:top w:w="100" w:type="dxa"/>
              <w:left w:w="100" w:type="dxa"/>
              <w:bottom w:w="100" w:type="dxa"/>
              <w:right w:w="100" w:type="dxa"/>
            </w:tcMar>
          </w:tcPr>
          <w:p w14:paraId="1982F2F6" w14:textId="77777777" w:rsidR="00D93749" w:rsidRPr="006F557B" w:rsidRDefault="00000000" w:rsidP="00555DB4">
            <w:pPr>
              <w:jc w:val="left"/>
              <w:rPr>
                <w:rFonts w:ascii="Meiryo UI" w:hAnsi="Meiryo UI" w:cs="Arial"/>
              </w:rPr>
            </w:pPr>
            <w:sdt>
              <w:sdtPr>
                <w:rPr>
                  <w:rFonts w:ascii="Meiryo UI" w:hAnsi="Meiryo UI"/>
                </w:rPr>
                <w:tag w:val="goog_rdk_57"/>
                <w:id w:val="246541949"/>
              </w:sdtPr>
              <w:sdtContent>
                <w:r w:rsidR="00555DB4" w:rsidRPr="006F557B">
                  <w:rPr>
                    <w:rFonts w:ascii="Meiryo UI" w:hAnsi="Meiryo UI" w:cs="Arial Unicode MS"/>
                  </w:rPr>
                  <w:t>標準リプログラミングセキュリティ要求仕様書</w:t>
                </w:r>
              </w:sdtContent>
            </w:sdt>
          </w:p>
        </w:tc>
        <w:tc>
          <w:tcPr>
            <w:tcW w:w="3930" w:type="dxa"/>
            <w:shd w:val="clear" w:color="auto" w:fill="auto"/>
            <w:tcMar>
              <w:top w:w="100" w:type="dxa"/>
              <w:left w:w="100" w:type="dxa"/>
              <w:bottom w:w="100" w:type="dxa"/>
              <w:right w:w="100" w:type="dxa"/>
            </w:tcMar>
          </w:tcPr>
          <w:p w14:paraId="1982F2F7"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-RPR-REQ-SPEC</w:t>
            </w:r>
          </w:p>
        </w:tc>
        <w:tc>
          <w:tcPr>
            <w:tcW w:w="1695" w:type="dxa"/>
            <w:shd w:val="clear" w:color="auto" w:fill="auto"/>
            <w:tcMar>
              <w:top w:w="100" w:type="dxa"/>
              <w:left w:w="100" w:type="dxa"/>
              <w:bottom w:w="100" w:type="dxa"/>
              <w:right w:w="100" w:type="dxa"/>
            </w:tcMar>
          </w:tcPr>
          <w:p w14:paraId="1982F2F8" w14:textId="77777777" w:rsidR="00D93749" w:rsidRPr="006F557B" w:rsidRDefault="00000000" w:rsidP="00555DB4">
            <w:pPr>
              <w:jc w:val="center"/>
              <w:rPr>
                <w:rFonts w:ascii="Meiryo UI" w:hAnsi="Meiryo UI" w:cs="Arial"/>
              </w:rPr>
            </w:pPr>
            <w:sdt>
              <w:sdtPr>
                <w:rPr>
                  <w:rFonts w:ascii="Meiryo UI" w:hAnsi="Meiryo UI"/>
                </w:rPr>
                <w:tag w:val="goog_rdk_58"/>
                <w:id w:val="-1770001798"/>
              </w:sdtPr>
              <w:sdtContent>
                <w:r w:rsidR="00555DB4" w:rsidRPr="006F557B">
                  <w:rPr>
                    <w:rFonts w:ascii="Meiryo UI" w:hAnsi="Meiryo UI" w:cs="Arial Unicode MS"/>
                  </w:rPr>
                  <w:t>ー</w:t>
                </w:r>
              </w:sdtContent>
            </w:sdt>
          </w:p>
        </w:tc>
      </w:tr>
      <w:tr w:rsidR="00D93749" w:rsidRPr="006F557B" w14:paraId="1982F2FE" w14:textId="77777777" w:rsidTr="00404158">
        <w:tc>
          <w:tcPr>
            <w:tcW w:w="870" w:type="dxa"/>
            <w:shd w:val="clear" w:color="auto" w:fill="auto"/>
            <w:tcMar>
              <w:top w:w="100" w:type="dxa"/>
              <w:left w:w="100" w:type="dxa"/>
              <w:bottom w:w="100" w:type="dxa"/>
              <w:right w:w="100" w:type="dxa"/>
            </w:tcMar>
          </w:tcPr>
          <w:p w14:paraId="1982F2FA" w14:textId="77777777" w:rsidR="00D93749" w:rsidRPr="006F557B" w:rsidRDefault="00555DB4" w:rsidP="00555DB4">
            <w:pPr>
              <w:jc w:val="left"/>
              <w:rPr>
                <w:rFonts w:ascii="Meiryo UI" w:hAnsi="Meiryo UI" w:cs="Arial"/>
              </w:rPr>
            </w:pPr>
            <w:r w:rsidRPr="006F557B">
              <w:rPr>
                <w:rFonts w:ascii="Meiryo UI" w:hAnsi="Meiryo UI" w:cs="Arial"/>
              </w:rPr>
              <w:t>R12</w:t>
            </w:r>
          </w:p>
        </w:tc>
        <w:tc>
          <w:tcPr>
            <w:tcW w:w="3150" w:type="dxa"/>
            <w:shd w:val="clear" w:color="auto" w:fill="auto"/>
            <w:tcMar>
              <w:top w:w="100" w:type="dxa"/>
              <w:left w:w="100" w:type="dxa"/>
              <w:bottom w:w="100" w:type="dxa"/>
              <w:right w:w="100" w:type="dxa"/>
            </w:tcMar>
          </w:tcPr>
          <w:p w14:paraId="1982F2FB" w14:textId="77777777" w:rsidR="00D93749" w:rsidRPr="006F557B" w:rsidRDefault="00000000" w:rsidP="00555DB4">
            <w:pPr>
              <w:jc w:val="left"/>
              <w:rPr>
                <w:rFonts w:ascii="Meiryo UI" w:hAnsi="Meiryo UI" w:cs="Arial"/>
              </w:rPr>
            </w:pPr>
            <w:sdt>
              <w:sdtPr>
                <w:rPr>
                  <w:rFonts w:ascii="Meiryo UI" w:hAnsi="Meiryo UI"/>
                </w:rPr>
                <w:tag w:val="goog_rdk_59"/>
                <w:id w:val="-1416474588"/>
              </w:sdtPr>
              <w:sdtContent>
                <w:r w:rsidR="00555DB4" w:rsidRPr="006F557B">
                  <w:rPr>
                    <w:rFonts w:ascii="Meiryo UI" w:hAnsi="Meiryo UI" w:cs="Arial Unicode MS"/>
                  </w:rPr>
                  <w:t>標準リプログラミングセキュリティ評価仕様書</w:t>
                </w:r>
              </w:sdtContent>
            </w:sdt>
          </w:p>
        </w:tc>
        <w:tc>
          <w:tcPr>
            <w:tcW w:w="3930" w:type="dxa"/>
            <w:shd w:val="clear" w:color="auto" w:fill="auto"/>
            <w:tcMar>
              <w:top w:w="100" w:type="dxa"/>
              <w:left w:w="100" w:type="dxa"/>
              <w:bottom w:w="100" w:type="dxa"/>
              <w:right w:w="100" w:type="dxa"/>
            </w:tcMar>
          </w:tcPr>
          <w:p w14:paraId="1982F2FC" w14:textId="77777777" w:rsidR="00D93749" w:rsidRPr="006F557B" w:rsidRDefault="00555DB4" w:rsidP="00555DB4">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-RPR-TST-SPEC</w:t>
            </w:r>
          </w:p>
        </w:tc>
        <w:tc>
          <w:tcPr>
            <w:tcW w:w="1695" w:type="dxa"/>
            <w:shd w:val="clear" w:color="auto" w:fill="auto"/>
            <w:tcMar>
              <w:top w:w="100" w:type="dxa"/>
              <w:left w:w="100" w:type="dxa"/>
              <w:bottom w:w="100" w:type="dxa"/>
              <w:right w:w="100" w:type="dxa"/>
            </w:tcMar>
          </w:tcPr>
          <w:p w14:paraId="1982F2FD" w14:textId="77777777" w:rsidR="00D93749" w:rsidRPr="006F557B" w:rsidRDefault="00000000" w:rsidP="00555DB4">
            <w:pPr>
              <w:jc w:val="center"/>
              <w:rPr>
                <w:rFonts w:ascii="Meiryo UI" w:hAnsi="Meiryo UI" w:cs="Arial"/>
              </w:rPr>
            </w:pPr>
            <w:sdt>
              <w:sdtPr>
                <w:rPr>
                  <w:rFonts w:ascii="Meiryo UI" w:hAnsi="Meiryo UI"/>
                </w:rPr>
                <w:tag w:val="goog_rdk_60"/>
                <w:id w:val="-803460186"/>
              </w:sdtPr>
              <w:sdtContent>
                <w:r w:rsidR="00555DB4" w:rsidRPr="006F557B">
                  <w:rPr>
                    <w:rFonts w:ascii="Meiryo UI" w:hAnsi="Meiryo UI" w:cs="Arial Unicode MS"/>
                  </w:rPr>
                  <w:t>ー</w:t>
                </w:r>
              </w:sdtContent>
            </w:sdt>
          </w:p>
        </w:tc>
      </w:tr>
      <w:tr w:rsidR="00404158" w:rsidRPr="006F557B" w14:paraId="43638586" w14:textId="77777777" w:rsidTr="00404158">
        <w:tc>
          <w:tcPr>
            <w:tcW w:w="870" w:type="dxa"/>
            <w:shd w:val="clear" w:color="auto" w:fill="auto"/>
            <w:tcMar>
              <w:top w:w="100" w:type="dxa"/>
              <w:left w:w="100" w:type="dxa"/>
              <w:bottom w:w="100" w:type="dxa"/>
              <w:right w:w="100" w:type="dxa"/>
            </w:tcMar>
          </w:tcPr>
          <w:p w14:paraId="1647EADA" w14:textId="4B98F21C" w:rsidR="00404158" w:rsidRPr="006F557B" w:rsidRDefault="00404158" w:rsidP="00404158">
            <w:pPr>
              <w:jc w:val="left"/>
              <w:rPr>
                <w:rFonts w:ascii="Meiryo UI" w:hAnsi="Meiryo UI" w:cs="Arial"/>
              </w:rPr>
            </w:pPr>
            <w:r w:rsidRPr="006F557B">
              <w:rPr>
                <w:rFonts w:ascii="Meiryo UI" w:hAnsi="Meiryo UI" w:cs="Arial"/>
              </w:rPr>
              <w:lastRenderedPageBreak/>
              <w:t>R15</w:t>
            </w:r>
          </w:p>
        </w:tc>
        <w:tc>
          <w:tcPr>
            <w:tcW w:w="3150" w:type="dxa"/>
            <w:shd w:val="clear" w:color="auto" w:fill="auto"/>
            <w:tcMar>
              <w:top w:w="100" w:type="dxa"/>
              <w:left w:w="100" w:type="dxa"/>
              <w:bottom w:w="100" w:type="dxa"/>
              <w:right w:w="100" w:type="dxa"/>
            </w:tcMar>
          </w:tcPr>
          <w:p w14:paraId="60097ABF" w14:textId="458D07FE" w:rsidR="00404158" w:rsidRDefault="00000000" w:rsidP="00404158">
            <w:pPr>
              <w:jc w:val="left"/>
              <w:rPr>
                <w:rFonts w:ascii="Meiryo UI" w:hAnsi="Meiryo UI"/>
              </w:rPr>
            </w:pPr>
            <w:sdt>
              <w:sdtPr>
                <w:rPr>
                  <w:rFonts w:ascii="Meiryo UI" w:hAnsi="Meiryo UI"/>
                </w:rPr>
                <w:tag w:val="goog_rdk_69"/>
                <w:id w:val="-1538736101"/>
              </w:sdtPr>
              <w:sdtContent>
                <w:r w:rsidR="00404158" w:rsidRPr="006F557B">
                  <w:rPr>
                    <w:rFonts w:ascii="Meiryo UI" w:hAnsi="Meiryo UI" w:cs="Arial Unicode MS"/>
                  </w:rPr>
                  <w:t>侵入検知 エントリポイント向け Host IDS 要求仕様書</w:t>
                </w:r>
              </w:sdtContent>
            </w:sdt>
          </w:p>
        </w:tc>
        <w:tc>
          <w:tcPr>
            <w:tcW w:w="3930" w:type="dxa"/>
            <w:shd w:val="clear" w:color="auto" w:fill="auto"/>
            <w:tcMar>
              <w:top w:w="100" w:type="dxa"/>
              <w:left w:w="100" w:type="dxa"/>
              <w:bottom w:w="100" w:type="dxa"/>
              <w:right w:w="100" w:type="dxa"/>
            </w:tcMar>
          </w:tcPr>
          <w:p w14:paraId="66B6CB26" w14:textId="4E7883B9"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-IDS-HIE-REQ-SPEC</w:t>
            </w:r>
          </w:p>
        </w:tc>
        <w:tc>
          <w:tcPr>
            <w:tcW w:w="1695" w:type="dxa"/>
            <w:shd w:val="clear" w:color="auto" w:fill="auto"/>
            <w:tcMar>
              <w:top w:w="100" w:type="dxa"/>
              <w:left w:w="100" w:type="dxa"/>
              <w:bottom w:w="100" w:type="dxa"/>
              <w:right w:w="100" w:type="dxa"/>
            </w:tcMar>
          </w:tcPr>
          <w:p w14:paraId="0D9C61E0" w14:textId="006231FE" w:rsidR="00404158" w:rsidRDefault="00000000" w:rsidP="00404158">
            <w:pPr>
              <w:jc w:val="center"/>
              <w:rPr>
                <w:rFonts w:ascii="Meiryo UI" w:hAnsi="Meiryo UI"/>
              </w:rPr>
            </w:pPr>
            <w:sdt>
              <w:sdtPr>
                <w:rPr>
                  <w:rFonts w:ascii="Meiryo UI" w:hAnsi="Meiryo UI"/>
                </w:rPr>
                <w:tag w:val="goog_rdk_70"/>
                <w:id w:val="1021128520"/>
              </w:sdtPr>
              <w:sdtContent>
                <w:r w:rsidR="00404158" w:rsidRPr="006F557B">
                  <w:rPr>
                    <w:rFonts w:ascii="Meiryo UI" w:hAnsi="Meiryo UI" w:cs="Arial Unicode MS"/>
                  </w:rPr>
                  <w:t>ー</w:t>
                </w:r>
              </w:sdtContent>
            </w:sdt>
          </w:p>
        </w:tc>
      </w:tr>
      <w:tr w:rsidR="00404158" w:rsidRPr="006F557B" w14:paraId="0D17E599" w14:textId="77777777" w:rsidTr="00404158">
        <w:tc>
          <w:tcPr>
            <w:tcW w:w="870" w:type="dxa"/>
            <w:shd w:val="clear" w:color="auto" w:fill="auto"/>
            <w:tcMar>
              <w:top w:w="100" w:type="dxa"/>
              <w:left w:w="100" w:type="dxa"/>
              <w:bottom w:w="100" w:type="dxa"/>
              <w:right w:w="100" w:type="dxa"/>
            </w:tcMar>
          </w:tcPr>
          <w:p w14:paraId="531AC495" w14:textId="3E8C30D9" w:rsidR="00404158" w:rsidRPr="006F557B" w:rsidRDefault="00404158" w:rsidP="00404158">
            <w:pPr>
              <w:jc w:val="left"/>
              <w:rPr>
                <w:rFonts w:ascii="Meiryo UI" w:hAnsi="Meiryo UI" w:cs="Arial"/>
              </w:rPr>
            </w:pPr>
            <w:r w:rsidRPr="006F557B">
              <w:rPr>
                <w:rFonts w:ascii="Meiryo UI" w:hAnsi="Meiryo UI" w:cs="Arial"/>
              </w:rPr>
              <w:t>R16</w:t>
            </w:r>
          </w:p>
        </w:tc>
        <w:tc>
          <w:tcPr>
            <w:tcW w:w="3150" w:type="dxa"/>
            <w:shd w:val="clear" w:color="auto" w:fill="auto"/>
            <w:tcMar>
              <w:top w:w="100" w:type="dxa"/>
              <w:left w:w="100" w:type="dxa"/>
              <w:bottom w:w="100" w:type="dxa"/>
              <w:right w:w="100" w:type="dxa"/>
            </w:tcMar>
          </w:tcPr>
          <w:p w14:paraId="44F479A5" w14:textId="233AC4EF" w:rsidR="00404158" w:rsidRDefault="00000000" w:rsidP="00404158">
            <w:pPr>
              <w:jc w:val="left"/>
              <w:rPr>
                <w:rFonts w:ascii="Meiryo UI" w:hAnsi="Meiryo UI"/>
              </w:rPr>
            </w:pPr>
            <w:sdt>
              <w:sdtPr>
                <w:rPr>
                  <w:rFonts w:ascii="Meiryo UI" w:hAnsi="Meiryo UI"/>
                </w:rPr>
                <w:tag w:val="goog_rdk_71"/>
                <w:id w:val="1704588448"/>
              </w:sdtPr>
              <w:sdtContent>
                <w:r w:rsidR="00404158" w:rsidRPr="006F557B">
                  <w:rPr>
                    <w:rFonts w:ascii="Meiryo UI" w:hAnsi="Meiryo UI" w:cs="Arial Unicode MS"/>
                  </w:rPr>
                  <w:t>侵入検知 エントリポイント向け Host IDS 評価仕様書</w:t>
                </w:r>
              </w:sdtContent>
            </w:sdt>
          </w:p>
        </w:tc>
        <w:tc>
          <w:tcPr>
            <w:tcW w:w="3930" w:type="dxa"/>
            <w:shd w:val="clear" w:color="auto" w:fill="auto"/>
            <w:tcMar>
              <w:top w:w="100" w:type="dxa"/>
              <w:left w:w="100" w:type="dxa"/>
              <w:bottom w:w="100" w:type="dxa"/>
              <w:right w:w="100" w:type="dxa"/>
            </w:tcMar>
          </w:tcPr>
          <w:p w14:paraId="71EB8FE5" w14:textId="20A1BEF9"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-IDS-HIE-TST-SPEC</w:t>
            </w:r>
          </w:p>
        </w:tc>
        <w:tc>
          <w:tcPr>
            <w:tcW w:w="1695" w:type="dxa"/>
            <w:shd w:val="clear" w:color="auto" w:fill="auto"/>
            <w:tcMar>
              <w:top w:w="100" w:type="dxa"/>
              <w:left w:w="100" w:type="dxa"/>
              <w:bottom w:w="100" w:type="dxa"/>
              <w:right w:w="100" w:type="dxa"/>
            </w:tcMar>
          </w:tcPr>
          <w:p w14:paraId="74FC460A" w14:textId="78280822" w:rsidR="00404158" w:rsidRDefault="00000000" w:rsidP="00404158">
            <w:pPr>
              <w:jc w:val="center"/>
              <w:rPr>
                <w:rFonts w:ascii="Meiryo UI" w:hAnsi="Meiryo UI"/>
              </w:rPr>
            </w:pPr>
            <w:sdt>
              <w:sdtPr>
                <w:rPr>
                  <w:rFonts w:ascii="Meiryo UI" w:hAnsi="Meiryo UI"/>
                </w:rPr>
                <w:tag w:val="goog_rdk_72"/>
                <w:id w:val="388390840"/>
              </w:sdtPr>
              <w:sdtContent>
                <w:r w:rsidR="00404158" w:rsidRPr="006F557B">
                  <w:rPr>
                    <w:rFonts w:ascii="Meiryo UI" w:hAnsi="Meiryo UI" w:cs="Arial Unicode MS"/>
                  </w:rPr>
                  <w:t>ー</w:t>
                </w:r>
              </w:sdtContent>
            </w:sdt>
          </w:p>
        </w:tc>
      </w:tr>
      <w:tr w:rsidR="00404158" w:rsidRPr="006F557B" w14:paraId="148AAD8E" w14:textId="77777777" w:rsidTr="00404158">
        <w:tc>
          <w:tcPr>
            <w:tcW w:w="870" w:type="dxa"/>
            <w:shd w:val="clear" w:color="auto" w:fill="auto"/>
            <w:tcMar>
              <w:top w:w="100" w:type="dxa"/>
              <w:left w:w="100" w:type="dxa"/>
              <w:bottom w:w="100" w:type="dxa"/>
              <w:right w:w="100" w:type="dxa"/>
            </w:tcMar>
          </w:tcPr>
          <w:p w14:paraId="0F91134D" w14:textId="2D9FA104" w:rsidR="00404158" w:rsidRPr="006F557B" w:rsidRDefault="00404158" w:rsidP="00404158">
            <w:pPr>
              <w:jc w:val="left"/>
              <w:rPr>
                <w:rFonts w:ascii="Meiryo UI" w:hAnsi="Meiryo UI" w:cs="Arial"/>
              </w:rPr>
            </w:pPr>
            <w:r w:rsidRPr="006F557B">
              <w:rPr>
                <w:rFonts w:ascii="Meiryo UI" w:hAnsi="Meiryo UI" w:cs="Arial"/>
              </w:rPr>
              <w:t>R17</w:t>
            </w:r>
          </w:p>
        </w:tc>
        <w:tc>
          <w:tcPr>
            <w:tcW w:w="3150" w:type="dxa"/>
            <w:shd w:val="clear" w:color="auto" w:fill="auto"/>
            <w:tcMar>
              <w:top w:w="100" w:type="dxa"/>
              <w:left w:w="100" w:type="dxa"/>
              <w:bottom w:w="100" w:type="dxa"/>
              <w:right w:w="100" w:type="dxa"/>
            </w:tcMar>
          </w:tcPr>
          <w:p w14:paraId="4B9E378E" w14:textId="5FF0E56D" w:rsidR="00404158" w:rsidRDefault="00000000" w:rsidP="00404158">
            <w:pPr>
              <w:jc w:val="left"/>
              <w:rPr>
                <w:rFonts w:ascii="Meiryo UI" w:hAnsi="Meiryo UI"/>
              </w:rPr>
            </w:pPr>
            <w:sdt>
              <w:sdtPr>
                <w:rPr>
                  <w:rFonts w:ascii="Meiryo UI" w:hAnsi="Meiryo UI"/>
                </w:rPr>
                <w:tag w:val="goog_rdk_73"/>
                <w:id w:val="1248310520"/>
              </w:sdtPr>
              <w:sdtContent>
                <w:r w:rsidR="00404158" w:rsidRPr="006F557B">
                  <w:rPr>
                    <w:rFonts w:ascii="Meiryo UI" w:hAnsi="Meiryo UI" w:cs="Arial Unicode MS"/>
                  </w:rPr>
                  <w:t>セキュアブート要求仕様書</w:t>
                </w:r>
              </w:sdtContent>
            </w:sdt>
          </w:p>
        </w:tc>
        <w:tc>
          <w:tcPr>
            <w:tcW w:w="3930" w:type="dxa"/>
            <w:shd w:val="clear" w:color="auto" w:fill="auto"/>
            <w:tcMar>
              <w:top w:w="100" w:type="dxa"/>
              <w:left w:w="100" w:type="dxa"/>
              <w:bottom w:w="100" w:type="dxa"/>
              <w:right w:w="100" w:type="dxa"/>
            </w:tcMar>
          </w:tcPr>
          <w:p w14:paraId="0FC62079" w14:textId="379E71AC" w:rsidR="00404158" w:rsidRPr="006F557B" w:rsidRDefault="00404158" w:rsidP="00404158">
            <w:pPr>
              <w:jc w:val="left"/>
              <w:rPr>
                <w:rFonts w:ascii="Meiryo UI" w:hAnsi="Meiryo UI" w:cs="Arial"/>
              </w:rPr>
            </w:pPr>
            <w:r w:rsidRPr="006F557B">
              <w:rPr>
                <w:rFonts w:ascii="Meiryo UI" w:hAnsi="Meiryo UI" w:cs="Arial"/>
              </w:rPr>
              <w:t>SEC-19PF-SBT-REQ-SPEC</w:t>
            </w:r>
          </w:p>
        </w:tc>
        <w:tc>
          <w:tcPr>
            <w:tcW w:w="1695" w:type="dxa"/>
            <w:shd w:val="clear" w:color="auto" w:fill="auto"/>
            <w:tcMar>
              <w:top w:w="100" w:type="dxa"/>
              <w:left w:w="100" w:type="dxa"/>
              <w:bottom w:w="100" w:type="dxa"/>
              <w:right w:w="100" w:type="dxa"/>
            </w:tcMar>
          </w:tcPr>
          <w:p w14:paraId="3ED88C49" w14:textId="547B9C9D" w:rsidR="00404158" w:rsidRDefault="00000000" w:rsidP="00404158">
            <w:pPr>
              <w:jc w:val="center"/>
              <w:rPr>
                <w:rFonts w:ascii="Meiryo UI" w:hAnsi="Meiryo UI"/>
              </w:rPr>
            </w:pPr>
            <w:sdt>
              <w:sdtPr>
                <w:rPr>
                  <w:rFonts w:ascii="Meiryo UI" w:hAnsi="Meiryo UI"/>
                </w:rPr>
                <w:tag w:val="goog_rdk_74"/>
                <w:id w:val="-136420454"/>
              </w:sdtPr>
              <w:sdtContent>
                <w:r w:rsidR="00404158" w:rsidRPr="006F557B">
                  <w:rPr>
                    <w:rFonts w:ascii="Meiryo UI" w:hAnsi="Meiryo UI" w:cs="Arial Unicode MS"/>
                  </w:rPr>
                  <w:t>ー</w:t>
                </w:r>
              </w:sdtContent>
            </w:sdt>
          </w:p>
        </w:tc>
      </w:tr>
      <w:tr w:rsidR="00404158" w:rsidRPr="006F557B" w14:paraId="6A4ED08D" w14:textId="77777777" w:rsidTr="00404158">
        <w:tc>
          <w:tcPr>
            <w:tcW w:w="870" w:type="dxa"/>
            <w:shd w:val="clear" w:color="auto" w:fill="auto"/>
            <w:tcMar>
              <w:top w:w="100" w:type="dxa"/>
              <w:left w:w="100" w:type="dxa"/>
              <w:bottom w:w="100" w:type="dxa"/>
              <w:right w:w="100" w:type="dxa"/>
            </w:tcMar>
          </w:tcPr>
          <w:p w14:paraId="181189B9" w14:textId="7B73A1DB" w:rsidR="00404158" w:rsidRPr="006F557B" w:rsidRDefault="00404158" w:rsidP="00404158">
            <w:pPr>
              <w:jc w:val="left"/>
              <w:rPr>
                <w:rFonts w:ascii="Meiryo UI" w:hAnsi="Meiryo UI" w:cs="Arial"/>
              </w:rPr>
            </w:pPr>
            <w:r w:rsidRPr="006F557B">
              <w:rPr>
                <w:rFonts w:ascii="Meiryo UI" w:hAnsi="Meiryo UI" w:cs="Arial"/>
              </w:rPr>
              <w:t>R18</w:t>
            </w:r>
          </w:p>
        </w:tc>
        <w:tc>
          <w:tcPr>
            <w:tcW w:w="3150" w:type="dxa"/>
            <w:shd w:val="clear" w:color="auto" w:fill="auto"/>
            <w:tcMar>
              <w:top w:w="100" w:type="dxa"/>
              <w:left w:w="100" w:type="dxa"/>
              <w:bottom w:w="100" w:type="dxa"/>
              <w:right w:w="100" w:type="dxa"/>
            </w:tcMar>
          </w:tcPr>
          <w:p w14:paraId="73DD4B01" w14:textId="1E154F4A" w:rsidR="00404158" w:rsidRDefault="00000000" w:rsidP="00404158">
            <w:pPr>
              <w:jc w:val="left"/>
              <w:rPr>
                <w:rFonts w:ascii="Meiryo UI" w:hAnsi="Meiryo UI"/>
              </w:rPr>
            </w:pPr>
            <w:sdt>
              <w:sdtPr>
                <w:rPr>
                  <w:rFonts w:ascii="Meiryo UI" w:hAnsi="Meiryo UI"/>
                </w:rPr>
                <w:tag w:val="goog_rdk_75"/>
                <w:id w:val="687403664"/>
              </w:sdtPr>
              <w:sdtContent>
                <w:r w:rsidR="00404158" w:rsidRPr="006F557B">
                  <w:rPr>
                    <w:rFonts w:ascii="Meiryo UI" w:hAnsi="Meiryo UI" w:cs="Arial Unicode MS"/>
                  </w:rPr>
                  <w:t>セキュアブート評価仕様書</w:t>
                </w:r>
              </w:sdtContent>
            </w:sdt>
          </w:p>
        </w:tc>
        <w:tc>
          <w:tcPr>
            <w:tcW w:w="3930" w:type="dxa"/>
            <w:shd w:val="clear" w:color="auto" w:fill="auto"/>
            <w:tcMar>
              <w:top w:w="100" w:type="dxa"/>
              <w:left w:w="100" w:type="dxa"/>
              <w:bottom w:w="100" w:type="dxa"/>
              <w:right w:w="100" w:type="dxa"/>
            </w:tcMar>
          </w:tcPr>
          <w:p w14:paraId="0B936C8A" w14:textId="328F7FC2" w:rsidR="00404158" w:rsidRPr="006F557B" w:rsidRDefault="00404158" w:rsidP="00404158">
            <w:pPr>
              <w:jc w:val="left"/>
              <w:rPr>
                <w:rFonts w:ascii="Meiryo UI" w:hAnsi="Meiryo UI" w:cs="Arial"/>
              </w:rPr>
            </w:pPr>
            <w:r w:rsidRPr="006F557B">
              <w:rPr>
                <w:rFonts w:ascii="Meiryo UI" w:hAnsi="Meiryo UI" w:cs="Arial"/>
              </w:rPr>
              <w:t>SEC-19PF-SBT-TST-SPEC</w:t>
            </w:r>
          </w:p>
        </w:tc>
        <w:tc>
          <w:tcPr>
            <w:tcW w:w="1695" w:type="dxa"/>
            <w:shd w:val="clear" w:color="auto" w:fill="auto"/>
            <w:tcMar>
              <w:top w:w="100" w:type="dxa"/>
              <w:left w:w="100" w:type="dxa"/>
              <w:bottom w:w="100" w:type="dxa"/>
              <w:right w:w="100" w:type="dxa"/>
            </w:tcMar>
          </w:tcPr>
          <w:p w14:paraId="31B79152" w14:textId="4624FFF5" w:rsidR="00404158" w:rsidRDefault="00000000" w:rsidP="00404158">
            <w:pPr>
              <w:jc w:val="center"/>
              <w:rPr>
                <w:rFonts w:ascii="Meiryo UI" w:hAnsi="Meiryo UI"/>
              </w:rPr>
            </w:pPr>
            <w:sdt>
              <w:sdtPr>
                <w:rPr>
                  <w:rFonts w:ascii="Meiryo UI" w:hAnsi="Meiryo UI"/>
                </w:rPr>
                <w:tag w:val="goog_rdk_76"/>
                <w:id w:val="-519548123"/>
              </w:sdtPr>
              <w:sdtContent>
                <w:r w:rsidR="00404158" w:rsidRPr="006F557B">
                  <w:rPr>
                    <w:rFonts w:ascii="Meiryo UI" w:hAnsi="Meiryo UI" w:cs="Arial Unicode MS"/>
                  </w:rPr>
                  <w:t>ー</w:t>
                </w:r>
              </w:sdtContent>
            </w:sdt>
          </w:p>
        </w:tc>
      </w:tr>
      <w:tr w:rsidR="00404158" w:rsidRPr="006F557B" w14:paraId="14E18A21" w14:textId="77777777" w:rsidTr="00404158">
        <w:tc>
          <w:tcPr>
            <w:tcW w:w="870" w:type="dxa"/>
            <w:shd w:val="clear" w:color="auto" w:fill="auto"/>
            <w:tcMar>
              <w:top w:w="100" w:type="dxa"/>
              <w:left w:w="100" w:type="dxa"/>
              <w:bottom w:w="100" w:type="dxa"/>
              <w:right w:w="100" w:type="dxa"/>
            </w:tcMar>
          </w:tcPr>
          <w:p w14:paraId="2665CBB3" w14:textId="52C3F741" w:rsidR="00404158" w:rsidRPr="006F557B" w:rsidRDefault="00404158" w:rsidP="00404158">
            <w:pPr>
              <w:jc w:val="left"/>
              <w:rPr>
                <w:rFonts w:ascii="Meiryo UI" w:hAnsi="Meiryo UI" w:cs="Arial"/>
              </w:rPr>
            </w:pPr>
            <w:r w:rsidRPr="006F557B">
              <w:rPr>
                <w:rFonts w:ascii="Meiryo UI" w:hAnsi="Meiryo UI" w:cs="Arial"/>
              </w:rPr>
              <w:t>R19</w:t>
            </w:r>
          </w:p>
        </w:tc>
        <w:tc>
          <w:tcPr>
            <w:tcW w:w="3150" w:type="dxa"/>
            <w:shd w:val="clear" w:color="auto" w:fill="auto"/>
            <w:tcMar>
              <w:top w:w="100" w:type="dxa"/>
              <w:left w:w="100" w:type="dxa"/>
              <w:bottom w:w="100" w:type="dxa"/>
              <w:right w:w="100" w:type="dxa"/>
            </w:tcMar>
          </w:tcPr>
          <w:p w14:paraId="2A445B4F" w14:textId="42F14976" w:rsidR="00404158" w:rsidRDefault="00000000" w:rsidP="00404158">
            <w:pPr>
              <w:jc w:val="left"/>
              <w:rPr>
                <w:rFonts w:ascii="Meiryo UI" w:hAnsi="Meiryo UI"/>
              </w:rPr>
            </w:pPr>
            <w:sdt>
              <w:sdtPr>
                <w:rPr>
                  <w:rFonts w:ascii="Meiryo UI" w:hAnsi="Meiryo UI"/>
                </w:rPr>
                <w:tag w:val="goog_rdk_77"/>
                <w:id w:val="-660385626"/>
              </w:sdtPr>
              <w:sdtContent>
                <w:r w:rsidR="00404158" w:rsidRPr="006F557B">
                  <w:rPr>
                    <w:rFonts w:ascii="Meiryo UI" w:hAnsi="Meiryo UI" w:cs="Arial Unicode MS"/>
                  </w:rPr>
                  <w:t>侵入検知 セキュリティ機能向け 復旧 要求仕様書</w:t>
                </w:r>
              </w:sdtContent>
            </w:sdt>
          </w:p>
        </w:tc>
        <w:tc>
          <w:tcPr>
            <w:tcW w:w="3930" w:type="dxa"/>
            <w:shd w:val="clear" w:color="auto" w:fill="auto"/>
            <w:tcMar>
              <w:top w:w="100" w:type="dxa"/>
              <w:left w:w="100" w:type="dxa"/>
              <w:bottom w:w="100" w:type="dxa"/>
              <w:right w:w="100" w:type="dxa"/>
            </w:tcMar>
          </w:tcPr>
          <w:p w14:paraId="1B6FB1E7" w14:textId="3D9C0D55"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-IDS-REC-REQ-SPEC</w:t>
            </w:r>
          </w:p>
        </w:tc>
        <w:tc>
          <w:tcPr>
            <w:tcW w:w="1695" w:type="dxa"/>
            <w:shd w:val="clear" w:color="auto" w:fill="auto"/>
            <w:tcMar>
              <w:top w:w="100" w:type="dxa"/>
              <w:left w:w="100" w:type="dxa"/>
              <w:bottom w:w="100" w:type="dxa"/>
              <w:right w:w="100" w:type="dxa"/>
            </w:tcMar>
          </w:tcPr>
          <w:p w14:paraId="2708BA58" w14:textId="26B84B13" w:rsidR="00404158" w:rsidRDefault="00000000" w:rsidP="00404158">
            <w:pPr>
              <w:jc w:val="center"/>
              <w:rPr>
                <w:rFonts w:ascii="Meiryo UI" w:hAnsi="Meiryo UI"/>
              </w:rPr>
            </w:pPr>
            <w:sdt>
              <w:sdtPr>
                <w:rPr>
                  <w:rFonts w:ascii="Meiryo UI" w:hAnsi="Meiryo UI"/>
                </w:rPr>
                <w:tag w:val="goog_rdk_78"/>
                <w:id w:val="1076631995"/>
              </w:sdtPr>
              <w:sdtContent>
                <w:r w:rsidR="00404158" w:rsidRPr="006F557B">
                  <w:rPr>
                    <w:rFonts w:ascii="Meiryo UI" w:hAnsi="Meiryo UI" w:cs="Arial Unicode MS"/>
                  </w:rPr>
                  <w:t>ー</w:t>
                </w:r>
              </w:sdtContent>
            </w:sdt>
          </w:p>
        </w:tc>
      </w:tr>
      <w:tr w:rsidR="00404158" w:rsidRPr="006F557B" w14:paraId="68643F84" w14:textId="77777777" w:rsidTr="00404158">
        <w:tc>
          <w:tcPr>
            <w:tcW w:w="870" w:type="dxa"/>
            <w:shd w:val="clear" w:color="auto" w:fill="auto"/>
            <w:tcMar>
              <w:top w:w="100" w:type="dxa"/>
              <w:left w:w="100" w:type="dxa"/>
              <w:bottom w:w="100" w:type="dxa"/>
              <w:right w:w="100" w:type="dxa"/>
            </w:tcMar>
          </w:tcPr>
          <w:p w14:paraId="71347BFC" w14:textId="0724DF8A" w:rsidR="00404158" w:rsidRPr="006F557B" w:rsidRDefault="00404158" w:rsidP="00404158">
            <w:pPr>
              <w:jc w:val="left"/>
              <w:rPr>
                <w:rFonts w:ascii="Meiryo UI" w:hAnsi="Meiryo UI" w:cs="Arial"/>
              </w:rPr>
            </w:pPr>
            <w:r w:rsidRPr="006F557B">
              <w:rPr>
                <w:rFonts w:ascii="Meiryo UI" w:hAnsi="Meiryo UI" w:cs="Arial"/>
              </w:rPr>
              <w:t>R20</w:t>
            </w:r>
          </w:p>
        </w:tc>
        <w:tc>
          <w:tcPr>
            <w:tcW w:w="3150" w:type="dxa"/>
            <w:shd w:val="clear" w:color="auto" w:fill="auto"/>
            <w:tcMar>
              <w:top w:w="100" w:type="dxa"/>
              <w:left w:w="100" w:type="dxa"/>
              <w:bottom w:w="100" w:type="dxa"/>
              <w:right w:w="100" w:type="dxa"/>
            </w:tcMar>
          </w:tcPr>
          <w:p w14:paraId="058559BA" w14:textId="2CA0571F" w:rsidR="00404158" w:rsidRDefault="00000000" w:rsidP="00404158">
            <w:pPr>
              <w:jc w:val="left"/>
              <w:rPr>
                <w:rFonts w:ascii="Meiryo UI" w:hAnsi="Meiryo UI"/>
              </w:rPr>
            </w:pPr>
            <w:sdt>
              <w:sdtPr>
                <w:rPr>
                  <w:rFonts w:ascii="Meiryo UI" w:hAnsi="Meiryo UI"/>
                </w:rPr>
                <w:tag w:val="goog_rdk_79"/>
                <w:id w:val="2026740107"/>
              </w:sdtPr>
              <w:sdtContent>
                <w:r w:rsidR="00404158" w:rsidRPr="006F557B">
                  <w:rPr>
                    <w:rFonts w:ascii="Meiryo UI" w:hAnsi="Meiryo UI" w:cs="Arial Unicode MS"/>
                  </w:rPr>
                  <w:t>侵入検知 セキュリティ機能向け 復旧 評価仕様書</w:t>
                </w:r>
              </w:sdtContent>
            </w:sdt>
          </w:p>
        </w:tc>
        <w:tc>
          <w:tcPr>
            <w:tcW w:w="3930" w:type="dxa"/>
            <w:shd w:val="clear" w:color="auto" w:fill="auto"/>
            <w:tcMar>
              <w:top w:w="100" w:type="dxa"/>
              <w:left w:w="100" w:type="dxa"/>
              <w:bottom w:w="100" w:type="dxa"/>
              <w:right w:w="100" w:type="dxa"/>
            </w:tcMar>
          </w:tcPr>
          <w:p w14:paraId="67CFECB1" w14:textId="1E3B1DA0"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-IDS-REC-TST-SPEC</w:t>
            </w:r>
          </w:p>
        </w:tc>
        <w:tc>
          <w:tcPr>
            <w:tcW w:w="1695" w:type="dxa"/>
            <w:shd w:val="clear" w:color="auto" w:fill="auto"/>
            <w:tcMar>
              <w:top w:w="100" w:type="dxa"/>
              <w:left w:w="100" w:type="dxa"/>
              <w:bottom w:w="100" w:type="dxa"/>
              <w:right w:w="100" w:type="dxa"/>
            </w:tcMar>
          </w:tcPr>
          <w:p w14:paraId="2EB81E04" w14:textId="5CEC430A" w:rsidR="00404158" w:rsidRDefault="00000000" w:rsidP="00404158">
            <w:pPr>
              <w:jc w:val="center"/>
              <w:rPr>
                <w:rFonts w:ascii="Meiryo UI" w:hAnsi="Meiryo UI"/>
              </w:rPr>
            </w:pPr>
            <w:sdt>
              <w:sdtPr>
                <w:rPr>
                  <w:rFonts w:ascii="Meiryo UI" w:hAnsi="Meiryo UI"/>
                </w:rPr>
                <w:tag w:val="goog_rdk_80"/>
                <w:id w:val="-819421840"/>
              </w:sdtPr>
              <w:sdtContent>
                <w:r w:rsidR="00404158" w:rsidRPr="006F557B">
                  <w:rPr>
                    <w:rFonts w:ascii="Meiryo UI" w:hAnsi="Meiryo UI" w:cs="Arial Unicode MS"/>
                  </w:rPr>
                  <w:t>ー</w:t>
                </w:r>
              </w:sdtContent>
            </w:sdt>
          </w:p>
        </w:tc>
      </w:tr>
      <w:tr w:rsidR="00404158" w:rsidRPr="006F557B" w14:paraId="22D3862C" w14:textId="77777777" w:rsidTr="00404158">
        <w:tc>
          <w:tcPr>
            <w:tcW w:w="870" w:type="dxa"/>
            <w:shd w:val="clear" w:color="auto" w:fill="auto"/>
            <w:tcMar>
              <w:top w:w="100" w:type="dxa"/>
              <w:left w:w="100" w:type="dxa"/>
              <w:bottom w:w="100" w:type="dxa"/>
              <w:right w:w="100" w:type="dxa"/>
            </w:tcMar>
          </w:tcPr>
          <w:p w14:paraId="44184DB4" w14:textId="6ED4AE26" w:rsidR="00404158" w:rsidRPr="006F557B" w:rsidRDefault="00404158" w:rsidP="00404158">
            <w:pPr>
              <w:jc w:val="left"/>
              <w:rPr>
                <w:rFonts w:ascii="Meiryo UI" w:hAnsi="Meiryo UI" w:cs="Arial"/>
              </w:rPr>
            </w:pPr>
            <w:r w:rsidRPr="006F557B">
              <w:rPr>
                <w:rFonts w:ascii="Meiryo UI" w:hAnsi="Meiryo UI" w:cs="Arial"/>
              </w:rPr>
              <w:t>R21</w:t>
            </w:r>
          </w:p>
        </w:tc>
        <w:tc>
          <w:tcPr>
            <w:tcW w:w="3150" w:type="dxa"/>
            <w:shd w:val="clear" w:color="auto" w:fill="auto"/>
            <w:tcMar>
              <w:top w:w="100" w:type="dxa"/>
              <w:left w:w="100" w:type="dxa"/>
              <w:bottom w:w="100" w:type="dxa"/>
              <w:right w:w="100" w:type="dxa"/>
            </w:tcMar>
          </w:tcPr>
          <w:p w14:paraId="7369BC7E" w14:textId="7029C7A3" w:rsidR="00404158" w:rsidRDefault="00000000" w:rsidP="00404158">
            <w:pPr>
              <w:jc w:val="left"/>
              <w:rPr>
                <w:rFonts w:ascii="Meiryo UI" w:hAnsi="Meiryo UI"/>
              </w:rPr>
            </w:pPr>
            <w:sdt>
              <w:sdtPr>
                <w:rPr>
                  <w:rFonts w:ascii="Meiryo UI" w:hAnsi="Meiryo UI"/>
                </w:rPr>
                <w:tag w:val="goog_rdk_81"/>
                <w:id w:val="653263752"/>
              </w:sdtPr>
              <w:sdtContent>
                <w:r w:rsidR="00404158" w:rsidRPr="006F557B">
                  <w:rPr>
                    <w:rFonts w:ascii="Meiryo UI" w:hAnsi="Meiryo UI" w:cs="Arial Unicode MS"/>
                  </w:rPr>
                  <w:t xml:space="preserve">侵入検知 </w:t>
                </w:r>
                <w:proofErr w:type="spellStart"/>
                <w:r w:rsidR="00404158" w:rsidRPr="006F557B">
                  <w:rPr>
                    <w:rFonts w:ascii="Meiryo UI" w:hAnsi="Meiryo UI" w:cs="Arial Unicode MS"/>
                  </w:rPr>
                  <w:t>IdsM</w:t>
                </w:r>
                <w:proofErr w:type="spellEnd"/>
                <w:r w:rsidR="00404158" w:rsidRPr="006F557B">
                  <w:rPr>
                    <w:rFonts w:ascii="Meiryo UI" w:hAnsi="Meiryo UI" w:cs="Arial Unicode MS"/>
                  </w:rPr>
                  <w:t xml:space="preserve"> Instance ID・Sensor Instance ID定義書</w:t>
                </w:r>
              </w:sdtContent>
            </w:sdt>
          </w:p>
        </w:tc>
        <w:tc>
          <w:tcPr>
            <w:tcW w:w="3930" w:type="dxa"/>
            <w:shd w:val="clear" w:color="auto" w:fill="auto"/>
            <w:tcMar>
              <w:top w:w="100" w:type="dxa"/>
              <w:left w:w="100" w:type="dxa"/>
              <w:bottom w:w="100" w:type="dxa"/>
              <w:right w:w="100" w:type="dxa"/>
            </w:tcMar>
          </w:tcPr>
          <w:p w14:paraId="3A712044" w14:textId="0DDC9E58"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-IDS-ID-INST-DOC</w:t>
            </w:r>
          </w:p>
        </w:tc>
        <w:tc>
          <w:tcPr>
            <w:tcW w:w="1695" w:type="dxa"/>
            <w:shd w:val="clear" w:color="auto" w:fill="auto"/>
            <w:tcMar>
              <w:top w:w="100" w:type="dxa"/>
              <w:left w:w="100" w:type="dxa"/>
              <w:bottom w:w="100" w:type="dxa"/>
              <w:right w:w="100" w:type="dxa"/>
            </w:tcMar>
          </w:tcPr>
          <w:p w14:paraId="20EF9929" w14:textId="63B35F9F" w:rsidR="00404158" w:rsidRDefault="00000000" w:rsidP="00404158">
            <w:pPr>
              <w:jc w:val="center"/>
              <w:rPr>
                <w:rFonts w:ascii="Meiryo UI" w:hAnsi="Meiryo UI"/>
              </w:rPr>
            </w:pPr>
            <w:sdt>
              <w:sdtPr>
                <w:rPr>
                  <w:rFonts w:ascii="Meiryo UI" w:hAnsi="Meiryo UI"/>
                </w:rPr>
                <w:tag w:val="goog_rdk_82"/>
                <w:id w:val="-1194608223"/>
              </w:sdtPr>
              <w:sdtContent>
                <w:r w:rsidR="00404158" w:rsidRPr="006F557B">
                  <w:rPr>
                    <w:rFonts w:ascii="Meiryo UI" w:hAnsi="Meiryo UI" w:cs="Arial Unicode MS"/>
                  </w:rPr>
                  <w:t>ー</w:t>
                </w:r>
              </w:sdtContent>
            </w:sdt>
          </w:p>
        </w:tc>
      </w:tr>
      <w:tr w:rsidR="00404158" w:rsidRPr="006F557B" w14:paraId="31D7DF97" w14:textId="77777777" w:rsidTr="00404158">
        <w:tc>
          <w:tcPr>
            <w:tcW w:w="870" w:type="dxa"/>
            <w:shd w:val="clear" w:color="auto" w:fill="auto"/>
            <w:tcMar>
              <w:top w:w="100" w:type="dxa"/>
              <w:left w:w="100" w:type="dxa"/>
              <w:bottom w:w="100" w:type="dxa"/>
              <w:right w:w="100" w:type="dxa"/>
            </w:tcMar>
          </w:tcPr>
          <w:p w14:paraId="11F35759" w14:textId="736845CD" w:rsidR="00404158" w:rsidRPr="006F557B" w:rsidRDefault="00404158" w:rsidP="00404158">
            <w:pPr>
              <w:jc w:val="left"/>
              <w:rPr>
                <w:rFonts w:ascii="Meiryo UI" w:hAnsi="Meiryo UI" w:cs="Arial"/>
              </w:rPr>
            </w:pPr>
            <w:r w:rsidRPr="006F557B">
              <w:rPr>
                <w:rFonts w:ascii="Meiryo UI" w:hAnsi="Meiryo UI" w:cs="Arial"/>
              </w:rPr>
              <w:t>R22</w:t>
            </w:r>
          </w:p>
        </w:tc>
        <w:tc>
          <w:tcPr>
            <w:tcW w:w="3150" w:type="dxa"/>
            <w:shd w:val="clear" w:color="auto" w:fill="auto"/>
            <w:tcMar>
              <w:top w:w="100" w:type="dxa"/>
              <w:left w:w="100" w:type="dxa"/>
              <w:bottom w:w="100" w:type="dxa"/>
              <w:right w:w="100" w:type="dxa"/>
            </w:tcMar>
          </w:tcPr>
          <w:p w14:paraId="3F6AAC27" w14:textId="024AD106" w:rsidR="00404158" w:rsidRDefault="00000000" w:rsidP="00404158">
            <w:pPr>
              <w:jc w:val="left"/>
              <w:rPr>
                <w:rFonts w:ascii="Meiryo UI" w:hAnsi="Meiryo UI"/>
              </w:rPr>
            </w:pPr>
            <w:sdt>
              <w:sdtPr>
                <w:rPr>
                  <w:rFonts w:ascii="Meiryo UI" w:hAnsi="Meiryo UI"/>
                </w:rPr>
                <w:tag w:val="goog_rdk_83"/>
                <w:id w:val="-1431497937"/>
              </w:sdtPr>
              <w:sdtContent>
                <w:r w:rsidR="00404158" w:rsidRPr="006F557B">
                  <w:rPr>
                    <w:rFonts w:ascii="Meiryo UI" w:hAnsi="Meiryo UI" w:cs="Arial Unicode MS"/>
                  </w:rPr>
                  <w:t>サイバーセキュリティ審査情報提供要件書</w:t>
                </w:r>
              </w:sdtContent>
            </w:sdt>
          </w:p>
        </w:tc>
        <w:tc>
          <w:tcPr>
            <w:tcW w:w="3930" w:type="dxa"/>
            <w:shd w:val="clear" w:color="auto" w:fill="auto"/>
            <w:tcMar>
              <w:top w:w="100" w:type="dxa"/>
              <w:left w:w="100" w:type="dxa"/>
              <w:bottom w:w="100" w:type="dxa"/>
              <w:right w:w="100" w:type="dxa"/>
            </w:tcMar>
          </w:tcPr>
          <w:p w14:paraId="7A5B1E32" w14:textId="0B4176ED"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-VCL-EIP-REQ-SPEC</w:t>
            </w:r>
          </w:p>
        </w:tc>
        <w:tc>
          <w:tcPr>
            <w:tcW w:w="1695" w:type="dxa"/>
            <w:shd w:val="clear" w:color="auto" w:fill="auto"/>
            <w:tcMar>
              <w:top w:w="100" w:type="dxa"/>
              <w:left w:w="100" w:type="dxa"/>
              <w:bottom w:w="100" w:type="dxa"/>
              <w:right w:w="100" w:type="dxa"/>
            </w:tcMar>
          </w:tcPr>
          <w:p w14:paraId="14A24FB0" w14:textId="2FB1B4B5" w:rsidR="00404158" w:rsidRPr="00404158" w:rsidRDefault="00000000" w:rsidP="00404158">
            <w:pPr>
              <w:jc w:val="left"/>
              <w:rPr>
                <w:rFonts w:ascii="Meiryo UI" w:hAnsi="Meiryo UI" w:cs="Arial"/>
              </w:rPr>
            </w:pPr>
            <w:sdt>
              <w:sdtPr>
                <w:rPr>
                  <w:rFonts w:ascii="Meiryo UI" w:hAnsi="Meiryo UI"/>
                </w:rPr>
                <w:tag w:val="goog_rdk_84"/>
                <w:id w:val="947505031"/>
              </w:sdtPr>
              <w:sdtContent>
                <w:r w:rsidR="00404158" w:rsidRPr="006F557B">
                  <w:rPr>
                    <w:rFonts w:ascii="Meiryo UI" w:hAnsi="Meiryo UI" w:cs="Arial Unicode MS"/>
                  </w:rPr>
                  <w:t>UN-R155審査を受ける車両の電気・電子部品であるため、引き当てを実施</w:t>
                </w:r>
              </w:sdtContent>
            </w:sdt>
          </w:p>
        </w:tc>
      </w:tr>
      <w:tr w:rsidR="00404158" w:rsidRPr="006F557B" w14:paraId="628880F2" w14:textId="77777777" w:rsidTr="00404158">
        <w:tc>
          <w:tcPr>
            <w:tcW w:w="870" w:type="dxa"/>
            <w:shd w:val="clear" w:color="auto" w:fill="auto"/>
            <w:tcMar>
              <w:top w:w="100" w:type="dxa"/>
              <w:left w:w="100" w:type="dxa"/>
              <w:bottom w:w="100" w:type="dxa"/>
              <w:right w:w="100" w:type="dxa"/>
            </w:tcMar>
          </w:tcPr>
          <w:p w14:paraId="0F1A65AB" w14:textId="564688BC" w:rsidR="00404158" w:rsidRPr="006F557B" w:rsidRDefault="00404158" w:rsidP="00404158">
            <w:pPr>
              <w:jc w:val="left"/>
              <w:rPr>
                <w:rFonts w:ascii="Meiryo UI" w:hAnsi="Meiryo UI" w:cs="Arial"/>
              </w:rPr>
            </w:pPr>
            <w:r w:rsidRPr="006F557B">
              <w:rPr>
                <w:rFonts w:ascii="Meiryo UI" w:hAnsi="Meiryo UI" w:cs="Arial"/>
              </w:rPr>
              <w:t>R23</w:t>
            </w:r>
          </w:p>
        </w:tc>
        <w:tc>
          <w:tcPr>
            <w:tcW w:w="3150" w:type="dxa"/>
            <w:shd w:val="clear" w:color="auto" w:fill="auto"/>
            <w:tcMar>
              <w:top w:w="100" w:type="dxa"/>
              <w:left w:w="100" w:type="dxa"/>
              <w:bottom w:w="100" w:type="dxa"/>
              <w:right w:w="100" w:type="dxa"/>
            </w:tcMar>
          </w:tcPr>
          <w:p w14:paraId="02BAF88A" w14:textId="6AF86E95" w:rsidR="00404158" w:rsidRDefault="00000000" w:rsidP="00404158">
            <w:pPr>
              <w:jc w:val="left"/>
              <w:rPr>
                <w:rFonts w:ascii="Meiryo UI" w:hAnsi="Meiryo UI"/>
              </w:rPr>
            </w:pPr>
            <w:sdt>
              <w:sdtPr>
                <w:rPr>
                  <w:rFonts w:ascii="Meiryo UI" w:hAnsi="Meiryo UI"/>
                </w:rPr>
                <w:tag w:val="goog_rdk_85"/>
                <w:id w:val="-129791988"/>
              </w:sdtPr>
              <w:sdtContent>
                <w:r w:rsidR="00404158" w:rsidRPr="006F557B">
                  <w:rPr>
                    <w:rFonts w:ascii="Meiryo UI" w:hAnsi="Meiryo UI" w:cs="Arial Unicode MS"/>
                  </w:rPr>
                  <w:t>サプライヤSIRT要件書</w:t>
                </w:r>
              </w:sdtContent>
            </w:sdt>
          </w:p>
        </w:tc>
        <w:tc>
          <w:tcPr>
            <w:tcW w:w="3930" w:type="dxa"/>
            <w:shd w:val="clear" w:color="auto" w:fill="auto"/>
            <w:tcMar>
              <w:top w:w="100" w:type="dxa"/>
              <w:left w:w="100" w:type="dxa"/>
              <w:bottom w:w="100" w:type="dxa"/>
              <w:right w:w="100" w:type="dxa"/>
            </w:tcMar>
          </w:tcPr>
          <w:p w14:paraId="59DD6813" w14:textId="57B7459C" w:rsidR="00404158" w:rsidRPr="006F557B" w:rsidRDefault="00404158" w:rsidP="00404158">
            <w:pPr>
              <w:jc w:val="left"/>
              <w:rPr>
                <w:rFonts w:ascii="Meiryo UI" w:hAnsi="Meiryo UI" w:cs="Arial"/>
              </w:rPr>
            </w:pPr>
            <w:r w:rsidRPr="006F557B">
              <w:rPr>
                <w:rFonts w:ascii="Meiryo UI" w:hAnsi="Meiryo UI" w:cs="Arial"/>
              </w:rPr>
              <w:t>SEC-</w:t>
            </w:r>
            <w:proofErr w:type="spellStart"/>
            <w:r w:rsidRPr="006F557B">
              <w:rPr>
                <w:rFonts w:ascii="Meiryo UI" w:hAnsi="Meiryo UI" w:cs="Arial"/>
              </w:rPr>
              <w:t>ePF</w:t>
            </w:r>
            <w:proofErr w:type="spellEnd"/>
            <w:r w:rsidRPr="006F557B">
              <w:rPr>
                <w:rFonts w:ascii="Meiryo UI" w:hAnsi="Meiryo UI" w:cs="Arial"/>
              </w:rPr>
              <w:t>-VCL-SIRT-REQ-SPEC</w:t>
            </w:r>
          </w:p>
        </w:tc>
        <w:tc>
          <w:tcPr>
            <w:tcW w:w="1695" w:type="dxa"/>
            <w:shd w:val="clear" w:color="auto" w:fill="auto"/>
            <w:tcMar>
              <w:top w:w="100" w:type="dxa"/>
              <w:left w:w="100" w:type="dxa"/>
              <w:bottom w:w="100" w:type="dxa"/>
              <w:right w:w="100" w:type="dxa"/>
            </w:tcMar>
          </w:tcPr>
          <w:p w14:paraId="1DEE859C" w14:textId="2CF658B3" w:rsidR="00404158" w:rsidRDefault="00000000" w:rsidP="00404158">
            <w:pPr>
              <w:jc w:val="center"/>
              <w:rPr>
                <w:rFonts w:ascii="Meiryo UI" w:hAnsi="Meiryo UI"/>
              </w:rPr>
            </w:pPr>
            <w:sdt>
              <w:sdtPr>
                <w:rPr>
                  <w:rFonts w:ascii="Meiryo UI" w:hAnsi="Meiryo UI"/>
                </w:rPr>
                <w:tag w:val="goog_rdk_86"/>
                <w:id w:val="-2015910088"/>
              </w:sdtPr>
              <w:sdtContent>
                <w:r w:rsidR="00404158" w:rsidRPr="006F557B">
                  <w:rPr>
                    <w:rFonts w:ascii="Meiryo UI" w:hAnsi="Meiryo UI" w:cs="Arial Unicode MS"/>
                  </w:rPr>
                  <w:t>電子PFに搭載されるECUを管理するため、引き当てを実施</w:t>
                </w:r>
              </w:sdtContent>
            </w:sdt>
          </w:p>
        </w:tc>
      </w:tr>
      <w:tr w:rsidR="00404158" w:rsidRPr="006F557B" w14:paraId="0E849D64" w14:textId="77777777" w:rsidTr="00404158">
        <w:tc>
          <w:tcPr>
            <w:tcW w:w="870" w:type="dxa"/>
            <w:shd w:val="clear" w:color="auto" w:fill="auto"/>
            <w:tcMar>
              <w:top w:w="100" w:type="dxa"/>
              <w:left w:w="100" w:type="dxa"/>
              <w:bottom w:w="100" w:type="dxa"/>
              <w:right w:w="100" w:type="dxa"/>
            </w:tcMar>
          </w:tcPr>
          <w:p w14:paraId="3AA42C93" w14:textId="01B59B81" w:rsidR="00404158" w:rsidRPr="006F557B" w:rsidRDefault="00404158" w:rsidP="00404158">
            <w:pPr>
              <w:jc w:val="left"/>
              <w:rPr>
                <w:rFonts w:ascii="Meiryo UI" w:hAnsi="Meiryo UI" w:cs="Arial"/>
              </w:rPr>
            </w:pPr>
            <w:r w:rsidRPr="006F557B">
              <w:rPr>
                <w:rFonts w:ascii="Meiryo UI" w:hAnsi="Meiryo UI" w:cs="Arial"/>
              </w:rPr>
              <w:t>R24</w:t>
            </w:r>
          </w:p>
        </w:tc>
        <w:tc>
          <w:tcPr>
            <w:tcW w:w="3150" w:type="dxa"/>
            <w:shd w:val="clear" w:color="auto" w:fill="auto"/>
            <w:tcMar>
              <w:top w:w="100" w:type="dxa"/>
              <w:left w:w="100" w:type="dxa"/>
              <w:bottom w:w="100" w:type="dxa"/>
              <w:right w:w="100" w:type="dxa"/>
            </w:tcMar>
          </w:tcPr>
          <w:p w14:paraId="474ED72C" w14:textId="2F1B5A7D" w:rsidR="00404158" w:rsidRDefault="00000000" w:rsidP="00404158">
            <w:pPr>
              <w:jc w:val="left"/>
              <w:rPr>
                <w:rFonts w:ascii="Meiryo UI" w:hAnsi="Meiryo UI"/>
              </w:rPr>
            </w:pPr>
            <w:sdt>
              <w:sdtPr>
                <w:rPr>
                  <w:rFonts w:ascii="Meiryo UI" w:hAnsi="Meiryo UI"/>
                </w:rPr>
                <w:tag w:val="goog_rdk_87"/>
                <w:id w:val="1773127762"/>
              </w:sdtPr>
              <w:sdtContent>
                <w:r w:rsidR="00404158" w:rsidRPr="006F557B">
                  <w:rPr>
                    <w:rFonts w:ascii="Meiryo UI" w:hAnsi="Meiryo UI" w:cs="Arial Unicode MS"/>
                  </w:rPr>
                  <w:t>電子PFのサイバーセキュリティコンセプト定義書</w:t>
                </w:r>
              </w:sdtContent>
            </w:sdt>
          </w:p>
        </w:tc>
        <w:tc>
          <w:tcPr>
            <w:tcW w:w="3930" w:type="dxa"/>
            <w:shd w:val="clear" w:color="auto" w:fill="auto"/>
            <w:tcMar>
              <w:top w:w="100" w:type="dxa"/>
              <w:left w:w="100" w:type="dxa"/>
              <w:bottom w:w="100" w:type="dxa"/>
              <w:right w:w="100" w:type="dxa"/>
            </w:tcMar>
          </w:tcPr>
          <w:p w14:paraId="36A18FAC" w14:textId="476B30D9" w:rsidR="00404158" w:rsidRPr="006F557B" w:rsidRDefault="00404158" w:rsidP="00404158">
            <w:pPr>
              <w:jc w:val="left"/>
              <w:rPr>
                <w:rFonts w:ascii="Meiryo UI" w:hAnsi="Meiryo UI" w:cs="Arial"/>
              </w:rPr>
            </w:pPr>
            <w:r w:rsidRPr="006F557B">
              <w:rPr>
                <w:rFonts w:ascii="Meiryo UI" w:hAnsi="Meiryo UI" w:cs="Arial"/>
              </w:rPr>
              <w:t>SEC-24PF-VCL-CPT-INST-DOC</w:t>
            </w:r>
          </w:p>
        </w:tc>
        <w:tc>
          <w:tcPr>
            <w:tcW w:w="1695" w:type="dxa"/>
            <w:shd w:val="clear" w:color="auto" w:fill="auto"/>
            <w:tcMar>
              <w:top w:w="100" w:type="dxa"/>
              <w:left w:w="100" w:type="dxa"/>
              <w:bottom w:w="100" w:type="dxa"/>
              <w:right w:w="100" w:type="dxa"/>
            </w:tcMar>
          </w:tcPr>
          <w:p w14:paraId="6F118768" w14:textId="763DD197" w:rsidR="00404158" w:rsidRDefault="00000000" w:rsidP="00404158">
            <w:pPr>
              <w:jc w:val="center"/>
              <w:rPr>
                <w:rFonts w:ascii="Meiryo UI" w:hAnsi="Meiryo UI"/>
              </w:rPr>
            </w:pPr>
            <w:sdt>
              <w:sdtPr>
                <w:rPr>
                  <w:rFonts w:ascii="Meiryo UI" w:hAnsi="Meiryo UI"/>
                </w:rPr>
                <w:tag w:val="goog_rdk_88"/>
                <w:id w:val="1533922183"/>
              </w:sdtPr>
              <w:sdtContent>
                <w:r w:rsidR="00404158" w:rsidRPr="006F557B">
                  <w:rPr>
                    <w:rFonts w:ascii="Meiryo UI" w:hAnsi="Meiryo UI" w:cs="Arial Unicode MS"/>
                  </w:rPr>
                  <w:t>ー</w:t>
                </w:r>
              </w:sdtContent>
            </w:sdt>
          </w:p>
        </w:tc>
      </w:tr>
      <w:tr w:rsidR="009E137A" w:rsidRPr="006F557B" w:rsidDel="00B70E31" w14:paraId="2E85B1CC" w14:textId="77777777" w:rsidTr="00404158">
        <w:tc>
          <w:tcPr>
            <w:tcW w:w="870" w:type="dxa"/>
            <w:shd w:val="clear" w:color="auto" w:fill="auto"/>
            <w:tcMar>
              <w:top w:w="100" w:type="dxa"/>
              <w:left w:w="100" w:type="dxa"/>
              <w:bottom w:w="100" w:type="dxa"/>
              <w:right w:w="100" w:type="dxa"/>
            </w:tcMar>
          </w:tcPr>
          <w:p w14:paraId="630AAF06" w14:textId="2F90FDB8" w:rsidR="009E137A" w:rsidDel="00B70E31" w:rsidRDefault="009E137A" w:rsidP="00404158">
            <w:pPr>
              <w:jc w:val="left"/>
              <w:rPr>
                <w:rFonts w:ascii="Meiryo UI" w:hAnsi="Meiryo UI" w:cs="Arial"/>
              </w:rPr>
            </w:pPr>
            <w:r>
              <w:rPr>
                <w:rFonts w:ascii="Meiryo UI" w:hAnsi="Meiryo UI" w:cs="Arial" w:hint="eastAsia"/>
              </w:rPr>
              <w:t>R27</w:t>
            </w:r>
          </w:p>
        </w:tc>
        <w:tc>
          <w:tcPr>
            <w:tcW w:w="3150" w:type="dxa"/>
            <w:shd w:val="clear" w:color="auto" w:fill="auto"/>
            <w:tcMar>
              <w:top w:w="100" w:type="dxa"/>
              <w:left w:w="100" w:type="dxa"/>
              <w:bottom w:w="100" w:type="dxa"/>
              <w:right w:w="100" w:type="dxa"/>
            </w:tcMar>
          </w:tcPr>
          <w:p w14:paraId="2BE97629" w14:textId="27D4F37D" w:rsidR="009E137A" w:rsidRPr="0010328A" w:rsidDel="00B70E31" w:rsidRDefault="009E137A" w:rsidP="009E137A">
            <w:pPr>
              <w:jc w:val="left"/>
              <w:rPr>
                <w:rFonts w:ascii="Meiryo UI" w:hAnsi="Meiryo UI"/>
              </w:rPr>
            </w:pPr>
            <w:r w:rsidRPr="009E137A">
              <w:rPr>
                <w:rFonts w:ascii="Meiryo UI" w:hAnsi="Meiryo UI" w:hint="eastAsia"/>
              </w:rPr>
              <w:t>リプログラミングセキュリティ運用規定</w:t>
            </w:r>
          </w:p>
        </w:tc>
        <w:tc>
          <w:tcPr>
            <w:tcW w:w="3930" w:type="dxa"/>
            <w:shd w:val="clear" w:color="auto" w:fill="auto"/>
            <w:tcMar>
              <w:top w:w="100" w:type="dxa"/>
              <w:left w:w="100" w:type="dxa"/>
              <w:bottom w:w="100" w:type="dxa"/>
              <w:right w:w="100" w:type="dxa"/>
            </w:tcMar>
          </w:tcPr>
          <w:p w14:paraId="3666DBD6" w14:textId="11B97866" w:rsidR="009E137A" w:rsidRPr="0010328A" w:rsidDel="00B70E31" w:rsidRDefault="009E137A" w:rsidP="00404158">
            <w:pPr>
              <w:jc w:val="left"/>
              <w:rPr>
                <w:rFonts w:ascii="Meiryo UI" w:hAnsi="Meiryo UI" w:cs="Arial"/>
              </w:rPr>
            </w:pPr>
            <w:r w:rsidRPr="009E137A">
              <w:rPr>
                <w:rFonts w:ascii="Meiryo UI" w:hAnsi="Meiryo UI"/>
              </w:rPr>
              <w:t>SEC-</w:t>
            </w:r>
            <w:proofErr w:type="spellStart"/>
            <w:r w:rsidRPr="009E137A">
              <w:rPr>
                <w:rFonts w:ascii="Meiryo UI" w:hAnsi="Meiryo UI"/>
              </w:rPr>
              <w:t>ePF</w:t>
            </w:r>
            <w:proofErr w:type="spellEnd"/>
            <w:r w:rsidRPr="009E137A">
              <w:rPr>
                <w:rFonts w:ascii="Meiryo UI" w:hAnsi="Meiryo UI"/>
              </w:rPr>
              <w:t>-RPR-OPE-STD- S00-03-a</w:t>
            </w:r>
          </w:p>
        </w:tc>
        <w:tc>
          <w:tcPr>
            <w:tcW w:w="1695" w:type="dxa"/>
            <w:shd w:val="clear" w:color="auto" w:fill="auto"/>
            <w:tcMar>
              <w:top w:w="100" w:type="dxa"/>
              <w:left w:w="100" w:type="dxa"/>
              <w:bottom w:w="100" w:type="dxa"/>
              <w:right w:w="100" w:type="dxa"/>
            </w:tcMar>
          </w:tcPr>
          <w:p w14:paraId="230C6B86" w14:textId="2912B46D" w:rsidR="009E137A" w:rsidRDefault="00000000" w:rsidP="00404158">
            <w:pPr>
              <w:jc w:val="center"/>
              <w:rPr>
                <w:rFonts w:ascii="Meiryo UI" w:hAnsi="Meiryo UI"/>
              </w:rPr>
            </w:pPr>
            <w:sdt>
              <w:sdtPr>
                <w:rPr>
                  <w:rFonts w:ascii="Meiryo UI" w:hAnsi="Meiryo UI"/>
                </w:rPr>
                <w:tag w:val="goog_rdk_56"/>
                <w:id w:val="-1657446626"/>
              </w:sdtPr>
              <w:sdtContent>
                <w:r w:rsidR="009E137A" w:rsidRPr="006F557B">
                  <w:rPr>
                    <w:rFonts w:ascii="Meiryo UI" w:hAnsi="Meiryo UI" w:cs="Arial Unicode MS"/>
                  </w:rPr>
                  <w:t>ー</w:t>
                </w:r>
              </w:sdtContent>
            </w:sdt>
          </w:p>
        </w:tc>
      </w:tr>
      <w:tr w:rsidR="009E137A" w:rsidRPr="006F557B" w:rsidDel="00B70E31" w14:paraId="3F676D2F" w14:textId="77777777" w:rsidTr="00404158">
        <w:tc>
          <w:tcPr>
            <w:tcW w:w="870" w:type="dxa"/>
            <w:shd w:val="clear" w:color="auto" w:fill="auto"/>
            <w:tcMar>
              <w:top w:w="100" w:type="dxa"/>
              <w:left w:w="100" w:type="dxa"/>
              <w:bottom w:w="100" w:type="dxa"/>
              <w:right w:w="100" w:type="dxa"/>
            </w:tcMar>
          </w:tcPr>
          <w:p w14:paraId="610FED88" w14:textId="0923C1A9" w:rsidR="009E137A" w:rsidDel="00B70E31" w:rsidRDefault="009E137A" w:rsidP="00404158">
            <w:pPr>
              <w:jc w:val="left"/>
              <w:rPr>
                <w:rFonts w:ascii="Meiryo UI" w:hAnsi="Meiryo UI" w:cs="Arial"/>
              </w:rPr>
            </w:pPr>
            <w:r>
              <w:rPr>
                <w:rFonts w:ascii="Meiryo UI" w:hAnsi="Meiryo UI" w:cs="Arial" w:hint="eastAsia"/>
              </w:rPr>
              <w:t>R</w:t>
            </w:r>
            <w:r>
              <w:rPr>
                <w:rFonts w:ascii="Meiryo UI" w:hAnsi="Meiryo UI" w:cs="Arial"/>
              </w:rPr>
              <w:t>28</w:t>
            </w:r>
          </w:p>
        </w:tc>
        <w:tc>
          <w:tcPr>
            <w:tcW w:w="3150" w:type="dxa"/>
            <w:shd w:val="clear" w:color="auto" w:fill="auto"/>
            <w:tcMar>
              <w:top w:w="100" w:type="dxa"/>
              <w:left w:w="100" w:type="dxa"/>
              <w:bottom w:w="100" w:type="dxa"/>
              <w:right w:w="100" w:type="dxa"/>
            </w:tcMar>
          </w:tcPr>
          <w:p w14:paraId="3B18736B" w14:textId="31000135" w:rsidR="009E137A" w:rsidRPr="009E137A" w:rsidDel="00B70E31" w:rsidRDefault="009E137A" w:rsidP="009E137A">
            <w:pPr>
              <w:jc w:val="left"/>
              <w:rPr>
                <w:rFonts w:ascii="Meiryo UI" w:hAnsi="Meiryo UI"/>
              </w:rPr>
            </w:pPr>
            <w:r w:rsidRPr="009E137A">
              <w:rPr>
                <w:rFonts w:ascii="Meiryo UI" w:hAnsi="Meiryo UI"/>
              </w:rPr>
              <w:t>21CYMM 情報セキュリティ対策要件書</w:t>
            </w:r>
          </w:p>
        </w:tc>
        <w:tc>
          <w:tcPr>
            <w:tcW w:w="3930" w:type="dxa"/>
            <w:shd w:val="clear" w:color="auto" w:fill="auto"/>
            <w:tcMar>
              <w:top w:w="100" w:type="dxa"/>
              <w:left w:w="100" w:type="dxa"/>
              <w:bottom w:w="100" w:type="dxa"/>
              <w:right w:w="100" w:type="dxa"/>
            </w:tcMar>
          </w:tcPr>
          <w:p w14:paraId="341090C3" w14:textId="790D5867" w:rsidR="009E137A" w:rsidRPr="009E137A" w:rsidDel="00B70E31" w:rsidRDefault="009E137A" w:rsidP="00404158">
            <w:pPr>
              <w:jc w:val="left"/>
              <w:rPr>
                <w:rFonts w:ascii="Meiryo UI" w:hAnsi="Meiryo UI" w:cs="Arial"/>
              </w:rPr>
            </w:pPr>
            <w:r w:rsidRPr="009E137A">
              <w:rPr>
                <w:rFonts w:ascii="Meiryo UI" w:hAnsi="Meiryo UI"/>
              </w:rPr>
              <w:t>SEC-21PF-MMS-CMR-a00-05-b</w:t>
            </w:r>
          </w:p>
        </w:tc>
        <w:tc>
          <w:tcPr>
            <w:tcW w:w="1695" w:type="dxa"/>
            <w:shd w:val="clear" w:color="auto" w:fill="auto"/>
            <w:tcMar>
              <w:top w:w="100" w:type="dxa"/>
              <w:left w:w="100" w:type="dxa"/>
              <w:bottom w:w="100" w:type="dxa"/>
              <w:right w:w="100" w:type="dxa"/>
            </w:tcMar>
          </w:tcPr>
          <w:p w14:paraId="7A8E47DA" w14:textId="1C39CAE5" w:rsidR="009E137A" w:rsidRDefault="00000000" w:rsidP="00404158">
            <w:pPr>
              <w:jc w:val="center"/>
              <w:rPr>
                <w:rFonts w:ascii="Meiryo UI" w:hAnsi="Meiryo UI"/>
              </w:rPr>
            </w:pPr>
            <w:sdt>
              <w:sdtPr>
                <w:rPr>
                  <w:rFonts w:ascii="Meiryo UI" w:hAnsi="Meiryo UI"/>
                </w:rPr>
                <w:tag w:val="goog_rdk_56"/>
                <w:id w:val="1468240716"/>
              </w:sdtPr>
              <w:sdtContent>
                <w:r w:rsidR="009E137A" w:rsidRPr="006F557B">
                  <w:rPr>
                    <w:rFonts w:ascii="Meiryo UI" w:hAnsi="Meiryo UI" w:cs="Arial Unicode MS"/>
                  </w:rPr>
                  <w:t>ー</w:t>
                </w:r>
              </w:sdtContent>
            </w:sdt>
          </w:p>
        </w:tc>
      </w:tr>
      <w:tr w:rsidR="009E137A" w:rsidRPr="006F557B" w:rsidDel="00B70E31" w14:paraId="64250068" w14:textId="77777777" w:rsidTr="00404158">
        <w:tc>
          <w:tcPr>
            <w:tcW w:w="870" w:type="dxa"/>
            <w:shd w:val="clear" w:color="auto" w:fill="auto"/>
            <w:tcMar>
              <w:top w:w="100" w:type="dxa"/>
              <w:left w:w="100" w:type="dxa"/>
              <w:bottom w:w="100" w:type="dxa"/>
              <w:right w:w="100" w:type="dxa"/>
            </w:tcMar>
          </w:tcPr>
          <w:p w14:paraId="513C3A81" w14:textId="3D942A24" w:rsidR="009E137A" w:rsidDel="00B70E31" w:rsidRDefault="009E137A" w:rsidP="00404158">
            <w:pPr>
              <w:jc w:val="left"/>
              <w:rPr>
                <w:rFonts w:ascii="Meiryo UI" w:hAnsi="Meiryo UI" w:cs="Arial"/>
              </w:rPr>
            </w:pPr>
            <w:r>
              <w:rPr>
                <w:rFonts w:ascii="Meiryo UI" w:hAnsi="Meiryo UI" w:cs="Arial" w:hint="eastAsia"/>
              </w:rPr>
              <w:t>R</w:t>
            </w:r>
            <w:r>
              <w:rPr>
                <w:rFonts w:ascii="Meiryo UI" w:hAnsi="Meiryo UI" w:cs="Arial"/>
              </w:rPr>
              <w:t>29</w:t>
            </w:r>
          </w:p>
        </w:tc>
        <w:tc>
          <w:tcPr>
            <w:tcW w:w="3150" w:type="dxa"/>
            <w:shd w:val="clear" w:color="auto" w:fill="auto"/>
            <w:tcMar>
              <w:top w:w="100" w:type="dxa"/>
              <w:left w:w="100" w:type="dxa"/>
              <w:bottom w:w="100" w:type="dxa"/>
              <w:right w:w="100" w:type="dxa"/>
            </w:tcMar>
          </w:tcPr>
          <w:p w14:paraId="0E9D58D5" w14:textId="0DF5BDD7" w:rsidR="009E137A" w:rsidRPr="009E137A" w:rsidDel="00B70E31" w:rsidRDefault="009E137A" w:rsidP="009E137A">
            <w:pPr>
              <w:jc w:val="left"/>
              <w:rPr>
                <w:rFonts w:ascii="Meiryo UI" w:hAnsi="Meiryo UI"/>
              </w:rPr>
            </w:pPr>
            <w:r w:rsidRPr="009E137A">
              <w:rPr>
                <w:rFonts w:ascii="Meiryo UI" w:hAnsi="Meiryo UI" w:hint="eastAsia"/>
              </w:rPr>
              <w:t>車載個人・プライバシー情報削除要求仕様書</w:t>
            </w:r>
          </w:p>
        </w:tc>
        <w:tc>
          <w:tcPr>
            <w:tcW w:w="3930" w:type="dxa"/>
            <w:shd w:val="clear" w:color="auto" w:fill="auto"/>
            <w:tcMar>
              <w:top w:w="100" w:type="dxa"/>
              <w:left w:w="100" w:type="dxa"/>
              <w:bottom w:w="100" w:type="dxa"/>
              <w:right w:w="100" w:type="dxa"/>
            </w:tcMar>
          </w:tcPr>
          <w:p w14:paraId="4565A16B" w14:textId="5EBBC562" w:rsidR="009E137A" w:rsidRPr="009E137A" w:rsidDel="00B70E31" w:rsidRDefault="009E137A" w:rsidP="00404158">
            <w:pPr>
              <w:jc w:val="left"/>
              <w:rPr>
                <w:rFonts w:ascii="Meiryo UI" w:hAnsi="Meiryo UI" w:cs="Arial"/>
              </w:rPr>
            </w:pPr>
            <w:r w:rsidRPr="009E137A">
              <w:rPr>
                <w:rFonts w:ascii="Meiryo UI" w:hAnsi="Meiryo UI"/>
              </w:rPr>
              <w:t>PPI-ePF-DLT-REQ-SPEC-a00-02-a</w:t>
            </w:r>
          </w:p>
        </w:tc>
        <w:tc>
          <w:tcPr>
            <w:tcW w:w="1695" w:type="dxa"/>
            <w:shd w:val="clear" w:color="auto" w:fill="auto"/>
            <w:tcMar>
              <w:top w:w="100" w:type="dxa"/>
              <w:left w:w="100" w:type="dxa"/>
              <w:bottom w:w="100" w:type="dxa"/>
              <w:right w:w="100" w:type="dxa"/>
            </w:tcMar>
          </w:tcPr>
          <w:p w14:paraId="66EE6EFE" w14:textId="64D9DB40" w:rsidR="009E137A" w:rsidRDefault="00000000" w:rsidP="00404158">
            <w:pPr>
              <w:jc w:val="center"/>
              <w:rPr>
                <w:rFonts w:ascii="Meiryo UI" w:hAnsi="Meiryo UI"/>
              </w:rPr>
            </w:pPr>
            <w:sdt>
              <w:sdtPr>
                <w:rPr>
                  <w:rFonts w:ascii="Meiryo UI" w:hAnsi="Meiryo UI"/>
                </w:rPr>
                <w:tag w:val="goog_rdk_56"/>
                <w:id w:val="-1541430654"/>
              </w:sdtPr>
              <w:sdtContent>
                <w:r w:rsidR="009E137A" w:rsidRPr="006F557B">
                  <w:rPr>
                    <w:rFonts w:ascii="Meiryo UI" w:hAnsi="Meiryo UI" w:cs="Arial Unicode MS"/>
                  </w:rPr>
                  <w:t>ー</w:t>
                </w:r>
              </w:sdtContent>
            </w:sdt>
          </w:p>
        </w:tc>
      </w:tr>
      <w:tr w:rsidR="009E137A" w:rsidRPr="006F557B" w:rsidDel="00B70E31" w14:paraId="096AB8C0" w14:textId="77777777" w:rsidTr="00404158">
        <w:tc>
          <w:tcPr>
            <w:tcW w:w="870" w:type="dxa"/>
            <w:shd w:val="clear" w:color="auto" w:fill="auto"/>
            <w:tcMar>
              <w:top w:w="100" w:type="dxa"/>
              <w:left w:w="100" w:type="dxa"/>
              <w:bottom w:w="100" w:type="dxa"/>
              <w:right w:w="100" w:type="dxa"/>
            </w:tcMar>
          </w:tcPr>
          <w:p w14:paraId="2EF931F7" w14:textId="565540F5" w:rsidR="009E137A" w:rsidDel="00B70E31" w:rsidRDefault="009E137A" w:rsidP="00404158">
            <w:pPr>
              <w:jc w:val="left"/>
              <w:rPr>
                <w:rFonts w:ascii="Meiryo UI" w:hAnsi="Meiryo UI" w:cs="Arial"/>
              </w:rPr>
            </w:pPr>
            <w:r>
              <w:rPr>
                <w:rFonts w:ascii="Meiryo UI" w:hAnsi="Meiryo UI" w:cs="Arial" w:hint="eastAsia"/>
              </w:rPr>
              <w:t>R</w:t>
            </w:r>
            <w:r>
              <w:rPr>
                <w:rFonts w:ascii="Meiryo UI" w:hAnsi="Meiryo UI" w:cs="Arial"/>
              </w:rPr>
              <w:t>30</w:t>
            </w:r>
          </w:p>
        </w:tc>
        <w:tc>
          <w:tcPr>
            <w:tcW w:w="3150" w:type="dxa"/>
            <w:shd w:val="clear" w:color="auto" w:fill="auto"/>
            <w:tcMar>
              <w:top w:w="100" w:type="dxa"/>
              <w:left w:w="100" w:type="dxa"/>
              <w:bottom w:w="100" w:type="dxa"/>
              <w:right w:w="100" w:type="dxa"/>
            </w:tcMar>
          </w:tcPr>
          <w:p w14:paraId="28FEA7B9" w14:textId="1A51C6FA" w:rsidR="009E137A" w:rsidRPr="0010328A" w:rsidDel="00B70E31" w:rsidRDefault="009E137A" w:rsidP="00404158">
            <w:pPr>
              <w:jc w:val="left"/>
              <w:rPr>
                <w:rFonts w:ascii="Meiryo UI" w:hAnsi="Meiryo UI"/>
              </w:rPr>
            </w:pPr>
            <w:r w:rsidRPr="009E137A">
              <w:rPr>
                <w:rFonts w:ascii="Meiryo UI" w:hAnsi="Meiryo UI" w:hint="eastAsia"/>
              </w:rPr>
              <w:t>車載個人・プライバシー情報削除評価仕様書</w:t>
            </w:r>
          </w:p>
        </w:tc>
        <w:tc>
          <w:tcPr>
            <w:tcW w:w="3930" w:type="dxa"/>
            <w:shd w:val="clear" w:color="auto" w:fill="auto"/>
            <w:tcMar>
              <w:top w:w="100" w:type="dxa"/>
              <w:left w:w="100" w:type="dxa"/>
              <w:bottom w:w="100" w:type="dxa"/>
              <w:right w:w="100" w:type="dxa"/>
            </w:tcMar>
          </w:tcPr>
          <w:p w14:paraId="4C7539A0" w14:textId="4E197A5E" w:rsidR="009E137A" w:rsidRPr="009E137A" w:rsidDel="00B70E31" w:rsidRDefault="009E137A" w:rsidP="00404158">
            <w:pPr>
              <w:jc w:val="left"/>
              <w:rPr>
                <w:rFonts w:ascii="Meiryo UI" w:hAnsi="Meiryo UI" w:cs="Arial"/>
              </w:rPr>
            </w:pPr>
            <w:r w:rsidRPr="009E137A">
              <w:rPr>
                <w:rFonts w:ascii="Meiryo UI" w:hAnsi="Meiryo UI"/>
              </w:rPr>
              <w:t>PPI-ePF-DLT-TST-SPEC-a00-02-a</w:t>
            </w:r>
          </w:p>
        </w:tc>
        <w:tc>
          <w:tcPr>
            <w:tcW w:w="1695" w:type="dxa"/>
            <w:shd w:val="clear" w:color="auto" w:fill="auto"/>
            <w:tcMar>
              <w:top w:w="100" w:type="dxa"/>
              <w:left w:w="100" w:type="dxa"/>
              <w:bottom w:w="100" w:type="dxa"/>
              <w:right w:w="100" w:type="dxa"/>
            </w:tcMar>
          </w:tcPr>
          <w:p w14:paraId="48308BA9" w14:textId="350252DF" w:rsidR="009E137A" w:rsidRDefault="00000000" w:rsidP="00404158">
            <w:pPr>
              <w:jc w:val="center"/>
              <w:rPr>
                <w:rFonts w:ascii="Meiryo UI" w:hAnsi="Meiryo UI"/>
              </w:rPr>
            </w:pPr>
            <w:sdt>
              <w:sdtPr>
                <w:rPr>
                  <w:rFonts w:ascii="Meiryo UI" w:hAnsi="Meiryo UI"/>
                </w:rPr>
                <w:tag w:val="goog_rdk_56"/>
                <w:id w:val="-570275046"/>
              </w:sdtPr>
              <w:sdtContent>
                <w:r w:rsidR="009E137A" w:rsidRPr="006F557B">
                  <w:rPr>
                    <w:rFonts w:ascii="Meiryo UI" w:hAnsi="Meiryo UI" w:cs="Arial Unicode MS"/>
                  </w:rPr>
                  <w:t>ー</w:t>
                </w:r>
              </w:sdtContent>
            </w:sdt>
          </w:p>
        </w:tc>
      </w:tr>
    </w:tbl>
    <w:p w14:paraId="1982F345" w14:textId="77777777" w:rsidR="00D93749" w:rsidRPr="006F557B" w:rsidRDefault="00D93749" w:rsidP="00555DB4">
      <w:pPr>
        <w:jc w:val="left"/>
        <w:rPr>
          <w:rFonts w:ascii="Meiryo UI" w:hAnsi="Meiryo UI" w:cs="Arial"/>
          <w:b/>
        </w:rPr>
      </w:pPr>
    </w:p>
    <w:p w14:paraId="1982F346" w14:textId="77777777" w:rsidR="00D93749" w:rsidRPr="006F557B" w:rsidRDefault="00555DB4" w:rsidP="00555DB4">
      <w:pPr>
        <w:pStyle w:val="1"/>
        <w:rPr>
          <w:rFonts w:ascii="Meiryo UI" w:hAnsi="Meiryo UI" w:cs="Arial"/>
        </w:rPr>
      </w:pPr>
      <w:bookmarkStart w:id="13" w:name="_Toc107320612"/>
      <w:r w:rsidRPr="006F557B">
        <w:rPr>
          <w:rFonts w:ascii="Meiryo UI" w:hAnsi="Meiryo UI" w:cs="Arial"/>
        </w:rPr>
        <w:t xml:space="preserve">5. </w:t>
      </w:r>
      <w:sdt>
        <w:sdtPr>
          <w:rPr>
            <w:rFonts w:ascii="Meiryo UI" w:hAnsi="Meiryo UI"/>
          </w:rPr>
          <w:tag w:val="goog_rdk_89"/>
          <w:id w:val="81810547"/>
        </w:sdtPr>
        <w:sdtContent>
          <w:r w:rsidRPr="006F557B">
            <w:rPr>
              <w:rFonts w:ascii="Meiryo UI" w:hAnsi="Meiryo UI" w:cs="Arial Unicode MS"/>
              <w:highlight w:val="white"/>
            </w:rPr>
            <w:t>標準サイバーセキュリティ仕様書で保護する情報資産</w:t>
          </w:r>
        </w:sdtContent>
      </w:sdt>
      <w:bookmarkEnd w:id="13"/>
    </w:p>
    <w:bookmarkStart w:id="14" w:name="_Toc107320613"/>
    <w:p w14:paraId="1982F347" w14:textId="77777777" w:rsidR="00D93749" w:rsidRPr="006F557B" w:rsidRDefault="00000000" w:rsidP="00555DB4">
      <w:pPr>
        <w:pStyle w:val="2"/>
        <w:ind w:right="210" w:firstLine="210"/>
        <w:rPr>
          <w:rFonts w:ascii="Meiryo UI" w:hAnsi="Meiryo UI" w:cs="Arial"/>
        </w:rPr>
      </w:pPr>
      <w:sdt>
        <w:sdtPr>
          <w:rPr>
            <w:rFonts w:ascii="Meiryo UI" w:hAnsi="Meiryo UI"/>
          </w:rPr>
          <w:tag w:val="goog_rdk_90"/>
          <w:id w:val="147710841"/>
        </w:sdtPr>
        <w:sdtContent>
          <w:r w:rsidR="00555DB4" w:rsidRPr="006F557B">
            <w:rPr>
              <w:rFonts w:ascii="Meiryo UI" w:hAnsi="Meiryo UI" w:cs="Arial Unicode MS"/>
            </w:rPr>
            <w:t>5.1. 情報資産</w:t>
          </w:r>
        </w:sdtContent>
      </w:sdt>
      <w:bookmarkEnd w:id="14"/>
    </w:p>
    <w:p w14:paraId="1982F348" w14:textId="77777777" w:rsidR="00D93749" w:rsidRPr="006F557B" w:rsidRDefault="00000000" w:rsidP="00555DB4">
      <w:pPr>
        <w:ind w:left="479"/>
        <w:jc w:val="left"/>
        <w:rPr>
          <w:rFonts w:ascii="Meiryo UI" w:hAnsi="Meiryo UI" w:cs="Arial"/>
        </w:rPr>
      </w:pPr>
      <w:sdt>
        <w:sdtPr>
          <w:rPr>
            <w:rFonts w:ascii="Meiryo UI" w:hAnsi="Meiryo UI"/>
          </w:rPr>
          <w:tag w:val="goog_rdk_91"/>
          <w:id w:val="211077211"/>
        </w:sdtPr>
        <w:sdtContent>
          <w:r w:rsidR="00555DB4" w:rsidRPr="006F557B">
            <w:rPr>
              <w:rFonts w:ascii="Meiryo UI" w:hAnsi="Meiryo UI" w:cs="Arial Unicode MS"/>
            </w:rPr>
            <w:t>本書が対象とする、保護すべき情報資産分類の基準について、別紙</w:t>
          </w:r>
        </w:sdtContent>
      </w:sdt>
      <w:sdt>
        <w:sdtPr>
          <w:rPr>
            <w:rFonts w:ascii="Meiryo UI" w:hAnsi="Meiryo UI"/>
          </w:rPr>
          <w:tag w:val="goog_rdk_92"/>
          <w:id w:val="-1230458790"/>
        </w:sdtPr>
        <w:sdtContent>
          <w:proofErr w:type="spellStart"/>
          <w:r w:rsidR="00555DB4" w:rsidRPr="00555DB4">
            <w:rPr>
              <w:rFonts w:ascii="Meiryo UI" w:hAnsi="Meiryo UI" w:cs="Arial Unicode MS"/>
            </w:rPr>
            <w:t>AppendixH</w:t>
          </w:r>
          <w:proofErr w:type="spellEnd"/>
          <w:r w:rsidR="00555DB4" w:rsidRPr="00555DB4">
            <w:rPr>
              <w:rFonts w:ascii="Meiryo UI" w:hAnsi="Meiryo UI" w:cs="Arial Unicode MS"/>
            </w:rPr>
            <w:t xml:space="preserve"> 情報資産分類一覧</w:t>
          </w:r>
        </w:sdtContent>
      </w:sdt>
      <w:sdt>
        <w:sdtPr>
          <w:rPr>
            <w:rFonts w:ascii="Meiryo UI" w:hAnsi="Meiryo UI"/>
          </w:rPr>
          <w:tag w:val="goog_rdk_93"/>
          <w:id w:val="-1019621666"/>
        </w:sdtPr>
        <w:sdtContent>
          <w:r w:rsidR="00555DB4" w:rsidRPr="006F557B">
            <w:rPr>
              <w:rFonts w:ascii="Meiryo UI" w:hAnsi="Meiryo UI" w:cs="Arial Unicode MS"/>
            </w:rPr>
            <w:t>に示す。本分類に該当する情報資産はユーザ及びトヨタの財産であり、資産価値が損なわれることで様々な被害が発生するため、保護を実施する必要がある。</w:t>
          </w:r>
        </w:sdtContent>
      </w:sdt>
    </w:p>
    <w:p w14:paraId="1982F34D" w14:textId="136D186C" w:rsidR="00D93749" w:rsidRPr="006F557B" w:rsidRDefault="00D93749" w:rsidP="00555DB4">
      <w:pPr>
        <w:jc w:val="left"/>
        <w:rPr>
          <w:rFonts w:ascii="Meiryo UI" w:hAnsi="Meiryo UI" w:cs="Arial"/>
        </w:rPr>
      </w:pPr>
    </w:p>
    <w:bookmarkStart w:id="15" w:name="_Toc107320614"/>
    <w:p w14:paraId="1982F34E" w14:textId="77777777" w:rsidR="00D93749" w:rsidRPr="006F557B" w:rsidRDefault="00000000" w:rsidP="00555DB4">
      <w:pPr>
        <w:pStyle w:val="1"/>
        <w:ind w:right="210"/>
        <w:rPr>
          <w:rFonts w:ascii="Meiryo UI" w:hAnsi="Meiryo UI" w:cs="Arial"/>
          <w:b w:val="0"/>
        </w:rPr>
      </w:pPr>
      <w:sdt>
        <w:sdtPr>
          <w:rPr>
            <w:rFonts w:ascii="Meiryo UI" w:hAnsi="Meiryo UI"/>
          </w:rPr>
          <w:tag w:val="goog_rdk_94"/>
          <w:id w:val="2005697040"/>
        </w:sdtPr>
        <w:sdtContent>
          <w:r w:rsidR="00555DB4" w:rsidRPr="006F557B">
            <w:rPr>
              <w:rFonts w:ascii="Meiryo UI" w:hAnsi="Meiryo UI" w:cs="Arial Unicode MS"/>
              <w:b w:val="0"/>
            </w:rPr>
            <w:t>Appendix A. ECU独自のサイバーセキュリティ要求仕様</w:t>
          </w:r>
        </w:sdtContent>
      </w:sdt>
      <w:bookmarkEnd w:id="15"/>
    </w:p>
    <w:bookmarkStart w:id="16" w:name="_heading=h.u8cfo4q27z5k" w:colFirst="0" w:colLast="0" w:displacedByCustomXml="next"/>
    <w:bookmarkEnd w:id="16" w:displacedByCustomXml="next"/>
    <w:sdt>
      <w:sdtPr>
        <w:rPr>
          <w:rFonts w:ascii="Meiryo UI" w:hAnsi="Meiryo UI"/>
        </w:rPr>
        <w:tag w:val="goog_rdk_95"/>
        <w:id w:val="-129628927"/>
      </w:sdtPr>
      <w:sdtContent>
        <w:p w14:paraId="1B5D74CC" w14:textId="77777777" w:rsidR="003E53AE" w:rsidRDefault="00555DB4" w:rsidP="00555DB4">
          <w:pPr>
            <w:keepNext/>
            <w:pBdr>
              <w:top w:val="nil"/>
              <w:left w:val="nil"/>
              <w:bottom w:val="nil"/>
              <w:right w:val="nil"/>
              <w:between w:val="nil"/>
            </w:pBdr>
            <w:ind w:right="210"/>
            <w:rPr>
              <w:rFonts w:ascii="Meiryo UI" w:hAnsi="Meiryo UI" w:cs="Arial Unicode MS"/>
            </w:rPr>
          </w:pPr>
          <w:r w:rsidRPr="006F557B">
            <w:rPr>
              <w:rFonts w:ascii="Meiryo UI" w:hAnsi="Meiryo UI" w:cs="Arial Unicode MS"/>
            </w:rPr>
            <w:t xml:space="preserve">　標準サイバーセキュリティ仕様書の引き当て依頼書に記載され、かつECUに引き当てる「標準サイバーセキュリティ要件書/要求仕様書」を詳細化した、ECU独自のサイバーセキュリティ要求仕様書として、別紙「190_AppendixA_ECU独自のサイバーセキュリティ要求仕様書」を参照のこと。</w:t>
          </w:r>
        </w:p>
        <w:p w14:paraId="1982F350" w14:textId="6456FAD5" w:rsidR="00D93749" w:rsidRPr="006F557B" w:rsidRDefault="00000000" w:rsidP="00555DB4">
          <w:pPr>
            <w:keepNext/>
            <w:pBdr>
              <w:top w:val="nil"/>
              <w:left w:val="nil"/>
              <w:bottom w:val="nil"/>
              <w:right w:val="nil"/>
              <w:between w:val="nil"/>
            </w:pBdr>
            <w:ind w:right="210"/>
            <w:rPr>
              <w:rFonts w:ascii="Meiryo UI" w:hAnsi="Meiryo UI" w:cs="Arial"/>
            </w:rPr>
          </w:pPr>
        </w:p>
      </w:sdtContent>
    </w:sdt>
    <w:bookmarkStart w:id="17" w:name="_heading=h.mx2gn67cnyu9" w:colFirst="0" w:colLast="0" w:displacedByCustomXml="prev"/>
    <w:bookmarkEnd w:id="17" w:displacedByCustomXml="prev"/>
    <w:bookmarkStart w:id="18" w:name="_Toc107320615"/>
    <w:p w14:paraId="1982F351" w14:textId="77777777" w:rsidR="00D93749" w:rsidRPr="006F557B" w:rsidRDefault="00000000" w:rsidP="00555DB4">
      <w:pPr>
        <w:pStyle w:val="1"/>
        <w:ind w:right="210"/>
        <w:rPr>
          <w:rFonts w:ascii="Meiryo UI" w:hAnsi="Meiryo UI" w:cs="Arial"/>
          <w:b w:val="0"/>
        </w:rPr>
      </w:pPr>
      <w:sdt>
        <w:sdtPr>
          <w:rPr>
            <w:rFonts w:ascii="Meiryo UI" w:hAnsi="Meiryo UI"/>
          </w:rPr>
          <w:tag w:val="goog_rdk_96"/>
          <w:id w:val="1107230595"/>
        </w:sdtPr>
        <w:sdtContent>
          <w:r w:rsidR="00555DB4" w:rsidRPr="006F557B">
            <w:rPr>
              <w:rFonts w:ascii="Meiryo UI" w:hAnsi="Meiryo UI" w:cs="Arial Unicode MS"/>
              <w:b w:val="0"/>
            </w:rPr>
            <w:t>Appendix B. ECU独自のサイバーセキュリティ評価仕様</w:t>
          </w:r>
        </w:sdtContent>
      </w:sdt>
      <w:bookmarkEnd w:id="18"/>
    </w:p>
    <w:bookmarkStart w:id="19" w:name="_heading=h.7j5sp9i088xd" w:colFirst="0" w:colLast="0" w:displacedByCustomXml="next"/>
    <w:bookmarkEnd w:id="19" w:displacedByCustomXml="next"/>
    <w:sdt>
      <w:sdtPr>
        <w:rPr>
          <w:rFonts w:ascii="Meiryo UI" w:hAnsi="Meiryo UI"/>
        </w:rPr>
        <w:tag w:val="goog_rdk_97"/>
        <w:id w:val="-1043139071"/>
      </w:sdtPr>
      <w:sdtContent>
        <w:p w14:paraId="7B84E585" w14:textId="73BFCAB1" w:rsidR="00F816F7" w:rsidRPr="00555DB4" w:rsidRDefault="00555DB4" w:rsidP="00555DB4">
          <w:pPr>
            <w:keepNext/>
            <w:ind w:right="210"/>
            <w:rPr>
              <w:rFonts w:ascii="Meiryo UI" w:hAnsi="Meiryo UI" w:cs="Arial Unicode MS"/>
            </w:rPr>
          </w:pPr>
          <w:r w:rsidRPr="006F557B">
            <w:rPr>
              <w:rFonts w:ascii="Meiryo UI" w:hAnsi="Meiryo UI" w:cs="Arial Unicode MS"/>
            </w:rPr>
            <w:t xml:space="preserve">　ECU独自のサイバーセキュリティ要求仕様通りに動作することを実施後に確認するためには、別紙</w:t>
          </w:r>
          <w:commentRangeStart w:id="20"/>
          <w:r w:rsidRPr="006F557B">
            <w:rPr>
              <w:rFonts w:ascii="Meiryo UI" w:hAnsi="Meiryo UI" w:cs="Arial Unicode MS"/>
            </w:rPr>
            <w:t>「190_Appendix</w:t>
          </w:r>
          <w:ins w:id="21" w:author="Kitamura Yoshihiko (北村 嘉彦)" w:date="2023-07-11T12:54:00Z">
            <w:r w:rsidR="009050B0">
              <w:rPr>
                <w:rFonts w:ascii="Meiryo UI" w:hAnsi="Meiryo UI" w:cs="Arial Unicode MS" w:hint="eastAsia"/>
              </w:rPr>
              <w:t>B</w:t>
            </w:r>
          </w:ins>
          <w:del w:id="22" w:author="Kitamura Yoshihiko (北村 嘉彦)" w:date="2023-07-11T12:54:00Z">
            <w:r w:rsidRPr="006F557B" w:rsidDel="009050B0">
              <w:rPr>
                <w:rFonts w:ascii="Meiryo UI" w:hAnsi="Meiryo UI" w:cs="Arial Unicode MS"/>
              </w:rPr>
              <w:delText>C</w:delText>
            </w:r>
          </w:del>
          <w:r w:rsidRPr="006F557B">
            <w:rPr>
              <w:rFonts w:ascii="Meiryo UI" w:hAnsi="Meiryo UI" w:cs="Arial Unicode MS"/>
            </w:rPr>
            <w:t>_</w:t>
          </w:r>
          <w:commentRangeEnd w:id="20"/>
          <w:r w:rsidR="0019301E">
            <w:rPr>
              <w:rStyle w:val="af"/>
            </w:rPr>
            <w:commentReference w:id="20"/>
          </w:r>
          <w:r w:rsidRPr="006F557B">
            <w:rPr>
              <w:rFonts w:ascii="Meiryo UI" w:hAnsi="Meiryo UI" w:cs="Arial Unicode MS"/>
            </w:rPr>
            <w:t>ECU独自のサイバーセキュリティ評価仕様」を参照のこと。</w:t>
          </w:r>
        </w:p>
      </w:sdtContent>
    </w:sdt>
    <w:bookmarkStart w:id="23" w:name="_heading=h.opkgl9jbujkc" w:colFirst="0" w:colLast="0" w:displacedByCustomXml="prev"/>
    <w:bookmarkEnd w:id="23" w:displacedByCustomXml="prev"/>
    <w:p w14:paraId="0AF0A079" w14:textId="77777777" w:rsidR="00F816F7" w:rsidRPr="00F816F7" w:rsidRDefault="00F816F7" w:rsidP="00555DB4">
      <w:pPr>
        <w:keepNext/>
        <w:ind w:right="210"/>
        <w:rPr>
          <w:rFonts w:ascii="Meiryo UI" w:hAnsi="Meiryo UI"/>
        </w:rPr>
      </w:pPr>
    </w:p>
    <w:bookmarkStart w:id="24" w:name="_Toc107320616" w:displacedByCustomXml="next"/>
    <w:sdt>
      <w:sdtPr>
        <w:rPr>
          <w:rFonts w:ascii="Meiryo UI" w:hAnsi="Meiryo UI"/>
          <w:b w:val="0"/>
          <w:bCs w:val="0"/>
          <w:szCs w:val="21"/>
        </w:rPr>
        <w:tag w:val="goog_rdk_98"/>
        <w:id w:val="-259442909"/>
      </w:sdtPr>
      <w:sdtContent>
        <w:p w14:paraId="17CC727E" w14:textId="77777777" w:rsidR="00F816F7" w:rsidRDefault="00555DB4" w:rsidP="00555DB4">
          <w:pPr>
            <w:pStyle w:val="1"/>
            <w:rPr>
              <w:rFonts w:ascii="Meiryo UI" w:hAnsi="Meiryo UI" w:cs="Arial Unicode MS"/>
              <w:b w:val="0"/>
            </w:rPr>
          </w:pPr>
          <w:r w:rsidRPr="006F557B">
            <w:rPr>
              <w:rFonts w:ascii="Meiryo UI" w:hAnsi="Meiryo UI" w:cs="Arial Unicode MS"/>
              <w:b w:val="0"/>
            </w:rPr>
            <w:t>Appendix C. 暗号鍵</w:t>
          </w:r>
          <w:bookmarkEnd w:id="24"/>
        </w:p>
        <w:p w14:paraId="7CF01FBC" w14:textId="77777777" w:rsidR="00F816F7" w:rsidRDefault="00F816F7" w:rsidP="00555DB4">
          <w:pPr>
            <w:rPr>
              <w:rFonts w:ascii="Meiryo UI" w:hAnsi="Meiryo UI" w:cs="Arial Unicode MS"/>
            </w:rPr>
          </w:pPr>
          <w:r w:rsidRPr="006F557B">
            <w:rPr>
              <w:rFonts w:ascii="Meiryo UI" w:hAnsi="Meiryo UI" w:cs="Arial Unicode MS"/>
            </w:rPr>
            <w:t>別紙『190_AppendixC+D_鍵フォーマット資料』を参照のこと。</w:t>
          </w:r>
        </w:p>
        <w:p w14:paraId="1982F355" w14:textId="335C748D" w:rsidR="00D93749" w:rsidRPr="00F816F7" w:rsidRDefault="00000000" w:rsidP="00555DB4"/>
      </w:sdtContent>
    </w:sdt>
    <w:bookmarkStart w:id="25" w:name="_Toc107320617" w:displacedByCustomXml="next"/>
    <w:sdt>
      <w:sdtPr>
        <w:rPr>
          <w:rFonts w:ascii="Meiryo UI" w:hAnsi="Meiryo UI"/>
          <w:b w:val="0"/>
          <w:bCs w:val="0"/>
          <w:szCs w:val="21"/>
        </w:rPr>
        <w:tag w:val="goog_rdk_100"/>
        <w:id w:val="-828211983"/>
      </w:sdtPr>
      <w:sdtContent>
        <w:p w14:paraId="4B4A1C45" w14:textId="796C0BB0" w:rsidR="006F557B" w:rsidRDefault="00000000" w:rsidP="00555DB4">
          <w:pPr>
            <w:pStyle w:val="1"/>
            <w:rPr>
              <w:rFonts w:ascii="Meiryo UI" w:hAnsi="Meiryo UI" w:cs="Arial Unicode MS"/>
            </w:rPr>
          </w:pPr>
          <w:sdt>
            <w:sdtPr>
              <w:rPr>
                <w:rFonts w:ascii="Meiryo UI" w:hAnsi="Meiryo UI"/>
              </w:rPr>
              <w:tag w:val="goog_rdk_98"/>
              <w:id w:val="-1828427950"/>
            </w:sdtPr>
            <w:sdtEndPr>
              <w:rPr>
                <w:b w:val="0"/>
                <w:bCs w:val="0"/>
              </w:rPr>
            </w:sdtEndPr>
            <w:sdtContent>
              <w:r w:rsidR="006F557B" w:rsidRPr="006F557B">
                <w:rPr>
                  <w:rFonts w:ascii="Meiryo UI" w:hAnsi="Meiryo UI" w:cs="Arial Unicode MS"/>
                  <w:b w:val="0"/>
                </w:rPr>
                <w:t>Appendix D. 鍵フォーマット</w:t>
              </w:r>
            </w:sdtContent>
          </w:sdt>
          <w:bookmarkEnd w:id="25"/>
          <w:r w:rsidR="00555DB4" w:rsidRPr="006F557B">
            <w:rPr>
              <w:rFonts w:ascii="Meiryo UI" w:hAnsi="Meiryo UI" w:cs="Arial Unicode MS"/>
            </w:rPr>
            <w:t xml:space="preserve">　</w:t>
          </w:r>
        </w:p>
        <w:p w14:paraId="1982F356" w14:textId="58BFA5D7" w:rsidR="00D93749" w:rsidRPr="006F557B" w:rsidRDefault="00555DB4" w:rsidP="00555DB4">
          <w:pPr>
            <w:widowControl/>
            <w:jc w:val="left"/>
            <w:rPr>
              <w:rFonts w:ascii="Meiryo UI" w:hAnsi="Meiryo UI" w:cs="Arial"/>
            </w:rPr>
          </w:pPr>
          <w:r w:rsidRPr="006F557B">
            <w:rPr>
              <w:rFonts w:ascii="Meiryo UI" w:hAnsi="Meiryo UI" w:cs="Arial Unicode MS"/>
            </w:rPr>
            <w:t>別紙『190_AppendixC+D_鍵フォーマット資料』を参照のこと。</w:t>
          </w:r>
        </w:p>
      </w:sdtContent>
    </w:sdt>
    <w:p w14:paraId="1982F357" w14:textId="77777777" w:rsidR="00D93749" w:rsidRPr="006F557B" w:rsidRDefault="00D93749" w:rsidP="00555DB4">
      <w:pPr>
        <w:widowControl/>
        <w:jc w:val="left"/>
        <w:rPr>
          <w:rFonts w:ascii="Meiryo UI" w:hAnsi="Meiryo UI" w:cs="Arial"/>
        </w:rPr>
      </w:pPr>
    </w:p>
    <w:bookmarkStart w:id="26" w:name="_Toc107320618"/>
    <w:p w14:paraId="1982F358" w14:textId="77777777" w:rsidR="00D93749" w:rsidRPr="006F557B" w:rsidRDefault="00000000" w:rsidP="00555DB4">
      <w:pPr>
        <w:pStyle w:val="1"/>
        <w:rPr>
          <w:rFonts w:ascii="Meiryo UI" w:hAnsi="Meiryo UI" w:cs="Arial"/>
          <w:b w:val="0"/>
        </w:rPr>
      </w:pPr>
      <w:sdt>
        <w:sdtPr>
          <w:rPr>
            <w:rFonts w:ascii="Meiryo UI" w:hAnsi="Meiryo UI"/>
          </w:rPr>
          <w:tag w:val="goog_rdk_101"/>
          <w:id w:val="-1826272148"/>
        </w:sdtPr>
        <w:sdtContent>
          <w:r w:rsidR="00555DB4" w:rsidRPr="006F557B">
            <w:rPr>
              <w:rFonts w:ascii="Meiryo UI" w:hAnsi="Meiryo UI" w:cs="Arial Unicode MS"/>
              <w:b w:val="0"/>
            </w:rPr>
            <w:t>Appendix E. 車両サイバーセキュリティECU開発プロセス　CIA</w:t>
          </w:r>
        </w:sdtContent>
      </w:sdt>
      <w:bookmarkEnd w:id="26"/>
    </w:p>
    <w:p w14:paraId="1982F359" w14:textId="04CA1DF2" w:rsidR="00D93749" w:rsidRPr="006F557B" w:rsidRDefault="00000000" w:rsidP="00555DB4">
      <w:pPr>
        <w:widowControl/>
        <w:jc w:val="left"/>
        <w:rPr>
          <w:rFonts w:ascii="Meiryo UI" w:hAnsi="Meiryo UI" w:cs="Arial"/>
        </w:rPr>
      </w:pPr>
      <w:sdt>
        <w:sdtPr>
          <w:rPr>
            <w:rFonts w:ascii="Meiryo UI" w:hAnsi="Meiryo UI"/>
          </w:rPr>
          <w:tag w:val="goog_rdk_102"/>
          <w:id w:val="370802103"/>
        </w:sdtPr>
        <w:sdtContent>
          <w:r w:rsidR="00555DB4" w:rsidRPr="006F557B">
            <w:rPr>
              <w:rFonts w:ascii="Meiryo UI" w:hAnsi="Meiryo UI" w:cs="Arial Unicode MS"/>
            </w:rPr>
            <w:t xml:space="preserve">　車両サイバーセキュリティECU開発プロセスにおける、トヨタとTier1サプライヤの責務を、本CIA(Cybersecurity Interface Agreement) を用いて</w:t>
          </w:r>
          <w:r w:rsidR="00010C16" w:rsidRPr="006F557B">
            <w:rPr>
              <w:rFonts w:ascii="Meiryo UI" w:hAnsi="Meiryo UI" w:cs="Arial Unicode MS" w:hint="eastAsia"/>
            </w:rPr>
            <w:t>、基本テンプレートとして</w:t>
          </w:r>
          <w:r w:rsidR="00555DB4" w:rsidRPr="006F557B">
            <w:rPr>
              <w:rFonts w:ascii="Meiryo UI" w:hAnsi="Meiryo UI" w:cs="Arial Unicode MS"/>
            </w:rPr>
            <w:t>明確化する。別紙参照のこと。</w:t>
          </w:r>
        </w:sdtContent>
      </w:sdt>
    </w:p>
    <w:p w14:paraId="1982F35A" w14:textId="77777777" w:rsidR="00D93749" w:rsidRPr="006F557B" w:rsidRDefault="00D93749" w:rsidP="00555DB4">
      <w:pPr>
        <w:widowControl/>
        <w:jc w:val="left"/>
        <w:rPr>
          <w:rFonts w:ascii="Meiryo UI" w:hAnsi="Meiryo UI" w:cs="Arial"/>
        </w:rPr>
      </w:pPr>
    </w:p>
    <w:bookmarkStart w:id="27" w:name="_Toc107320619"/>
    <w:p w14:paraId="1982F35B" w14:textId="77777777" w:rsidR="00D93749" w:rsidRPr="006F557B" w:rsidRDefault="00000000" w:rsidP="00555DB4">
      <w:pPr>
        <w:pStyle w:val="1"/>
        <w:widowControl/>
        <w:jc w:val="left"/>
        <w:rPr>
          <w:rFonts w:ascii="Meiryo UI" w:hAnsi="Meiryo UI" w:cs="Arial"/>
          <w:b w:val="0"/>
        </w:rPr>
      </w:pPr>
      <w:sdt>
        <w:sdtPr>
          <w:rPr>
            <w:rFonts w:ascii="Meiryo UI" w:hAnsi="Meiryo UI"/>
          </w:rPr>
          <w:tag w:val="goog_rdk_103"/>
          <w:id w:val="-932046820"/>
        </w:sdtPr>
        <w:sdtContent>
          <w:r w:rsidR="00555DB4" w:rsidRPr="006F557B">
            <w:rPr>
              <w:rFonts w:ascii="Meiryo UI" w:hAnsi="Meiryo UI" w:cs="Arial Unicode MS"/>
              <w:b w:val="0"/>
            </w:rPr>
            <w:t>Appendix H. 情報資産分類一覧</w:t>
          </w:r>
        </w:sdtContent>
      </w:sdt>
      <w:bookmarkEnd w:id="27"/>
    </w:p>
    <w:p w14:paraId="1982F360" w14:textId="62CA3DB1" w:rsidR="00D93749" w:rsidRPr="006F557B" w:rsidRDefault="00000000" w:rsidP="00555DB4">
      <w:pPr>
        <w:widowControl/>
        <w:jc w:val="left"/>
        <w:rPr>
          <w:rFonts w:ascii="Meiryo UI" w:hAnsi="Meiryo UI" w:cs="Arial"/>
        </w:rPr>
      </w:pPr>
      <w:sdt>
        <w:sdtPr>
          <w:rPr>
            <w:rFonts w:ascii="Meiryo UI" w:hAnsi="Meiryo UI"/>
          </w:rPr>
          <w:tag w:val="goog_rdk_104"/>
          <w:id w:val="1086497057"/>
        </w:sdtPr>
        <w:sdtContent>
          <w:r w:rsidR="00555DB4" w:rsidRPr="006F557B">
            <w:rPr>
              <w:rFonts w:ascii="Meiryo UI" w:hAnsi="Meiryo UI" w:cs="Arial Unicode MS"/>
            </w:rPr>
            <w:t xml:space="preserve">　別紙『190_AppendixH 情報資産分類一覧』を参照のこと。</w:t>
          </w:r>
        </w:sdtContent>
      </w:sdt>
    </w:p>
    <w:sectPr w:rsidR="00D93749" w:rsidRPr="006F557B">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37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Kurashige, Rentaro/倉茂 廉太郎" w:date="2023-07-12T21:24:00Z" w:initials="KR廉">
    <w:p w14:paraId="01CE4772" w14:textId="2C8E3F37" w:rsidR="0019301E" w:rsidRDefault="0019301E">
      <w:pPr>
        <w:pStyle w:val="af0"/>
        <w:rPr>
          <w:rFonts w:hint="eastAsia"/>
        </w:rPr>
      </w:pPr>
      <w:r>
        <w:rPr>
          <w:rStyle w:val="af"/>
        </w:rPr>
        <w:annotationRef/>
      </w:r>
      <w:r>
        <w:rPr>
          <w:rFonts w:hint="eastAsia"/>
        </w:rPr>
        <w:t>Appendix</w:t>
      </w:r>
      <w:r>
        <w:t xml:space="preserve"> </w:t>
      </w:r>
      <w:r>
        <w:rPr>
          <w:rFonts w:hint="eastAsia"/>
        </w:rPr>
        <w:t>の誤記を修正。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E47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9883" w16cex:dateUtc="2023-07-12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E4772" w16cid:durableId="28599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5F56" w14:textId="77777777" w:rsidR="00CA628F" w:rsidRDefault="00CA628F">
      <w:r>
        <w:separator/>
      </w:r>
    </w:p>
  </w:endnote>
  <w:endnote w:type="continuationSeparator" w:id="0">
    <w:p w14:paraId="23697687" w14:textId="77777777" w:rsidR="00CA628F" w:rsidRDefault="00CA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4" w14:textId="77777777" w:rsidR="00D93749" w:rsidRDefault="00D93749">
    <w:pPr>
      <w:pBdr>
        <w:top w:val="nil"/>
        <w:left w:val="nil"/>
        <w:bottom w:val="nil"/>
        <w:right w:val="nil"/>
        <w:between w:val="nil"/>
      </w:pBdr>
      <w:tabs>
        <w:tab w:val="center" w:pos="4252"/>
        <w:tab w:val="right" w:pos="8504"/>
      </w:tabs>
      <w:rPr>
        <w:rFonts w:eastAsia="ＭＳ Ｐゴシック"/>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5" w14:textId="51F916B3" w:rsidR="00D93749" w:rsidRDefault="00555DB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w:t>
    </w:r>
    <w:ins w:id="28" w:author="Kurashige, Rentaro/倉茂 廉太郎" w:date="2023-03-16T21:12:00Z">
      <w:r w:rsidR="009E56BD">
        <w:rPr>
          <w:rFonts w:ascii="Meiryo UI" w:hAnsi="Meiryo UI" w:cs="Meiryo UI"/>
          <w:color w:val="000000"/>
        </w:rPr>
        <w:t>3</w:t>
      </w:r>
    </w:ins>
    <w:del w:id="29" w:author="Kurashige, Rentaro/倉茂 廉太郎" w:date="2023-03-16T21:12:00Z">
      <w:r w:rsidDel="009E56BD">
        <w:rPr>
          <w:rFonts w:ascii="Meiryo UI" w:hAnsi="Meiryo UI" w:cs="Meiryo UI"/>
          <w:color w:val="000000"/>
        </w:rPr>
        <w:delText>2</w:delText>
      </w:r>
    </w:del>
    <w:r>
      <w:rPr>
        <w:rFonts w:ascii="Meiryo UI" w:hAnsi="Meiryo UI" w:cs="Meiryo UI"/>
        <w:color w:val="000000"/>
      </w:rPr>
      <w:t xml:space="preserve"> TOYOTA MOTOR CORPORATION. All Rights Reserved</w:t>
    </w:r>
  </w:p>
  <w:p w14:paraId="1982F366" w14:textId="4879CE2F" w:rsidR="00D93749" w:rsidRDefault="00555DB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fldChar w:fldCharType="begin"/>
    </w:r>
    <w:r>
      <w:rPr>
        <w:rFonts w:ascii="Meiryo UI" w:hAnsi="Meiryo UI" w:cs="Meiryo UI"/>
        <w:color w:val="000000"/>
      </w:rPr>
      <w:instrText>PAGE</w:instrText>
    </w:r>
    <w:r>
      <w:rPr>
        <w:rFonts w:ascii="Meiryo UI" w:hAnsi="Meiryo UI" w:cs="Meiryo UI"/>
        <w:color w:val="000000"/>
      </w:rPr>
      <w:fldChar w:fldCharType="separate"/>
    </w:r>
    <w:r w:rsidR="00391E42">
      <w:rPr>
        <w:rFonts w:ascii="Meiryo UI" w:hAnsi="Meiryo UI" w:cs="Meiryo UI"/>
        <w:noProof/>
        <w:color w:val="000000"/>
      </w:rPr>
      <w:t>6</w:t>
    </w:r>
    <w:r>
      <w:rPr>
        <w:rFonts w:ascii="Meiryo UI" w:hAnsi="Meiryo UI" w:cs="Meiryo UI"/>
        <w:color w:val="000000"/>
      </w:rPr>
      <w:fldChar w:fldCharType="end"/>
    </w:r>
  </w:p>
  <w:p w14:paraId="1982F367" w14:textId="77777777" w:rsidR="00D93749" w:rsidRDefault="00D93749">
    <w:pPr>
      <w:pBdr>
        <w:top w:val="nil"/>
        <w:left w:val="nil"/>
        <w:bottom w:val="nil"/>
        <w:right w:val="nil"/>
        <w:between w:val="nil"/>
      </w:pBdr>
      <w:tabs>
        <w:tab w:val="center" w:pos="4252"/>
        <w:tab w:val="right" w:pos="8504"/>
      </w:tabs>
      <w:rPr>
        <w:rFonts w:eastAsia="ＭＳ Ｐゴシック"/>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A" w14:textId="653C3639" w:rsidR="00D93749" w:rsidRDefault="00555DB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w:t>
    </w:r>
    <w:ins w:id="30" w:author="Kurashige, Rentaro/倉茂 廉太郎" w:date="2023-03-16T21:12:00Z">
      <w:r w:rsidR="009E56BD">
        <w:rPr>
          <w:rFonts w:ascii="Meiryo UI" w:hAnsi="Meiryo UI" w:cs="Meiryo UI" w:hint="eastAsia"/>
          <w:color w:val="000000"/>
        </w:rPr>
        <w:t>3</w:t>
      </w:r>
    </w:ins>
    <w:del w:id="31" w:author="Kurashige, Rentaro/倉茂 廉太郎" w:date="2023-03-16T21:12:00Z">
      <w:r w:rsidDel="009E56BD">
        <w:rPr>
          <w:rFonts w:ascii="Meiryo UI" w:hAnsi="Meiryo UI" w:cs="Meiryo UI"/>
          <w:color w:val="000000"/>
        </w:rPr>
        <w:delText>2</w:delText>
      </w:r>
    </w:del>
    <w:r>
      <w:rPr>
        <w:rFonts w:ascii="Meiryo UI" w:hAnsi="Meiryo UI" w:cs="Meiryo UI"/>
        <w:color w:val="000000"/>
      </w:rPr>
      <w:t xml:space="preserve"> TOYOTA MOTOR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0139" w14:textId="77777777" w:rsidR="00CA628F" w:rsidRDefault="00CA628F">
      <w:r>
        <w:separator/>
      </w:r>
    </w:p>
  </w:footnote>
  <w:footnote w:type="continuationSeparator" w:id="0">
    <w:p w14:paraId="00D6AD79" w14:textId="77777777" w:rsidR="00CA628F" w:rsidRDefault="00CA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1" w14:textId="77777777" w:rsidR="00D93749" w:rsidRDefault="00D93749">
    <w:pPr>
      <w:pBdr>
        <w:top w:val="nil"/>
        <w:left w:val="nil"/>
        <w:bottom w:val="nil"/>
        <w:right w:val="nil"/>
        <w:between w:val="nil"/>
      </w:pBdr>
      <w:tabs>
        <w:tab w:val="center" w:pos="4252"/>
        <w:tab w:val="right" w:pos="8504"/>
      </w:tabs>
      <w:rPr>
        <w:rFonts w:eastAsia="ＭＳ Ｐゴシック"/>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2" w14:textId="77777777" w:rsidR="00D93749" w:rsidRDefault="00555DB4">
    <w:pPr>
      <w:pBdr>
        <w:top w:val="nil"/>
        <w:left w:val="nil"/>
        <w:bottom w:val="nil"/>
        <w:right w:val="nil"/>
        <w:between w:val="nil"/>
      </w:pBdr>
      <w:tabs>
        <w:tab w:val="center" w:pos="4252"/>
        <w:tab w:val="right" w:pos="8504"/>
      </w:tabs>
      <w:ind w:left="420"/>
      <w:rPr>
        <w:rFonts w:eastAsia="ＭＳ Ｐゴシック"/>
        <w:color w:val="000000"/>
      </w:rPr>
    </w:pPr>
    <w:r>
      <w:rPr>
        <w:noProof/>
      </w:rPr>
      <w:drawing>
        <wp:anchor distT="0" distB="0" distL="114300" distR="114300" simplePos="0" relativeHeight="251658240" behindDoc="0" locked="0" layoutInCell="1" hidden="0" allowOverlap="1" wp14:anchorId="1982F36B" wp14:editId="1982F36C">
          <wp:simplePos x="0" y="0"/>
          <wp:positionH relativeFrom="column">
            <wp:posOffset>5831343</wp:posOffset>
          </wp:positionH>
          <wp:positionV relativeFrom="paragraph">
            <wp:posOffset>-159024</wp:posOffset>
          </wp:positionV>
          <wp:extent cx="612057" cy="382737"/>
          <wp:effectExtent l="0" t="0" r="0" b="0"/>
          <wp:wrapSquare wrapText="bothSides" distT="0" distB="0" distL="114300" distR="114300"/>
          <wp:docPr id="475" name="image1.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1.png" descr="C:\Users\1557668\Desktop\機密区分表示\機密区分表示_関係者外秘.bmp"/>
                  <pic:cNvPicPr preferRelativeResize="0"/>
                </pic:nvPicPr>
                <pic:blipFill>
                  <a:blip r:embed="rId1"/>
                  <a:srcRect/>
                  <a:stretch>
                    <a:fillRect/>
                  </a:stretch>
                </pic:blipFill>
                <pic:spPr>
                  <a:xfrm>
                    <a:off x="0" y="0"/>
                    <a:ext cx="612057" cy="382737"/>
                  </a:xfrm>
                  <a:prstGeom prst="rect">
                    <a:avLst/>
                  </a:prstGeom>
                  <a:ln/>
                </pic:spPr>
              </pic:pic>
            </a:graphicData>
          </a:graphic>
        </wp:anchor>
      </w:drawing>
    </w:r>
  </w:p>
  <w:p w14:paraId="1982F363" w14:textId="77777777" w:rsidR="00D93749" w:rsidRDefault="00D9374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F368" w14:textId="77777777" w:rsidR="00D93749" w:rsidRDefault="00555DB4">
    <w:pPr>
      <w:pBdr>
        <w:top w:val="nil"/>
        <w:left w:val="nil"/>
        <w:bottom w:val="nil"/>
        <w:right w:val="nil"/>
        <w:between w:val="nil"/>
      </w:pBdr>
      <w:tabs>
        <w:tab w:val="center" w:pos="4252"/>
        <w:tab w:val="right" w:pos="8504"/>
      </w:tabs>
      <w:ind w:left="420"/>
      <w:rPr>
        <w:rFonts w:eastAsia="ＭＳ Ｐゴシック"/>
        <w:color w:val="000000"/>
      </w:rPr>
    </w:pPr>
    <w:r>
      <w:rPr>
        <w:noProof/>
      </w:rPr>
      <w:drawing>
        <wp:anchor distT="0" distB="0" distL="114300" distR="114300" simplePos="0" relativeHeight="251659264" behindDoc="0" locked="0" layoutInCell="1" hidden="0" allowOverlap="1" wp14:anchorId="1982F36D" wp14:editId="1982F36E">
          <wp:simplePos x="0" y="0"/>
          <wp:positionH relativeFrom="column">
            <wp:posOffset>5801360</wp:posOffset>
          </wp:positionH>
          <wp:positionV relativeFrom="paragraph">
            <wp:posOffset>-212226</wp:posOffset>
          </wp:positionV>
          <wp:extent cx="619450" cy="386790"/>
          <wp:effectExtent l="0" t="0" r="0" b="0"/>
          <wp:wrapSquare wrapText="bothSides" distT="0" distB="0" distL="114300" distR="114300"/>
          <wp:docPr id="476" name="image1.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1.png" descr="C:\Users\1557668\Desktop\機密区分表示\機密区分表示_関係者外秘.bmp"/>
                  <pic:cNvPicPr preferRelativeResize="0"/>
                </pic:nvPicPr>
                <pic:blipFill>
                  <a:blip r:embed="rId1"/>
                  <a:srcRect/>
                  <a:stretch>
                    <a:fillRect/>
                  </a:stretch>
                </pic:blipFill>
                <pic:spPr>
                  <a:xfrm>
                    <a:off x="0" y="0"/>
                    <a:ext cx="619450" cy="386790"/>
                  </a:xfrm>
                  <a:prstGeom prst="rect">
                    <a:avLst/>
                  </a:prstGeom>
                  <a:ln/>
                </pic:spPr>
              </pic:pic>
            </a:graphicData>
          </a:graphic>
        </wp:anchor>
      </w:drawing>
    </w:r>
  </w:p>
  <w:p w14:paraId="1982F369" w14:textId="77777777" w:rsidR="00D93749" w:rsidRDefault="00D93749">
    <w:pPr>
      <w:pBdr>
        <w:top w:val="nil"/>
        <w:left w:val="nil"/>
        <w:bottom w:val="nil"/>
        <w:right w:val="nil"/>
        <w:between w:val="nil"/>
      </w:pBdr>
      <w:tabs>
        <w:tab w:val="center" w:pos="4252"/>
        <w:tab w:val="right" w:pos="8504"/>
      </w:tabs>
      <w:rPr>
        <w:rFonts w:eastAsia="ＭＳ Ｐゴシック"/>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3673"/>
    <w:multiLevelType w:val="multilevel"/>
    <w:tmpl w:val="2662DB66"/>
    <w:lvl w:ilvl="0">
      <w:start w:val="1"/>
      <w:numFmt w:val="bullet"/>
      <w:lvlText w:val="·"/>
      <w:lvlJc w:val="left"/>
      <w:pPr>
        <w:ind w:left="1271" w:hanging="420"/>
      </w:pPr>
      <w:rPr>
        <w:rFonts w:ascii="Noto Sans Symbols" w:eastAsia="Noto Sans Symbols" w:hAnsi="Noto Sans Symbols" w:cs="Noto Sans Symbols"/>
      </w:rPr>
    </w:lvl>
    <w:lvl w:ilvl="1">
      <w:start w:val="1"/>
      <w:numFmt w:val="bullet"/>
      <w:lvlText w:val="⮚"/>
      <w:lvlJc w:val="left"/>
      <w:pPr>
        <w:ind w:left="1691" w:hanging="420"/>
      </w:pPr>
      <w:rPr>
        <w:rFonts w:ascii="Noto Sans Symbols" w:eastAsia="Noto Sans Symbols" w:hAnsi="Noto Sans Symbols" w:cs="Noto Sans Symbols"/>
      </w:rPr>
    </w:lvl>
    <w:lvl w:ilvl="2">
      <w:start w:val="1"/>
      <w:numFmt w:val="bullet"/>
      <w:lvlText w:val="·"/>
      <w:lvlJc w:val="left"/>
      <w:pPr>
        <w:ind w:left="2111" w:hanging="420"/>
      </w:pPr>
      <w:rPr>
        <w:rFonts w:ascii="Noto Sans Symbols" w:eastAsia="Noto Sans Symbols" w:hAnsi="Noto Sans Symbols" w:cs="Noto Sans Symbols"/>
      </w:rPr>
    </w:lvl>
    <w:lvl w:ilvl="3">
      <w:start w:val="1"/>
      <w:numFmt w:val="bullet"/>
      <w:lvlText w:val="●"/>
      <w:lvlJc w:val="left"/>
      <w:pPr>
        <w:ind w:left="2531" w:hanging="420"/>
      </w:pPr>
      <w:rPr>
        <w:rFonts w:ascii="Noto Sans Symbols" w:eastAsia="Noto Sans Symbols" w:hAnsi="Noto Sans Symbols" w:cs="Noto Sans Symbols"/>
      </w:rPr>
    </w:lvl>
    <w:lvl w:ilvl="4">
      <w:start w:val="1"/>
      <w:numFmt w:val="bullet"/>
      <w:lvlText w:val="⮚"/>
      <w:lvlJc w:val="left"/>
      <w:pPr>
        <w:ind w:left="2951" w:hanging="420"/>
      </w:pPr>
      <w:rPr>
        <w:rFonts w:ascii="Noto Sans Symbols" w:eastAsia="Noto Sans Symbols" w:hAnsi="Noto Sans Symbols" w:cs="Noto Sans Symbols"/>
      </w:rPr>
    </w:lvl>
    <w:lvl w:ilvl="5">
      <w:start w:val="1"/>
      <w:numFmt w:val="bullet"/>
      <w:lvlText w:val="✧"/>
      <w:lvlJc w:val="left"/>
      <w:pPr>
        <w:ind w:left="3371" w:hanging="420"/>
      </w:pPr>
      <w:rPr>
        <w:rFonts w:ascii="Noto Sans Symbols" w:eastAsia="Noto Sans Symbols" w:hAnsi="Noto Sans Symbols" w:cs="Noto Sans Symbols"/>
      </w:rPr>
    </w:lvl>
    <w:lvl w:ilvl="6">
      <w:start w:val="1"/>
      <w:numFmt w:val="bullet"/>
      <w:lvlText w:val="●"/>
      <w:lvlJc w:val="left"/>
      <w:pPr>
        <w:ind w:left="3791" w:hanging="420"/>
      </w:pPr>
      <w:rPr>
        <w:rFonts w:ascii="Noto Sans Symbols" w:eastAsia="Noto Sans Symbols" w:hAnsi="Noto Sans Symbols" w:cs="Noto Sans Symbols"/>
      </w:rPr>
    </w:lvl>
    <w:lvl w:ilvl="7">
      <w:start w:val="1"/>
      <w:numFmt w:val="bullet"/>
      <w:lvlText w:val="⮚"/>
      <w:lvlJc w:val="left"/>
      <w:pPr>
        <w:ind w:left="4211" w:hanging="420"/>
      </w:pPr>
      <w:rPr>
        <w:rFonts w:ascii="Noto Sans Symbols" w:eastAsia="Noto Sans Symbols" w:hAnsi="Noto Sans Symbols" w:cs="Noto Sans Symbols"/>
      </w:rPr>
    </w:lvl>
    <w:lvl w:ilvl="8">
      <w:start w:val="1"/>
      <w:numFmt w:val="bullet"/>
      <w:lvlText w:val="✧"/>
      <w:lvlJc w:val="left"/>
      <w:pPr>
        <w:ind w:left="4631" w:hanging="420"/>
      </w:pPr>
      <w:rPr>
        <w:rFonts w:ascii="Noto Sans Symbols" w:eastAsia="Noto Sans Symbols" w:hAnsi="Noto Sans Symbols" w:cs="Noto Sans Symbols"/>
      </w:rPr>
    </w:lvl>
  </w:abstractNum>
  <w:num w:numId="1" w16cid:durableId="10886209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ashige, Rentaro/倉茂 廉太郎">
    <w15:presenceInfo w15:providerId="AD" w15:userId="S::1606465@tmc.twfr.toyota.co.jp::096c5899-75a6-4893-b884-54aea55473d6"/>
  </w15:person>
  <w15:person w15:author="Kitamura Yoshihiko (北村 嘉彦)">
    <w15:presenceInfo w15:providerId="AD" w15:userId="S::kitamura.yoshihiko@jp.panasonic.com::fae10a3f-cbd3-4e86-b01e-6d3bd0b12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749"/>
    <w:rsid w:val="00010C16"/>
    <w:rsid w:val="00027621"/>
    <w:rsid w:val="000F0398"/>
    <w:rsid w:val="0010328A"/>
    <w:rsid w:val="0019301E"/>
    <w:rsid w:val="00242291"/>
    <w:rsid w:val="002E47DA"/>
    <w:rsid w:val="00391E42"/>
    <w:rsid w:val="003C1283"/>
    <w:rsid w:val="003E53AE"/>
    <w:rsid w:val="00404158"/>
    <w:rsid w:val="00555DB4"/>
    <w:rsid w:val="005736D8"/>
    <w:rsid w:val="00583EAF"/>
    <w:rsid w:val="00596EAE"/>
    <w:rsid w:val="006F557B"/>
    <w:rsid w:val="0072448E"/>
    <w:rsid w:val="007301D5"/>
    <w:rsid w:val="00750677"/>
    <w:rsid w:val="00754001"/>
    <w:rsid w:val="007555D0"/>
    <w:rsid w:val="007C365B"/>
    <w:rsid w:val="0085262F"/>
    <w:rsid w:val="008B1F05"/>
    <w:rsid w:val="008C6649"/>
    <w:rsid w:val="008D0CCB"/>
    <w:rsid w:val="009050B0"/>
    <w:rsid w:val="0094198C"/>
    <w:rsid w:val="0097186E"/>
    <w:rsid w:val="009B3582"/>
    <w:rsid w:val="009B6EE0"/>
    <w:rsid w:val="009E137A"/>
    <w:rsid w:val="009E56BD"/>
    <w:rsid w:val="00A2634E"/>
    <w:rsid w:val="00A46665"/>
    <w:rsid w:val="00A635A9"/>
    <w:rsid w:val="00A7023E"/>
    <w:rsid w:val="00AB7A67"/>
    <w:rsid w:val="00AD7EF3"/>
    <w:rsid w:val="00B70E31"/>
    <w:rsid w:val="00BB57E1"/>
    <w:rsid w:val="00BC1726"/>
    <w:rsid w:val="00C16D35"/>
    <w:rsid w:val="00CA628F"/>
    <w:rsid w:val="00CD1DDC"/>
    <w:rsid w:val="00D6086A"/>
    <w:rsid w:val="00D72269"/>
    <w:rsid w:val="00D93749"/>
    <w:rsid w:val="00ED2352"/>
    <w:rsid w:val="00F81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82F25F"/>
  <w15:docId w15:val="{C1D08005-1AAF-4A8F-A421-DEEA774B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ＭＳ Ｐゴシック" w:hAnsi="ＭＳ Ｐゴシック" w:cs="ＭＳ Ｐゴシック"/>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001"/>
    <w:pPr>
      <w:autoSpaceDE w:val="0"/>
      <w:autoSpaceDN w:val="0"/>
      <w:adjustRightInd w:val="0"/>
    </w:pPr>
    <w:rPr>
      <w:rFonts w:eastAsia="Meiryo UI"/>
    </w:rPr>
  </w:style>
  <w:style w:type="paragraph" w:styleId="1">
    <w:name w:val="heading 1"/>
    <w:basedOn w:val="a"/>
    <w:next w:val="a"/>
    <w:link w:val="10"/>
    <w:qFormat/>
    <w:pPr>
      <w:keepNext/>
      <w:outlineLvl w:val="0"/>
    </w:pPr>
    <w:rPr>
      <w:b/>
      <w:bCs/>
      <w:szCs w:val="18"/>
    </w:rPr>
  </w:style>
  <w:style w:type="paragraph" w:styleId="2">
    <w:name w:val="heading 2"/>
    <w:basedOn w:val="1"/>
    <w:next w:val="a"/>
    <w:link w:val="20"/>
    <w:qFormat/>
    <w:rsid w:val="00313CD2"/>
    <w:pPr>
      <w:ind w:leftChars="100" w:left="210" w:rightChars="100" w:right="100"/>
      <w:outlineLvl w:val="1"/>
    </w:pPr>
  </w:style>
  <w:style w:type="paragraph" w:styleId="3">
    <w:name w:val="heading 3"/>
    <w:basedOn w:val="a"/>
    <w:next w:val="a"/>
    <w:qFormat/>
    <w:rsid w:val="00C6113E"/>
    <w:pPr>
      <w:keepNext/>
      <w:ind w:left="400"/>
      <w:outlineLvl w:val="2"/>
    </w:pPr>
    <w:rPr>
      <w:rFonts w:ascii="Arial" w:hAnsi="Arial" w:cs="Arial"/>
      <w:b/>
    </w:rPr>
  </w:style>
  <w:style w:type="paragraph" w:styleId="4">
    <w:name w:val="heading 4"/>
    <w:basedOn w:val="a"/>
    <w:next w:val="a"/>
    <w:qFormat/>
    <w:pPr>
      <w:keepNext/>
      <w:outlineLvl w:val="3"/>
    </w:pPr>
    <w:rPr>
      <w:b/>
      <w:bCs/>
    </w:rPr>
  </w:style>
  <w:style w:type="paragraph" w:styleId="5">
    <w:name w:val="heading 5"/>
    <w:basedOn w:val="a"/>
    <w:next w:val="a"/>
    <w:qFormat/>
    <w:pPr>
      <w:keepNext/>
      <w:framePr w:hSpace="142" w:wrap="around" w:vAnchor="page" w:hAnchor="margin" w:y="1625"/>
      <w:spacing w:line="0" w:lineRule="atLeast"/>
      <w:jc w:val="center"/>
      <w:outlineLvl w:val="4"/>
    </w:p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8">
    <w:name w:val="toc 8"/>
    <w:basedOn w:val="a"/>
    <w:next w:val="a"/>
    <w:autoRedefine/>
    <w:semiHidden/>
    <w:pPr>
      <w:ind w:left="1470"/>
    </w:pPr>
  </w:style>
  <w:style w:type="paragraph" w:styleId="7">
    <w:name w:val="toc 7"/>
    <w:basedOn w:val="a"/>
    <w:next w:val="a"/>
    <w:autoRedefine/>
    <w:semiHidden/>
    <w:pPr>
      <w:ind w:left="1260"/>
    </w:pPr>
  </w:style>
  <w:style w:type="paragraph" w:styleId="60">
    <w:name w:val="toc 6"/>
    <w:basedOn w:val="a"/>
    <w:next w:val="a"/>
    <w:autoRedefine/>
    <w:semiHidden/>
    <w:pPr>
      <w:ind w:left="1050"/>
    </w:pPr>
  </w:style>
  <w:style w:type="paragraph" w:styleId="50">
    <w:name w:val="toc 5"/>
    <w:basedOn w:val="a"/>
    <w:next w:val="a"/>
    <w:autoRedefine/>
    <w:semiHidden/>
    <w:pPr>
      <w:ind w:left="840"/>
    </w:pPr>
  </w:style>
  <w:style w:type="paragraph" w:styleId="40">
    <w:name w:val="toc 4"/>
    <w:basedOn w:val="a"/>
    <w:next w:val="a"/>
    <w:autoRedefine/>
    <w:semiHidden/>
    <w:pPr>
      <w:ind w:left="630"/>
    </w:pPr>
  </w:style>
  <w:style w:type="paragraph" w:styleId="30">
    <w:name w:val="toc 3"/>
    <w:basedOn w:val="a"/>
    <w:next w:val="a"/>
    <w:autoRedefine/>
    <w:uiPriority w:val="39"/>
    <w:pPr>
      <w:ind w:left="420"/>
    </w:pPr>
  </w:style>
  <w:style w:type="paragraph" w:styleId="21">
    <w:name w:val="toc 2"/>
    <w:basedOn w:val="a"/>
    <w:next w:val="a"/>
    <w:autoRedefine/>
    <w:uiPriority w:val="39"/>
    <w:rsid w:val="002F6F64"/>
    <w:pPr>
      <w:tabs>
        <w:tab w:val="right" w:leader="dot" w:pos="9628"/>
      </w:tabs>
      <w:ind w:left="210"/>
    </w:pPr>
    <w:rPr>
      <w:rFonts w:cs="Arial"/>
      <w:noProof/>
    </w:rPr>
  </w:style>
  <w:style w:type="paragraph" w:styleId="11">
    <w:name w:val="toc 1"/>
    <w:basedOn w:val="a"/>
    <w:next w:val="a"/>
    <w:autoRedefine/>
    <w:uiPriority w:val="39"/>
    <w:rsid w:val="0019301E"/>
    <w:pPr>
      <w:tabs>
        <w:tab w:val="right" w:pos="9628"/>
      </w:tabs>
    </w:pPr>
  </w:style>
  <w:style w:type="paragraph" w:styleId="a4">
    <w:name w:val="footer"/>
    <w:basedOn w:val="a"/>
    <w:link w:val="a5"/>
    <w:uiPriority w:val="99"/>
    <w:pPr>
      <w:tabs>
        <w:tab w:val="center" w:pos="4252"/>
        <w:tab w:val="right" w:pos="8504"/>
      </w:tabs>
    </w:pPr>
  </w:style>
  <w:style w:type="paragraph" w:styleId="a6">
    <w:name w:val="header"/>
    <w:basedOn w:val="a"/>
    <w:link w:val="a7"/>
    <w:uiPriority w:val="99"/>
    <w:pPr>
      <w:tabs>
        <w:tab w:val="center" w:pos="4252"/>
        <w:tab w:val="right" w:pos="8504"/>
      </w:tabs>
    </w:pPr>
  </w:style>
  <w:style w:type="paragraph" w:styleId="a8">
    <w:name w:val="Normal Indent"/>
    <w:basedOn w:val="a"/>
    <w:pPr>
      <w:ind w:left="720"/>
    </w:pPr>
  </w:style>
  <w:style w:type="paragraph" w:styleId="a9">
    <w:name w:val="Body Text"/>
    <w:basedOn w:val="a"/>
    <w:pPr>
      <w:spacing w:line="240" w:lineRule="atLeast"/>
      <w:jc w:val="center"/>
    </w:pPr>
    <w:rPr>
      <w:sz w:val="16"/>
      <w:szCs w:val="16"/>
    </w:rPr>
  </w:style>
  <w:style w:type="paragraph" w:styleId="9">
    <w:name w:val="toc 9"/>
    <w:basedOn w:val="a"/>
    <w:next w:val="a"/>
    <w:autoRedefine/>
    <w:semiHidden/>
    <w:pPr>
      <w:ind w:left="1680"/>
    </w:pPr>
  </w:style>
  <w:style w:type="character" w:styleId="aa">
    <w:name w:val="Hyperlink"/>
    <w:uiPriority w:val="99"/>
    <w:rPr>
      <w:color w:val="0000FF"/>
      <w:u w:val="single"/>
    </w:rPr>
  </w:style>
  <w:style w:type="character" w:styleId="ab">
    <w:name w:val="FollowedHyperlink"/>
    <w:rPr>
      <w:color w:val="800080"/>
      <w:u w:val="single"/>
    </w:rPr>
  </w:style>
  <w:style w:type="paragraph" w:styleId="22">
    <w:name w:val="Body Text 2"/>
    <w:basedOn w:val="a"/>
    <w:rPr>
      <w:sz w:val="18"/>
      <w:szCs w:val="18"/>
    </w:rPr>
  </w:style>
  <w:style w:type="paragraph" w:styleId="ac">
    <w:name w:val="caption"/>
    <w:basedOn w:val="a"/>
    <w:next w:val="a"/>
    <w:qFormat/>
    <w:pPr>
      <w:spacing w:before="120" w:after="240"/>
    </w:pPr>
    <w:rPr>
      <w:b/>
      <w:bCs/>
      <w:sz w:val="20"/>
      <w:szCs w:val="20"/>
    </w:rPr>
  </w:style>
  <w:style w:type="paragraph" w:styleId="ad">
    <w:name w:val="Date"/>
    <w:basedOn w:val="a"/>
    <w:next w:val="a"/>
    <w:pPr>
      <w:autoSpaceDE/>
      <w:autoSpaceDN/>
      <w:adjustRightInd/>
    </w:pPr>
    <w:rPr>
      <w:rFonts w:eastAsia="ＭＳ 明朝"/>
      <w:kern w:val="2"/>
      <w:szCs w:val="24"/>
    </w:rPr>
  </w:style>
  <w:style w:type="paragraph" w:styleId="31">
    <w:name w:val="Body Text 3"/>
    <w:basedOn w:val="a"/>
    <w:rPr>
      <w:sz w:val="20"/>
    </w:rPr>
  </w:style>
  <w:style w:type="paragraph" w:styleId="ae">
    <w:name w:val="Block Text"/>
    <w:basedOn w:val="a"/>
    <w:pPr>
      <w:framePr w:hSpace="142" w:wrap="around" w:vAnchor="page" w:hAnchor="margin" w:y="2105"/>
      <w:spacing w:line="0" w:lineRule="atLeast"/>
      <w:ind w:left="113" w:right="113"/>
      <w:jc w:val="center"/>
    </w:pPr>
  </w:style>
  <w:style w:type="character" w:styleId="af">
    <w:name w:val="annotation reference"/>
    <w:semiHidden/>
    <w:rPr>
      <w:sz w:val="18"/>
      <w:szCs w:val="18"/>
    </w:rPr>
  </w:style>
  <w:style w:type="paragraph" w:styleId="af0">
    <w:name w:val="annotation text"/>
    <w:basedOn w:val="a"/>
    <w:link w:val="af1"/>
    <w:semiHidden/>
    <w:pPr>
      <w:jc w:val="left"/>
    </w:pPr>
  </w:style>
  <w:style w:type="paragraph" w:customStyle="1" w:styleId="af2">
    <w:name w:val="本文４"/>
    <w:basedOn w:val="a"/>
    <w:pPr>
      <w:spacing w:line="360" w:lineRule="atLeast"/>
      <w:ind w:left="1021"/>
      <w:jc w:val="left"/>
      <w:textAlignment w:val="bottom"/>
    </w:pPr>
    <w:rPr>
      <w:spacing w:val="10"/>
      <w:sz w:val="20"/>
      <w:szCs w:val="20"/>
    </w:rPr>
  </w:style>
  <w:style w:type="paragraph" w:styleId="af3">
    <w:name w:val="Document Map"/>
    <w:basedOn w:val="a"/>
    <w:semiHidden/>
    <w:pPr>
      <w:shd w:val="clear" w:color="auto" w:fill="000080"/>
    </w:pPr>
    <w:rPr>
      <w:rFonts w:ascii="Arial" w:eastAsia="ＭＳ ゴシック" w:hAnsi="Arial"/>
    </w:rPr>
  </w:style>
  <w:style w:type="paragraph" w:styleId="12">
    <w:name w:val="index 1"/>
    <w:basedOn w:val="a"/>
    <w:next w:val="a"/>
    <w:autoRedefine/>
    <w:semiHidden/>
    <w:pPr>
      <w:ind w:left="210" w:hangingChars="100" w:hanging="210"/>
    </w:pPr>
  </w:style>
  <w:style w:type="paragraph" w:styleId="23">
    <w:name w:val="index 2"/>
    <w:basedOn w:val="a"/>
    <w:next w:val="a"/>
    <w:autoRedefine/>
    <w:semiHidden/>
    <w:pPr>
      <w:ind w:leftChars="100" w:left="100" w:hangingChars="100" w:hanging="210"/>
    </w:pPr>
  </w:style>
  <w:style w:type="paragraph" w:styleId="32">
    <w:name w:val="index 3"/>
    <w:basedOn w:val="a"/>
    <w:next w:val="a"/>
    <w:autoRedefine/>
    <w:semiHidden/>
    <w:pPr>
      <w:ind w:leftChars="200" w:left="200" w:hangingChars="100" w:hanging="210"/>
    </w:pPr>
  </w:style>
  <w:style w:type="paragraph" w:styleId="41">
    <w:name w:val="index 4"/>
    <w:basedOn w:val="a"/>
    <w:next w:val="a"/>
    <w:autoRedefine/>
    <w:semiHidden/>
    <w:pPr>
      <w:ind w:leftChars="300" w:left="300" w:hangingChars="100" w:hanging="210"/>
    </w:pPr>
  </w:style>
  <w:style w:type="paragraph" w:styleId="51">
    <w:name w:val="index 5"/>
    <w:basedOn w:val="a"/>
    <w:next w:val="a"/>
    <w:autoRedefine/>
    <w:semiHidden/>
    <w:pPr>
      <w:ind w:leftChars="400" w:left="400" w:hangingChars="100" w:hanging="210"/>
    </w:pPr>
  </w:style>
  <w:style w:type="paragraph" w:styleId="61">
    <w:name w:val="index 6"/>
    <w:basedOn w:val="a"/>
    <w:next w:val="a"/>
    <w:autoRedefine/>
    <w:semiHidden/>
    <w:pPr>
      <w:ind w:leftChars="500" w:left="500" w:hangingChars="100" w:hanging="210"/>
    </w:pPr>
  </w:style>
  <w:style w:type="paragraph" w:styleId="70">
    <w:name w:val="index 7"/>
    <w:basedOn w:val="a"/>
    <w:next w:val="a"/>
    <w:autoRedefine/>
    <w:semiHidden/>
    <w:pPr>
      <w:ind w:leftChars="600" w:left="600" w:hangingChars="100" w:hanging="210"/>
    </w:pPr>
  </w:style>
  <w:style w:type="paragraph" w:styleId="80">
    <w:name w:val="index 8"/>
    <w:basedOn w:val="a"/>
    <w:next w:val="a"/>
    <w:autoRedefine/>
    <w:semiHidden/>
    <w:pPr>
      <w:ind w:leftChars="700" w:left="700" w:hangingChars="100" w:hanging="210"/>
    </w:pPr>
  </w:style>
  <w:style w:type="paragraph" w:styleId="90">
    <w:name w:val="index 9"/>
    <w:basedOn w:val="a"/>
    <w:next w:val="a"/>
    <w:autoRedefine/>
    <w:semiHidden/>
    <w:pPr>
      <w:ind w:leftChars="800" w:left="800" w:hangingChars="100" w:hanging="210"/>
    </w:pPr>
  </w:style>
  <w:style w:type="paragraph" w:styleId="af4">
    <w:name w:val="index heading"/>
    <w:basedOn w:val="a"/>
    <w:next w:val="12"/>
    <w:semiHidden/>
  </w:style>
  <w:style w:type="paragraph" w:styleId="af5">
    <w:name w:val="Balloon Text"/>
    <w:basedOn w:val="a"/>
    <w:semiHidden/>
    <w:rsid w:val="001B46B8"/>
    <w:rPr>
      <w:rFonts w:ascii="Arial" w:eastAsia="ＭＳ ゴシック" w:hAnsi="Arial"/>
      <w:sz w:val="18"/>
      <w:szCs w:val="18"/>
    </w:rPr>
  </w:style>
  <w:style w:type="character" w:customStyle="1" w:styleId="longtext">
    <w:name w:val="long_text"/>
    <w:basedOn w:val="a0"/>
    <w:rsid w:val="001D583C"/>
  </w:style>
  <w:style w:type="character" w:customStyle="1" w:styleId="shorttext">
    <w:name w:val="short_text"/>
    <w:basedOn w:val="a0"/>
    <w:rsid w:val="001D583C"/>
  </w:style>
  <w:style w:type="paragraph" w:customStyle="1" w:styleId="Default">
    <w:name w:val="Default"/>
    <w:rsid w:val="005F5FFE"/>
    <w:pPr>
      <w:autoSpaceDE w:val="0"/>
      <w:autoSpaceDN w:val="0"/>
      <w:adjustRightInd w:val="0"/>
    </w:pPr>
    <w:rPr>
      <w:color w:val="000000"/>
      <w:sz w:val="24"/>
      <w:szCs w:val="24"/>
    </w:rPr>
  </w:style>
  <w:style w:type="character" w:customStyle="1" w:styleId="hps">
    <w:name w:val="hps"/>
    <w:basedOn w:val="a0"/>
    <w:rsid w:val="00CF7BA0"/>
  </w:style>
  <w:style w:type="table" w:styleId="af6">
    <w:name w:val="Table Grid"/>
    <w:basedOn w:val="a1"/>
    <w:rsid w:val="00232864"/>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標準 + (英数字) ＭＳ Ｐゴシック"/>
    <w:aliases w:val="黒,左揃え,右 :  8.5 pt,行間 :  固定値 15 pt,左  4.57 字"/>
    <w:basedOn w:val="ae"/>
    <w:rsid w:val="00641877"/>
    <w:pPr>
      <w:framePr w:wrap="around" w:vAnchor="text" w:hAnchor="text" w:xAlign="center" w:y="274"/>
      <w:ind w:left="0"/>
      <w:jc w:val="left"/>
      <w:outlineLvl w:val="0"/>
    </w:pPr>
    <w:rPr>
      <w:color w:val="000000"/>
    </w:rPr>
  </w:style>
  <w:style w:type="paragraph" w:styleId="Web">
    <w:name w:val="Normal (Web)"/>
    <w:basedOn w:val="a"/>
    <w:uiPriority w:val="99"/>
    <w:unhideWhenUsed/>
    <w:rsid w:val="00CE7186"/>
    <w:pPr>
      <w:widowControl/>
      <w:autoSpaceDE/>
      <w:autoSpaceDN/>
      <w:adjustRightInd/>
      <w:spacing w:before="100" w:beforeAutospacing="1" w:after="100" w:afterAutospacing="1"/>
      <w:jc w:val="left"/>
    </w:pPr>
    <w:rPr>
      <w:sz w:val="24"/>
      <w:szCs w:val="24"/>
    </w:rPr>
  </w:style>
  <w:style w:type="paragraph" w:styleId="af8">
    <w:name w:val="Subtitle"/>
    <w:basedOn w:val="a"/>
    <w:next w:val="a"/>
    <w:link w:val="af9"/>
    <w:pPr>
      <w:pBdr>
        <w:top w:val="nil"/>
        <w:left w:val="nil"/>
        <w:bottom w:val="nil"/>
        <w:right w:val="nil"/>
        <w:between w:val="nil"/>
      </w:pBdr>
      <w:jc w:val="center"/>
    </w:pPr>
    <w:rPr>
      <w:rFonts w:ascii="Arial" w:eastAsia="Arial" w:hAnsi="Arial" w:cs="Arial"/>
      <w:color w:val="000000"/>
      <w:sz w:val="24"/>
      <w:szCs w:val="24"/>
    </w:rPr>
  </w:style>
  <w:style w:type="character" w:customStyle="1" w:styleId="af9">
    <w:name w:val="副題 (文字)"/>
    <w:link w:val="af8"/>
    <w:rsid w:val="000A7DC6"/>
    <w:rPr>
      <w:rFonts w:ascii="Arial" w:eastAsia="ＭＳ ゴシック" w:hAnsi="Arial" w:cs="Times New Roman"/>
      <w:sz w:val="24"/>
      <w:szCs w:val="24"/>
    </w:rPr>
  </w:style>
  <w:style w:type="character" w:customStyle="1" w:styleId="20">
    <w:name w:val="見出し 2 (文字)"/>
    <w:link w:val="2"/>
    <w:rsid w:val="00313CD2"/>
    <w:rPr>
      <w:rFonts w:ascii="ＭＳ Ｐゴシック" w:eastAsia="Meiryo UI" w:hAnsi="ＭＳ Ｐゴシック" w:cs="ＭＳ Ｐゴシック"/>
      <w:b/>
      <w:bCs/>
      <w:sz w:val="21"/>
      <w:szCs w:val="18"/>
    </w:rPr>
  </w:style>
  <w:style w:type="paragraph" w:styleId="afa">
    <w:name w:val="List Paragraph"/>
    <w:basedOn w:val="a"/>
    <w:uiPriority w:val="34"/>
    <w:qFormat/>
    <w:rsid w:val="001E1487"/>
    <w:pPr>
      <w:ind w:leftChars="400" w:left="840"/>
    </w:pPr>
  </w:style>
  <w:style w:type="paragraph" w:styleId="afb">
    <w:name w:val="Revision"/>
    <w:hidden/>
    <w:uiPriority w:val="99"/>
    <w:semiHidden/>
    <w:rsid w:val="00EF34D4"/>
    <w:rPr>
      <w:rFonts w:eastAsia="Meiryo UI"/>
    </w:rPr>
  </w:style>
  <w:style w:type="table" w:styleId="13">
    <w:name w:val="Table Grid 1"/>
    <w:basedOn w:val="a1"/>
    <w:rsid w:val="006A67C5"/>
    <w:pPr>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
    <w:name w:val="フッター (文字)"/>
    <w:basedOn w:val="a0"/>
    <w:link w:val="a4"/>
    <w:uiPriority w:val="99"/>
    <w:rsid w:val="000338A4"/>
    <w:rPr>
      <w:rFonts w:ascii="ＭＳ Ｐゴシック" w:eastAsia="Meiryo UI" w:hAnsi="ＭＳ Ｐゴシック" w:cs="ＭＳ Ｐゴシック"/>
      <w:sz w:val="21"/>
      <w:szCs w:val="21"/>
    </w:rPr>
  </w:style>
  <w:style w:type="paragraph" w:styleId="afc">
    <w:name w:val="annotation subject"/>
    <w:basedOn w:val="af0"/>
    <w:next w:val="af0"/>
    <w:link w:val="afd"/>
    <w:semiHidden/>
    <w:unhideWhenUsed/>
    <w:rsid w:val="00DF7305"/>
    <w:rPr>
      <w:b/>
      <w:bCs/>
    </w:rPr>
  </w:style>
  <w:style w:type="character" w:customStyle="1" w:styleId="af1">
    <w:name w:val="コメント文字列 (文字)"/>
    <w:basedOn w:val="a0"/>
    <w:link w:val="af0"/>
    <w:semiHidden/>
    <w:rsid w:val="00DF7305"/>
    <w:rPr>
      <w:rFonts w:ascii="ＭＳ Ｐゴシック" w:eastAsia="Meiryo UI" w:hAnsi="ＭＳ Ｐゴシック" w:cs="ＭＳ Ｐゴシック"/>
      <w:sz w:val="21"/>
      <w:szCs w:val="21"/>
    </w:rPr>
  </w:style>
  <w:style w:type="character" w:customStyle="1" w:styleId="afd">
    <w:name w:val="コメント内容 (文字)"/>
    <w:basedOn w:val="af1"/>
    <w:link w:val="afc"/>
    <w:semiHidden/>
    <w:rsid w:val="00DF7305"/>
    <w:rPr>
      <w:rFonts w:ascii="ＭＳ Ｐゴシック" w:eastAsia="Meiryo UI" w:hAnsi="ＭＳ Ｐゴシック" w:cs="ＭＳ Ｐゴシック"/>
      <w:b/>
      <w:bCs/>
      <w:sz w:val="21"/>
      <w:szCs w:val="21"/>
    </w:rPr>
  </w:style>
  <w:style w:type="character" w:customStyle="1" w:styleId="a7">
    <w:name w:val="ヘッダー (文字)"/>
    <w:basedOn w:val="a0"/>
    <w:link w:val="a6"/>
    <w:uiPriority w:val="99"/>
    <w:rsid w:val="00AF0BDB"/>
    <w:rPr>
      <w:rFonts w:ascii="ＭＳ Ｐゴシック" w:eastAsia="Meiryo UI" w:hAnsi="ＭＳ Ｐゴシック" w:cs="ＭＳ Ｐゴシック"/>
      <w:sz w:val="21"/>
      <w:szCs w:val="21"/>
    </w:rPr>
  </w:style>
  <w:style w:type="character" w:customStyle="1" w:styleId="10">
    <w:name w:val="見出し 1 (文字)"/>
    <w:basedOn w:val="a0"/>
    <w:link w:val="1"/>
    <w:rsid w:val="00FD4310"/>
    <w:rPr>
      <w:rFonts w:ascii="ＭＳ Ｐゴシック" w:eastAsia="Meiryo UI" w:hAnsi="ＭＳ Ｐゴシック" w:cs="ＭＳ Ｐゴシック"/>
      <w:b/>
      <w:bCs/>
      <w:sz w:val="21"/>
      <w:szCs w:val="18"/>
    </w:rPr>
  </w:style>
  <w:style w:type="table" w:customStyle="1" w:styleId="afe">
    <w:basedOn w:val="TableNormal0"/>
    <w:tblPr>
      <w:tblStyleRowBandSize w:val="1"/>
      <w:tblStyleColBandSize w:val="1"/>
      <w:tblCellMar>
        <w:left w:w="99" w:type="dxa"/>
        <w:right w:w="99" w:type="dxa"/>
      </w:tblCellMar>
    </w:tblPr>
  </w:style>
  <w:style w:type="table" w:customStyle="1" w:styleId="aff">
    <w:basedOn w:val="TableNormal0"/>
    <w:tblPr>
      <w:tblStyleRowBandSize w:val="1"/>
      <w:tblStyleColBandSize w:val="1"/>
      <w:tblCellMar>
        <w:left w:w="115" w:type="dxa"/>
        <w:right w:w="115" w:type="dxa"/>
      </w:tblCellMar>
    </w:tblPr>
    <w:tcPr>
      <w:shd w:val="clear" w:color="auto" w:fill="auto"/>
    </w:tcPr>
  </w:style>
  <w:style w:type="table" w:customStyle="1" w:styleId="aff0">
    <w:basedOn w:val="TableNormal0"/>
    <w:tblPr>
      <w:tblStyleRowBandSize w:val="1"/>
      <w:tblStyleColBandSize w:val="1"/>
      <w:tblCellMar>
        <w:left w:w="115" w:type="dxa"/>
        <w:right w:w="115" w:type="dxa"/>
      </w:tblCellMar>
    </w:tblPr>
    <w:tcPr>
      <w:shd w:val="clear" w:color="auto" w:fill="auto"/>
    </w:tc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left w:w="115" w:type="dxa"/>
        <w:right w:w="115" w:type="dxa"/>
      </w:tblCellMar>
    </w:tblPr>
    <w:tcPr>
      <w:shd w:val="clear" w:color="auto" w:fill="auto"/>
    </w:tcPr>
  </w:style>
  <w:style w:type="table" w:customStyle="1" w:styleId="aff3">
    <w:basedOn w:val="TableNormal0"/>
    <w:tblPr>
      <w:tblStyleRowBandSize w:val="1"/>
      <w:tblStyleColBandSize w:val="1"/>
      <w:tblCellMar>
        <w:left w:w="115" w:type="dxa"/>
        <w:right w:w="115" w:type="dxa"/>
      </w:tblCellMar>
    </w:tblPr>
    <w:tcPr>
      <w:shd w:val="clear" w:color="auto" w:fill="auto"/>
    </w:tcPr>
  </w:style>
  <w:style w:type="table" w:customStyle="1" w:styleId="aff4">
    <w:basedOn w:val="TableNormal0"/>
    <w:tblPr>
      <w:tblStyleRowBandSize w:val="1"/>
      <w:tblStyleColBandSize w:val="1"/>
      <w:tblCellMar>
        <w:left w:w="115" w:type="dxa"/>
        <w:right w:w="115" w:type="dxa"/>
      </w:tblCellMar>
    </w:tblPr>
    <w:tcPr>
      <w:shd w:val="clear" w:color="auto" w:fill="auto"/>
    </w:tcPr>
  </w:style>
  <w:style w:type="table" w:customStyle="1" w:styleId="aff5">
    <w:basedOn w:val="TableNormal0"/>
    <w:tblPr>
      <w:tblStyleRowBandSize w:val="1"/>
      <w:tblStyleColBandSize w:val="1"/>
      <w:tblCellMar>
        <w:top w:w="28" w:type="dxa"/>
        <w:left w:w="115" w:type="dxa"/>
        <w:bottom w:w="28"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left w:w="115" w:type="dxa"/>
        <w:right w:w="115" w:type="dxa"/>
      </w:tblCellMar>
    </w:tblPr>
    <w:tcPr>
      <w:shd w:val="clear" w:color="auto" w:fill="auto"/>
    </w:tc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85d08d1-f99f-41ad-a60e-195f059f469e" xsi:nil="true"/>
    <lcf76f155ced4ddcb4097134ff3c332f xmlns="985d08d1-f99f-41ad-a60e-195f059f469e">
      <Terms xmlns="http://schemas.microsoft.com/office/infopath/2007/PartnerControls"/>
    </lcf76f155ced4ddcb4097134ff3c332f>
    <TaxCatchAll xmlns="d9dc673b-9e34-4001-b69a-8484e8c1b815"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XxEHHUmKwhMQDOmkY/OBCUB+fhg==">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ドキュメント" ma:contentTypeID="0x01010025F83E827035304DBCB4799EFCB2469A" ma:contentTypeVersion="16" ma:contentTypeDescription="新しいドキュメントを作成します。" ma:contentTypeScope="" ma:versionID="40e316c7139a4bab9b155c79dc45e46a">
  <xsd:schema xmlns:xsd="http://www.w3.org/2001/XMLSchema" xmlns:xs="http://www.w3.org/2001/XMLSchema" xmlns:p="http://schemas.microsoft.com/office/2006/metadata/properties" xmlns:ns2="985d08d1-f99f-41ad-a60e-195f059f469e" xmlns:ns3="40e1e17b-6bfd-46c5-af26-560bc65c2ba7" xmlns:ns4="d9dc673b-9e34-4001-b69a-8484e8c1b815" targetNamespace="http://schemas.microsoft.com/office/2006/metadata/properties" ma:root="true" ma:fieldsID="84af4f829101d061bfb7a4bdfba2fa85" ns2:_="" ns3:_="" ns4:_="">
    <xsd:import namespace="985d08d1-f99f-41ad-a60e-195f059f469e"/>
    <xsd:import namespace="40e1e17b-6bfd-46c5-af26-560bc65c2ba7"/>
    <xsd:import namespace="d9dc673b-9e34-4001-b69a-8484e8c1b8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_Flow_SignoffStatu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08d1-f99f-41ad-a60e-195f059f4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401df557-eeb5-435c-8d7c-77a7fa12a9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承認の状態" ma:internalName="_x627f__x8a8d__x306e__x72b6__x614b_">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e1e17b-6bfd-46c5-af26-560bc65c2ba7"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c673b-9e34-4001-b69a-8484e8c1b81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C57E1D5-BFEF-4249-97D6-456EE4830190}" ma:internalName="TaxCatchAll" ma:showField="CatchAllData" ma:web="{40e1e17b-6bfd-46c5-af26-560bc65c2b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A18DC-4AAC-4BC2-9846-FD4B3E6D9380}">
  <ds:schemaRefs>
    <ds:schemaRef ds:uri="http://schemas.microsoft.com/sharepoint/v3/contenttype/forms"/>
  </ds:schemaRefs>
</ds:datastoreItem>
</file>

<file path=customXml/itemProps2.xml><?xml version="1.0" encoding="utf-8"?>
<ds:datastoreItem xmlns:ds="http://schemas.openxmlformats.org/officeDocument/2006/customXml" ds:itemID="{FD59A0E4-12C1-4AC0-BD21-FE33CDEA5D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25C3AA5-27DA-4696-96D6-D30CF8FABEEF}"/>
</file>

<file path=docProps/app.xml><?xml version="1.0" encoding="utf-8"?>
<Properties xmlns="http://schemas.openxmlformats.org/officeDocument/2006/extended-properties" xmlns:vt="http://schemas.openxmlformats.org/officeDocument/2006/docPropsVTypes">
  <Template>Normal.dotm</Template>
  <TotalTime>267</TotalTime>
  <Pages>6</Pages>
  <Words>754</Words>
  <Characters>4303</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Kurashige, Rentaro/倉茂 廉太郎</dc:creator>
  <cp:lastModifiedBy>Kurashige, Rentaro/倉茂 廉太郎</cp:lastModifiedBy>
  <cp:revision>36</cp:revision>
  <cp:lastPrinted>2023-03-16T12:16:00Z</cp:lastPrinted>
  <dcterms:created xsi:type="dcterms:W3CDTF">2022-03-14T06:11:00Z</dcterms:created>
  <dcterms:modified xsi:type="dcterms:W3CDTF">2023-07-12T12:25:00Z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0x01010025F83E827035304DBCB4799EFCB2469A</vt:lpwstr>
  </property>
</Properties>
</file>