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commentsExtended.xml" ContentType="application/vnd.openxmlformats-officedocument.wordprocessingml.commentsExtended+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commentsExtensible.xml" ContentType="application/vnd.openxmlformats-officedocument.wordprocessingml.commentsExtensi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E1290" w14:textId="77777777" w:rsidR="007F6A6D" w:rsidRDefault="00000000">
      <w:pPr>
        <w:rPr>
          <w:rFonts w:ascii="Meiryo UI" w:hAnsi="Meiryo UI" w:cs="Meiryo UI"/>
          <w:b/>
          <w:color w:val="FF0000"/>
          <w:sz w:val="32"/>
          <w:szCs w:val="32"/>
        </w:rPr>
      </w:pPr>
      <w:r>
        <w:rPr>
          <w:rFonts w:ascii="Meiryo UI" w:hAnsi="Meiryo UI" w:cs="Meiryo UI"/>
          <w:color w:val="FF0000"/>
        </w:rPr>
        <w:t>▽R</w:t>
      </w:r>
      <w:r>
        <w:rPr>
          <w:color w:val="FF0000"/>
        </w:rPr>
        <w:t>_1</w:t>
      </w:r>
    </w:p>
    <w:p w14:paraId="236AFD06" w14:textId="77777777" w:rsidR="007F6A6D" w:rsidRDefault="00000000">
      <w:pPr>
        <w:jc w:val="center"/>
        <w:rPr>
          <w:rFonts w:ascii="Meiryo UI" w:hAnsi="Meiryo UI" w:cs="Meiryo UI"/>
          <w:b/>
          <w:sz w:val="32"/>
          <w:szCs w:val="32"/>
        </w:rPr>
      </w:pPr>
      <w:r>
        <w:rPr>
          <w:rFonts w:ascii="Meiryo UI" w:hAnsi="Meiryo UI" w:cs="Meiryo UI"/>
          <w:b/>
          <w:sz w:val="32"/>
          <w:szCs w:val="32"/>
        </w:rPr>
        <w:t>目次</w:t>
      </w:r>
    </w:p>
    <w:p w14:paraId="5A79996F" w14:textId="77777777" w:rsidR="007F6A6D" w:rsidRDefault="007F6A6D">
      <w:pPr>
        <w:pBdr>
          <w:top w:val="nil"/>
          <w:left w:val="nil"/>
          <w:bottom w:val="nil"/>
          <w:right w:val="nil"/>
          <w:between w:val="nil"/>
        </w:pBdr>
        <w:tabs>
          <w:tab w:val="right" w:pos="10195"/>
        </w:tabs>
        <w:rPr>
          <w:rFonts w:ascii="Meiryo UI" w:hAnsi="Meiryo UI" w:cs="Meiryo UI"/>
          <w:color w:val="000000"/>
        </w:rPr>
      </w:pPr>
    </w:p>
    <w:sdt>
      <w:sdtPr>
        <w:id w:val="395861780"/>
        <w:docPartObj>
          <w:docPartGallery w:val="Table of Contents"/>
          <w:docPartUnique/>
        </w:docPartObj>
      </w:sdtPr>
      <w:sdtContent>
        <w:p w14:paraId="06001164" w14:textId="77777777" w:rsidR="007F6A6D" w:rsidRDefault="00000000">
          <w:pPr>
            <w:pBdr>
              <w:top w:val="nil"/>
              <w:left w:val="nil"/>
              <w:bottom w:val="nil"/>
              <w:right w:val="nil"/>
              <w:between w:val="nil"/>
            </w:pBdr>
            <w:tabs>
              <w:tab w:val="right" w:pos="9628"/>
            </w:tabs>
            <w:rPr>
              <w:rFonts w:ascii="Century" w:eastAsia="Century" w:hAnsi="Century" w:cs="Century"/>
              <w:color w:val="000000"/>
            </w:rPr>
          </w:pPr>
          <w:r>
            <w:fldChar w:fldCharType="begin"/>
          </w:r>
          <w:r>
            <w:instrText xml:space="preserve"> TOC \h \u \z \t "Heading 1,1,Heading 2,2,Heading 3,3,Heading 4,4,Heading 5,5,Heading 6,6,"</w:instrText>
          </w:r>
          <w:r>
            <w:fldChar w:fldCharType="separate"/>
          </w:r>
          <w:hyperlink w:anchor="_heading=h.gjdgxs">
            <w:r>
              <w:rPr>
                <w:rFonts w:ascii="Meiryo UI" w:hAnsi="Meiryo UI" w:cs="Meiryo UI"/>
                <w:color w:val="000000"/>
              </w:rPr>
              <w:t>変更履歴</w:t>
            </w:r>
          </w:hyperlink>
          <w:hyperlink w:anchor="_heading=h.gjdgxs">
            <w:r>
              <w:rPr>
                <w:color w:val="000000"/>
              </w:rPr>
              <w:tab/>
              <w:t>3</w:t>
            </w:r>
          </w:hyperlink>
        </w:p>
        <w:p w14:paraId="4BA7E98B"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30j0zll">
            <w:r>
              <w:rPr>
                <w:color w:val="000000"/>
              </w:rPr>
              <w:t>・</w:t>
            </w:r>
          </w:hyperlink>
          <w:hyperlink w:anchor="_heading=h.30j0zll">
            <w:r>
              <w:rPr>
                <w:rFonts w:ascii="Meiryo UI" w:hAnsi="Meiryo UI" w:cs="Meiryo UI"/>
                <w:color w:val="000000"/>
              </w:rPr>
              <w:t>5.1.2. トヨタ管理サーバへの接続：追記</w:t>
            </w:r>
          </w:hyperlink>
          <w:hyperlink w:anchor="_heading=h.30j0zll">
            <w:r>
              <w:rPr>
                <w:color w:val="000000"/>
              </w:rPr>
              <w:tab/>
              <w:t>3</w:t>
            </w:r>
          </w:hyperlink>
        </w:p>
        <w:p w14:paraId="03B74687" w14:textId="77777777" w:rsidR="007F6A6D" w:rsidRDefault="00000000">
          <w:pPr>
            <w:pBdr>
              <w:top w:val="nil"/>
              <w:left w:val="nil"/>
              <w:bottom w:val="nil"/>
              <w:right w:val="nil"/>
              <w:between w:val="nil"/>
            </w:pBdr>
            <w:tabs>
              <w:tab w:val="right" w:pos="9628"/>
            </w:tabs>
            <w:rPr>
              <w:rFonts w:ascii="Century" w:eastAsia="Century" w:hAnsi="Century" w:cs="Century"/>
              <w:color w:val="000000"/>
            </w:rPr>
          </w:pPr>
          <w:hyperlink w:anchor="_heading=h.3dy6vkm">
            <w:r>
              <w:rPr>
                <w:rFonts w:ascii="Meiryo UI" w:hAnsi="Meiryo UI" w:cs="Meiryo UI"/>
                <w:color w:val="000000"/>
              </w:rPr>
              <w:t>1. 目的</w:t>
            </w:r>
          </w:hyperlink>
          <w:hyperlink w:anchor="_heading=h.3dy6vkm">
            <w:r>
              <w:rPr>
                <w:color w:val="000000"/>
              </w:rPr>
              <w:tab/>
              <w:t>5</w:t>
            </w:r>
          </w:hyperlink>
        </w:p>
        <w:p w14:paraId="29195208" w14:textId="77777777" w:rsidR="007F6A6D" w:rsidRDefault="00000000">
          <w:pPr>
            <w:pBdr>
              <w:top w:val="nil"/>
              <w:left w:val="nil"/>
              <w:bottom w:val="nil"/>
              <w:right w:val="nil"/>
              <w:between w:val="nil"/>
            </w:pBdr>
            <w:tabs>
              <w:tab w:val="right" w:pos="9628"/>
            </w:tabs>
            <w:rPr>
              <w:rFonts w:ascii="Century" w:eastAsia="Century" w:hAnsi="Century" w:cs="Century"/>
              <w:color w:val="000000"/>
            </w:rPr>
          </w:pPr>
          <w:hyperlink w:anchor="_heading=h.2et92p0">
            <w:r>
              <w:rPr>
                <w:rFonts w:ascii="Meiryo UI" w:hAnsi="Meiryo UI" w:cs="Meiryo UI"/>
                <w:color w:val="000000"/>
              </w:rPr>
              <w:t>2. 適用範囲</w:t>
            </w:r>
          </w:hyperlink>
          <w:hyperlink w:anchor="_heading=h.2et92p0">
            <w:r>
              <w:rPr>
                <w:color w:val="000000"/>
              </w:rPr>
              <w:tab/>
              <w:t>5</w:t>
            </w:r>
          </w:hyperlink>
        </w:p>
        <w:p w14:paraId="4B6CBE18" w14:textId="77777777" w:rsidR="007F6A6D" w:rsidRDefault="00000000">
          <w:pPr>
            <w:pBdr>
              <w:top w:val="nil"/>
              <w:left w:val="nil"/>
              <w:bottom w:val="nil"/>
              <w:right w:val="nil"/>
              <w:between w:val="nil"/>
            </w:pBdr>
            <w:tabs>
              <w:tab w:val="right" w:pos="9628"/>
            </w:tabs>
            <w:rPr>
              <w:rFonts w:ascii="Century" w:eastAsia="Century" w:hAnsi="Century" w:cs="Century"/>
              <w:color w:val="000000"/>
            </w:rPr>
          </w:pPr>
          <w:hyperlink w:anchor="_heading=h.tyjcwt">
            <w:r>
              <w:rPr>
                <w:rFonts w:ascii="Meiryo UI" w:hAnsi="Meiryo UI" w:cs="Meiryo UI"/>
                <w:color w:val="000000"/>
              </w:rPr>
              <w:t>3. 関連文書と用語集</w:t>
            </w:r>
          </w:hyperlink>
          <w:hyperlink w:anchor="_heading=h.tyjcwt">
            <w:r>
              <w:rPr>
                <w:color w:val="000000"/>
              </w:rPr>
              <w:tab/>
              <w:t>5</w:t>
            </w:r>
          </w:hyperlink>
        </w:p>
        <w:p w14:paraId="25C5799C" w14:textId="77777777" w:rsidR="007F6A6D" w:rsidRDefault="00000000">
          <w:pPr>
            <w:pBdr>
              <w:top w:val="nil"/>
              <w:left w:val="nil"/>
              <w:bottom w:val="nil"/>
              <w:right w:val="nil"/>
              <w:between w:val="nil"/>
            </w:pBdr>
            <w:tabs>
              <w:tab w:val="right" w:pos="9628"/>
            </w:tabs>
            <w:rPr>
              <w:rFonts w:ascii="Century" w:eastAsia="Century" w:hAnsi="Century" w:cs="Century"/>
              <w:color w:val="000000"/>
            </w:rPr>
          </w:pPr>
          <w:hyperlink w:anchor="_heading=h.2jxsxqh">
            <w:r>
              <w:rPr>
                <w:rFonts w:ascii="Meiryo UI" w:hAnsi="Meiryo UI" w:cs="Meiryo UI"/>
                <w:color w:val="000000"/>
              </w:rPr>
              <w:t>4. 要求の詳細</w:t>
            </w:r>
          </w:hyperlink>
          <w:hyperlink w:anchor="_heading=h.2jxsxqh">
            <w:r>
              <w:rPr>
                <w:color w:val="000000"/>
              </w:rPr>
              <w:tab/>
              <w:t>6</w:t>
            </w:r>
          </w:hyperlink>
        </w:p>
        <w:p w14:paraId="23D715D0" w14:textId="77777777" w:rsidR="007F6A6D" w:rsidRDefault="00000000">
          <w:pPr>
            <w:pBdr>
              <w:top w:val="nil"/>
              <w:left w:val="nil"/>
              <w:bottom w:val="nil"/>
              <w:right w:val="nil"/>
              <w:between w:val="nil"/>
            </w:pBdr>
            <w:tabs>
              <w:tab w:val="right" w:pos="9628"/>
            </w:tabs>
            <w:ind w:left="210"/>
            <w:rPr>
              <w:rFonts w:ascii="Century" w:eastAsia="Century" w:hAnsi="Century" w:cs="Century"/>
              <w:color w:val="000000"/>
            </w:rPr>
          </w:pPr>
          <w:hyperlink w:anchor="_heading=h.z337ya">
            <w:r>
              <w:rPr>
                <w:rFonts w:ascii="Meiryo UI" w:hAnsi="Meiryo UI" w:cs="Meiryo UI"/>
                <w:color w:val="000000"/>
              </w:rPr>
              <w:t>4.1. ▽R上位要求</w:t>
            </w:r>
          </w:hyperlink>
          <w:hyperlink w:anchor="_heading=h.z337ya">
            <w:r>
              <w:rPr>
                <w:color w:val="000000"/>
              </w:rPr>
              <w:tab/>
              <w:t>6</w:t>
            </w:r>
          </w:hyperlink>
        </w:p>
        <w:p w14:paraId="0D6C92A0"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3j2qqm3">
            <w:r>
              <w:rPr>
                <w:rFonts w:ascii="Meiryo UI" w:hAnsi="Meiryo UI" w:cs="Meiryo UI"/>
                <w:color w:val="000000"/>
              </w:rPr>
              <w:t>4.1.1. 標準リプログラミングセキュリティ要求仕様書の詳細</w:t>
            </w:r>
          </w:hyperlink>
          <w:hyperlink w:anchor="_heading=h.3j2qqm3">
            <w:r>
              <w:rPr>
                <w:color w:val="000000"/>
              </w:rPr>
              <w:tab/>
              <w:t>6</w:t>
            </w:r>
          </w:hyperlink>
        </w:p>
        <w:p w14:paraId="1941B13C"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1y810tw">
            <w:r>
              <w:rPr>
                <w:rFonts w:ascii="Meiryo UI" w:hAnsi="Meiryo UI" w:cs="Meiryo UI"/>
                <w:color w:val="000000"/>
              </w:rPr>
              <w:t>4.1.2. 暗号鍵</w:t>
            </w:r>
          </w:hyperlink>
          <w:hyperlink w:anchor="_heading=h.1y810tw">
            <w:r>
              <w:rPr>
                <w:color w:val="000000"/>
              </w:rPr>
              <w:tab/>
              <w:t>6</w:t>
            </w:r>
          </w:hyperlink>
        </w:p>
        <w:p w14:paraId="08390B9D"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4i7ojhp">
            <w:r>
              <w:rPr>
                <w:rFonts w:ascii="Meiryo UI" w:hAnsi="Meiryo UI" w:cs="Meiryo UI"/>
                <w:color w:val="000000"/>
              </w:rPr>
              <w:t>4.1.2.1. ディレクトリ暗号化などを使用する際の注意点</w:t>
            </w:r>
          </w:hyperlink>
          <w:hyperlink w:anchor="_heading=h.4i7ojhp">
            <w:r>
              <w:rPr>
                <w:color w:val="000000"/>
              </w:rPr>
              <w:tab/>
              <w:t>7</w:t>
            </w:r>
          </w:hyperlink>
        </w:p>
        <w:p w14:paraId="0F7F3E16"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ihv636">
            <w:r>
              <w:rPr>
                <w:rFonts w:ascii="Meiryo UI" w:hAnsi="Meiryo UI" w:cs="Meiryo UI"/>
                <w:color w:val="000000"/>
              </w:rPr>
              <w:t>4.1.3. 標準アルゴリズム</w:t>
            </w:r>
          </w:hyperlink>
          <w:hyperlink w:anchor="_heading=h.ihv636">
            <w:r>
              <w:rPr>
                <w:color w:val="000000"/>
              </w:rPr>
              <w:tab/>
              <w:t>7</w:t>
            </w:r>
          </w:hyperlink>
        </w:p>
        <w:p w14:paraId="1F7D8060"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32hioqz">
            <w:r>
              <w:rPr>
                <w:rFonts w:ascii="Meiryo UI" w:hAnsi="Meiryo UI" w:cs="Meiryo UI"/>
                <w:color w:val="000000"/>
              </w:rPr>
              <w:t>4.1.3.1.　トヨタサーバ向けCipher Suites</w:t>
            </w:r>
          </w:hyperlink>
          <w:hyperlink w:anchor="_heading=h.32hioqz">
            <w:r>
              <w:rPr>
                <w:color w:val="000000"/>
              </w:rPr>
              <w:tab/>
              <w:t>7</w:t>
            </w:r>
          </w:hyperlink>
        </w:p>
        <w:p w14:paraId="2CB2A710" w14:textId="77777777" w:rsidR="007F6A6D" w:rsidRDefault="00000000">
          <w:pPr>
            <w:pBdr>
              <w:top w:val="nil"/>
              <w:left w:val="nil"/>
              <w:bottom w:val="nil"/>
              <w:right w:val="nil"/>
              <w:between w:val="nil"/>
            </w:pBdr>
            <w:tabs>
              <w:tab w:val="right" w:pos="9628"/>
            </w:tabs>
            <w:ind w:left="210"/>
            <w:rPr>
              <w:rFonts w:ascii="Century" w:eastAsia="Century" w:hAnsi="Century" w:cs="Century"/>
              <w:color w:val="000000"/>
            </w:rPr>
          </w:pPr>
          <w:hyperlink w:anchor="_heading=h.1hmsyys">
            <w:r>
              <w:rPr>
                <w:rFonts w:ascii="Meiryo UI" w:hAnsi="Meiryo UI" w:cs="Meiryo UI"/>
                <w:color w:val="000000"/>
              </w:rPr>
              <w:t>4.2. その他の要求</w:t>
            </w:r>
          </w:hyperlink>
          <w:hyperlink w:anchor="_heading=h.1hmsyys">
            <w:r>
              <w:rPr>
                <w:color w:val="000000"/>
              </w:rPr>
              <w:tab/>
              <w:t>9</w:t>
            </w:r>
          </w:hyperlink>
        </w:p>
        <w:p w14:paraId="5CBFCF87"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41mghml">
            <w:r>
              <w:rPr>
                <w:rFonts w:ascii="Meiryo UI" w:hAnsi="Meiryo UI" w:cs="Meiryo UI"/>
                <w:color w:val="000000"/>
              </w:rPr>
              <w:t>4.2.1. コーディングルール</w:t>
            </w:r>
          </w:hyperlink>
          <w:hyperlink w:anchor="_heading=h.41mghml">
            <w:r>
              <w:rPr>
                <w:color w:val="000000"/>
              </w:rPr>
              <w:tab/>
              <w:t>9</w:t>
            </w:r>
          </w:hyperlink>
        </w:p>
        <w:p w14:paraId="45894928"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2grqrue">
            <w:r>
              <w:rPr>
                <w:rFonts w:ascii="Meiryo UI" w:hAnsi="Meiryo UI" w:cs="Meiryo UI"/>
                <w:color w:val="000000"/>
              </w:rPr>
              <w:t>4.2.2. 車両サイバーセキュリティECU開発プロセス</w:t>
            </w:r>
          </w:hyperlink>
          <w:hyperlink w:anchor="_heading=h.2grqrue">
            <w:r>
              <w:rPr>
                <w:color w:val="000000"/>
              </w:rPr>
              <w:tab/>
              <w:t>9</w:t>
            </w:r>
          </w:hyperlink>
        </w:p>
        <w:p w14:paraId="3EC85893" w14:textId="77777777" w:rsidR="007F6A6D" w:rsidRDefault="00000000">
          <w:pPr>
            <w:pBdr>
              <w:top w:val="nil"/>
              <w:left w:val="nil"/>
              <w:bottom w:val="nil"/>
              <w:right w:val="nil"/>
              <w:between w:val="nil"/>
            </w:pBdr>
            <w:tabs>
              <w:tab w:val="right" w:pos="9628"/>
            </w:tabs>
            <w:rPr>
              <w:rFonts w:ascii="Century" w:eastAsia="Century" w:hAnsi="Century" w:cs="Century"/>
              <w:color w:val="000000"/>
            </w:rPr>
          </w:pPr>
          <w:hyperlink w:anchor="_heading=h.vx1227">
            <w:r>
              <w:rPr>
                <w:rFonts w:ascii="Meiryo UI" w:hAnsi="Meiryo UI" w:cs="Meiryo UI"/>
                <w:color w:val="000000"/>
              </w:rPr>
              <w:t>5. セキュリティ機能</w:t>
            </w:r>
          </w:hyperlink>
          <w:hyperlink w:anchor="_heading=h.vx1227">
            <w:r>
              <w:rPr>
                <w:color w:val="000000"/>
              </w:rPr>
              <w:tab/>
              <w:t>9</w:t>
            </w:r>
          </w:hyperlink>
        </w:p>
        <w:p w14:paraId="26FADF76" w14:textId="77777777" w:rsidR="007F6A6D" w:rsidRDefault="00000000">
          <w:pPr>
            <w:pBdr>
              <w:top w:val="nil"/>
              <w:left w:val="nil"/>
              <w:bottom w:val="nil"/>
              <w:right w:val="nil"/>
              <w:between w:val="nil"/>
            </w:pBdr>
            <w:tabs>
              <w:tab w:val="right" w:pos="9628"/>
            </w:tabs>
            <w:ind w:left="210"/>
            <w:rPr>
              <w:rFonts w:ascii="Century" w:eastAsia="Century" w:hAnsi="Century" w:cs="Century"/>
              <w:color w:val="000000"/>
            </w:rPr>
          </w:pPr>
          <w:hyperlink w:anchor="_heading=h.19c6y18">
            <w:r>
              <w:rPr>
                <w:rFonts w:ascii="Meiryo UI" w:hAnsi="Meiryo UI" w:cs="Meiryo UI"/>
                <w:color w:val="000000"/>
              </w:rPr>
              <w:t>5.1. サーバ接続セキュリティ</w:t>
            </w:r>
          </w:hyperlink>
          <w:hyperlink w:anchor="_heading=h.19c6y18">
            <w:r>
              <w:rPr>
                <w:color w:val="000000"/>
              </w:rPr>
              <w:tab/>
              <w:t>9</w:t>
            </w:r>
          </w:hyperlink>
        </w:p>
        <w:p w14:paraId="015B8677"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3tbugp1">
            <w:r>
              <w:rPr>
                <w:rFonts w:ascii="Meiryo UI" w:hAnsi="Meiryo UI" w:cs="Meiryo UI"/>
                <w:color w:val="000000"/>
              </w:rPr>
              <w:t>5.1.1. 共通の対策</w:t>
            </w:r>
          </w:hyperlink>
          <w:hyperlink w:anchor="_heading=h.3tbugp1">
            <w:r>
              <w:rPr>
                <w:color w:val="000000"/>
              </w:rPr>
              <w:tab/>
              <w:t>9</w:t>
            </w:r>
          </w:hyperlink>
        </w:p>
        <w:p w14:paraId="2F42397B"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28h4qwu">
            <w:r>
              <w:rPr>
                <w:rFonts w:ascii="Meiryo UI" w:hAnsi="Meiryo UI" w:cs="Meiryo UI"/>
                <w:color w:val="000000"/>
              </w:rPr>
              <w:t>5.1.2. トヨタ管理サーバへの接続</w:t>
            </w:r>
          </w:hyperlink>
          <w:hyperlink w:anchor="_heading=h.28h4qwu">
            <w:r>
              <w:rPr>
                <w:color w:val="000000"/>
              </w:rPr>
              <w:tab/>
              <w:t>9</w:t>
            </w:r>
          </w:hyperlink>
        </w:p>
        <w:p w14:paraId="1AA3EAA5"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nmf14n">
            <w:r>
              <w:rPr>
                <w:rFonts w:ascii="Meiryo UI" w:hAnsi="Meiryo UI" w:cs="Meiryo UI"/>
                <w:color w:val="000000"/>
              </w:rPr>
              <w:t>5.1.2.1 RootCA鍵ペアの失効を想定したサーバ認証フロー</w:t>
            </w:r>
          </w:hyperlink>
          <w:hyperlink w:anchor="_heading=h.nmf14n">
            <w:r>
              <w:rPr>
                <w:color w:val="000000"/>
              </w:rPr>
              <w:tab/>
              <w:t>10</w:t>
            </w:r>
          </w:hyperlink>
        </w:p>
        <w:p w14:paraId="1D6D7B72"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2lwamvv">
            <w:r>
              <w:rPr>
                <w:rFonts w:ascii="Meiryo UI" w:hAnsi="Meiryo UI" w:cs="Meiryo UI"/>
                <w:color w:val="000000"/>
              </w:rPr>
              <w:t>5.1.3. トヨタ管理外サーバ（第三者サーバ）への接続</w:t>
            </w:r>
          </w:hyperlink>
          <w:hyperlink w:anchor="_heading=h.2lwamvv">
            <w:r>
              <w:rPr>
                <w:color w:val="000000"/>
              </w:rPr>
              <w:tab/>
              <w:t>10</w:t>
            </w:r>
          </w:hyperlink>
        </w:p>
        <w:p w14:paraId="0C2588CA" w14:textId="77777777" w:rsidR="007F6A6D" w:rsidRDefault="00000000">
          <w:pPr>
            <w:pBdr>
              <w:top w:val="nil"/>
              <w:left w:val="nil"/>
              <w:bottom w:val="nil"/>
              <w:right w:val="nil"/>
              <w:between w:val="nil"/>
            </w:pBdr>
            <w:tabs>
              <w:tab w:val="right" w:pos="9628"/>
            </w:tabs>
            <w:ind w:left="210"/>
            <w:rPr>
              <w:rFonts w:ascii="Century" w:eastAsia="Century" w:hAnsi="Century" w:cs="Century"/>
              <w:color w:val="000000"/>
            </w:rPr>
          </w:pPr>
          <w:hyperlink w:anchor="_heading=h.111kx3o">
            <w:r>
              <w:rPr>
                <w:rFonts w:ascii="Meiryo UI" w:hAnsi="Meiryo UI" w:cs="Meiryo UI"/>
                <w:color w:val="000000"/>
              </w:rPr>
              <w:t>5.2. セキュアブート</w:t>
            </w:r>
          </w:hyperlink>
          <w:hyperlink w:anchor="_heading=h.111kx3o">
            <w:r>
              <w:rPr>
                <w:color w:val="000000"/>
              </w:rPr>
              <w:tab/>
              <w:t>10</w:t>
            </w:r>
          </w:hyperlink>
        </w:p>
        <w:p w14:paraId="16FD6A57"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3l18frh">
            <w:r>
              <w:rPr>
                <w:rFonts w:ascii="Meiryo UI" w:hAnsi="Meiryo UI" w:cs="Meiryo UI"/>
                <w:color w:val="000000"/>
              </w:rPr>
              <w:t>5.2.1. 検証のタイミングと検証範囲</w:t>
            </w:r>
          </w:hyperlink>
          <w:hyperlink w:anchor="_heading=h.3l18frh">
            <w:r>
              <w:rPr>
                <w:color w:val="000000"/>
              </w:rPr>
              <w:tab/>
              <w:t>10</w:t>
            </w:r>
          </w:hyperlink>
        </w:p>
        <w:p w14:paraId="12E5493D"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206ipza">
            <w:r>
              <w:rPr>
                <w:rFonts w:ascii="Meiryo UI" w:hAnsi="Meiryo UI" w:cs="Meiryo UI"/>
                <w:color w:val="000000"/>
              </w:rPr>
              <w:t>5.2.2. 検証失敗時</w:t>
            </w:r>
          </w:hyperlink>
          <w:hyperlink w:anchor="_heading=h.206ipza">
            <w:r>
              <w:rPr>
                <w:color w:val="000000"/>
              </w:rPr>
              <w:tab/>
              <w:t>11</w:t>
            </w:r>
          </w:hyperlink>
        </w:p>
        <w:p w14:paraId="013758C8"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4k668n3">
            <w:r>
              <w:rPr>
                <w:rFonts w:ascii="Meiryo UI" w:hAnsi="Meiryo UI" w:cs="Meiryo UI"/>
                <w:color w:val="000000"/>
              </w:rPr>
              <w:t>5.2.3. 署名生成</w:t>
            </w:r>
          </w:hyperlink>
          <w:hyperlink w:anchor="_heading=h.4k668n3">
            <w:r>
              <w:rPr>
                <w:color w:val="000000"/>
              </w:rPr>
              <w:tab/>
              <w:t>11</w:t>
            </w:r>
          </w:hyperlink>
        </w:p>
        <w:p w14:paraId="4355A18C"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2zbgiuw">
            <w:r>
              <w:rPr>
                <w:rFonts w:ascii="Meiryo UI" w:hAnsi="Meiryo UI" w:cs="Meiryo UI"/>
                <w:color w:val="000000"/>
              </w:rPr>
              <w:t>5.2.4. バックグラウンド検証の性能要件　※dm-verityを使う場合は対象外</w:t>
            </w:r>
          </w:hyperlink>
          <w:hyperlink w:anchor="_heading=h.2zbgiuw">
            <w:r>
              <w:rPr>
                <w:color w:val="000000"/>
              </w:rPr>
              <w:tab/>
              <w:t>11</w:t>
            </w:r>
          </w:hyperlink>
        </w:p>
        <w:p w14:paraId="4723527C" w14:textId="77777777" w:rsidR="007F6A6D" w:rsidRDefault="00000000">
          <w:pPr>
            <w:pBdr>
              <w:top w:val="nil"/>
              <w:left w:val="nil"/>
              <w:bottom w:val="nil"/>
              <w:right w:val="nil"/>
              <w:between w:val="nil"/>
            </w:pBdr>
            <w:tabs>
              <w:tab w:val="right" w:pos="9628"/>
            </w:tabs>
            <w:ind w:left="210"/>
            <w:rPr>
              <w:rFonts w:ascii="Century" w:eastAsia="Century" w:hAnsi="Century" w:cs="Century"/>
              <w:color w:val="000000"/>
            </w:rPr>
          </w:pPr>
          <w:hyperlink w:anchor="_heading=h.1egqt2p">
            <w:r>
              <w:rPr>
                <w:rFonts w:ascii="Meiryo UI" w:hAnsi="Meiryo UI" w:cs="Meiryo UI"/>
                <w:color w:val="000000"/>
              </w:rPr>
              <w:t>5.3. ソフトウェアアップデート</w:t>
            </w:r>
          </w:hyperlink>
          <w:hyperlink w:anchor="_heading=h.1egqt2p">
            <w:r>
              <w:rPr>
                <w:color w:val="000000"/>
              </w:rPr>
              <w:tab/>
              <w:t>12</w:t>
            </w:r>
          </w:hyperlink>
        </w:p>
        <w:p w14:paraId="31204BD8" w14:textId="77777777" w:rsidR="007F6A6D" w:rsidRDefault="00000000">
          <w:pPr>
            <w:pBdr>
              <w:top w:val="nil"/>
              <w:left w:val="nil"/>
              <w:bottom w:val="nil"/>
              <w:right w:val="nil"/>
              <w:between w:val="nil"/>
            </w:pBdr>
            <w:tabs>
              <w:tab w:val="right" w:pos="9628"/>
            </w:tabs>
            <w:ind w:left="210"/>
            <w:rPr>
              <w:rFonts w:ascii="Century" w:eastAsia="Century" w:hAnsi="Century" w:cs="Century"/>
              <w:color w:val="000000"/>
            </w:rPr>
          </w:pPr>
          <w:hyperlink w:anchor="_heading=h.3ygebqi">
            <w:r>
              <w:rPr>
                <w:rFonts w:ascii="Meiryo UI" w:hAnsi="Meiryo UI" w:cs="Meiryo UI"/>
                <w:color w:val="000000"/>
              </w:rPr>
              <w:t>5.4. セキュリティパラメータの更新</w:t>
            </w:r>
          </w:hyperlink>
          <w:hyperlink w:anchor="_heading=h.3ygebqi">
            <w:r>
              <w:rPr>
                <w:color w:val="000000"/>
              </w:rPr>
              <w:tab/>
              <w:t>12</w:t>
            </w:r>
          </w:hyperlink>
        </w:p>
        <w:p w14:paraId="3F0A6D6B" w14:textId="77777777" w:rsidR="007F6A6D" w:rsidRDefault="00000000">
          <w:pPr>
            <w:pBdr>
              <w:top w:val="nil"/>
              <w:left w:val="nil"/>
              <w:bottom w:val="nil"/>
              <w:right w:val="nil"/>
              <w:between w:val="nil"/>
            </w:pBdr>
            <w:tabs>
              <w:tab w:val="right" w:pos="9628"/>
            </w:tabs>
            <w:ind w:left="210"/>
            <w:rPr>
              <w:rFonts w:ascii="Century" w:eastAsia="Century" w:hAnsi="Century" w:cs="Century"/>
              <w:color w:val="000000"/>
            </w:rPr>
          </w:pPr>
          <w:hyperlink w:anchor="_heading=h.2dlolyb">
            <w:r>
              <w:rPr>
                <w:rFonts w:ascii="Meiryo UI" w:hAnsi="Meiryo UI" w:cs="Meiryo UI"/>
                <w:color w:val="000000"/>
              </w:rPr>
              <w:t>5.5. Hardware Security Module</w:t>
            </w:r>
          </w:hyperlink>
          <w:hyperlink w:anchor="_heading=h.2dlolyb">
            <w:r>
              <w:rPr>
                <w:color w:val="000000"/>
              </w:rPr>
              <w:tab/>
              <w:t>13</w:t>
            </w:r>
          </w:hyperlink>
        </w:p>
        <w:p w14:paraId="0E147472"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sqyw64">
            <w:r>
              <w:rPr>
                <w:rFonts w:ascii="Meiryo UI" w:hAnsi="Meiryo UI" w:cs="Meiryo UI"/>
                <w:color w:val="000000"/>
              </w:rPr>
              <w:t>5.5.1. HSM Identifier</w:t>
            </w:r>
          </w:hyperlink>
          <w:hyperlink w:anchor="_heading=h.sqyw64">
            <w:r>
              <w:rPr>
                <w:color w:val="000000"/>
              </w:rPr>
              <w:tab/>
              <w:t>14</w:t>
            </w:r>
          </w:hyperlink>
        </w:p>
        <w:p w14:paraId="41C3F355"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3cqmetx">
            <w:r>
              <w:rPr>
                <w:rFonts w:ascii="Meiryo UI" w:hAnsi="Meiryo UI" w:cs="Meiryo UI"/>
                <w:color w:val="000000"/>
              </w:rPr>
              <w:t>5.5.2. HSMで扱う鍵および証明書のフォーマット</w:t>
            </w:r>
          </w:hyperlink>
          <w:hyperlink w:anchor="_heading=h.3cqmetx">
            <w:r>
              <w:rPr>
                <w:color w:val="000000"/>
              </w:rPr>
              <w:tab/>
              <w:t>14</w:t>
            </w:r>
          </w:hyperlink>
        </w:p>
        <w:p w14:paraId="155AED62"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1rvwp1q">
            <w:r>
              <w:rPr>
                <w:rFonts w:ascii="Meiryo UI" w:hAnsi="Meiryo UI" w:cs="Meiryo UI"/>
                <w:color w:val="000000"/>
              </w:rPr>
              <w:t>5.6.1. 侵入検知システムの基本構成</w:t>
            </w:r>
          </w:hyperlink>
          <w:hyperlink w:anchor="_heading=h.1rvwp1q">
            <w:r>
              <w:rPr>
                <w:color w:val="000000"/>
              </w:rPr>
              <w:tab/>
              <w:t>15</w:t>
            </w:r>
          </w:hyperlink>
        </w:p>
        <w:p w14:paraId="5C51727C" w14:textId="77777777" w:rsidR="007F6A6D" w:rsidRDefault="00000000">
          <w:pPr>
            <w:pBdr>
              <w:top w:val="nil"/>
              <w:left w:val="nil"/>
              <w:bottom w:val="nil"/>
              <w:right w:val="nil"/>
              <w:between w:val="nil"/>
            </w:pBdr>
            <w:tabs>
              <w:tab w:val="right" w:pos="9628"/>
            </w:tabs>
            <w:ind w:left="630"/>
            <w:rPr>
              <w:rFonts w:ascii="Century" w:eastAsia="Century" w:hAnsi="Century" w:cs="Century"/>
              <w:color w:val="000000"/>
            </w:rPr>
          </w:pPr>
          <w:hyperlink w:anchor="_heading=h.4bvk7pj">
            <w:r>
              <w:rPr>
                <w:rFonts w:ascii="Meiryo UI" w:hAnsi="Meiryo UI" w:cs="Meiryo UI"/>
                <w:color w:val="000000"/>
              </w:rPr>
              <w:t>5.6.2.1. SELinuxポリシー違反のハンドリングについて</w:t>
            </w:r>
          </w:hyperlink>
          <w:hyperlink w:anchor="_heading=h.4bvk7pj">
            <w:r>
              <w:rPr>
                <w:color w:val="000000"/>
              </w:rPr>
              <w:tab/>
              <w:t>15</w:t>
            </w:r>
          </w:hyperlink>
        </w:p>
        <w:p w14:paraId="3BA1ED7E"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2r0uhxc">
            <w:r>
              <w:rPr>
                <w:rFonts w:ascii="Meiryo UI" w:hAnsi="Meiryo UI" w:cs="Meiryo UI"/>
                <w:color w:val="000000"/>
              </w:rPr>
              <w:t>5.6.2. Runtime Integrity</w:t>
            </w:r>
          </w:hyperlink>
          <w:hyperlink w:anchor="_heading=h.2r0uhxc">
            <w:r>
              <w:rPr>
                <w:color w:val="000000"/>
              </w:rPr>
              <w:tab/>
              <w:t>15</w:t>
            </w:r>
          </w:hyperlink>
        </w:p>
        <w:p w14:paraId="4E20CA92" w14:textId="77777777" w:rsidR="007F6A6D" w:rsidRDefault="00000000">
          <w:pPr>
            <w:pBdr>
              <w:top w:val="nil"/>
              <w:left w:val="nil"/>
              <w:bottom w:val="nil"/>
              <w:right w:val="nil"/>
              <w:between w:val="nil"/>
            </w:pBdr>
            <w:tabs>
              <w:tab w:val="right" w:pos="9628"/>
            </w:tabs>
            <w:ind w:left="420"/>
            <w:rPr>
              <w:rFonts w:ascii="Century" w:eastAsia="Century" w:hAnsi="Century" w:cs="Century"/>
              <w:color w:val="000000"/>
            </w:rPr>
          </w:pPr>
          <w:hyperlink w:anchor="_heading=h.1664s55">
            <w:r>
              <w:rPr>
                <w:rFonts w:ascii="Meiryo UI" w:hAnsi="Meiryo UI" w:cs="Meiryo UI"/>
                <w:color w:val="000000"/>
              </w:rPr>
              <w:t>5.6.3. CFI要件について</w:t>
            </w:r>
          </w:hyperlink>
          <w:hyperlink w:anchor="_heading=h.1664s55">
            <w:r>
              <w:rPr>
                <w:color w:val="000000"/>
              </w:rPr>
              <w:tab/>
              <w:t>16</w:t>
            </w:r>
          </w:hyperlink>
        </w:p>
        <w:p w14:paraId="5B082E09" w14:textId="77777777" w:rsidR="007F6A6D" w:rsidRDefault="00000000">
          <w:pPr>
            <w:pBdr>
              <w:top w:val="nil"/>
              <w:left w:val="nil"/>
              <w:bottom w:val="nil"/>
              <w:right w:val="nil"/>
              <w:between w:val="nil"/>
            </w:pBdr>
            <w:tabs>
              <w:tab w:val="right" w:pos="9628"/>
            </w:tabs>
            <w:ind w:left="210"/>
            <w:rPr>
              <w:rFonts w:ascii="Century" w:eastAsia="Century" w:hAnsi="Century" w:cs="Century"/>
              <w:color w:val="000000"/>
            </w:rPr>
          </w:pPr>
          <w:hyperlink w:anchor="_heading=h.3q5sasy">
            <w:r>
              <w:rPr>
                <w:rFonts w:ascii="Meiryo UI" w:hAnsi="Meiryo UI" w:cs="Meiryo UI"/>
                <w:color w:val="000000"/>
              </w:rPr>
              <w:t>5.7. TMNA要求</w:t>
            </w:r>
          </w:hyperlink>
          <w:hyperlink w:anchor="_heading=h.3q5sasy">
            <w:r>
              <w:rPr>
                <w:color w:val="000000"/>
              </w:rPr>
              <w:tab/>
              <w:t>17</w:t>
            </w:r>
          </w:hyperlink>
        </w:p>
        <w:p w14:paraId="63DAF7CB" w14:textId="77777777" w:rsidR="007F6A6D" w:rsidRDefault="00000000">
          <w:pPr>
            <w:pBdr>
              <w:top w:val="nil"/>
              <w:left w:val="nil"/>
              <w:bottom w:val="nil"/>
              <w:right w:val="nil"/>
              <w:between w:val="nil"/>
            </w:pBdr>
            <w:tabs>
              <w:tab w:val="right" w:pos="9628"/>
            </w:tabs>
            <w:ind w:left="210"/>
            <w:rPr>
              <w:rFonts w:ascii="Century" w:eastAsia="Century" w:hAnsi="Century" w:cs="Century"/>
              <w:color w:val="000000"/>
            </w:rPr>
          </w:pPr>
          <w:hyperlink w:anchor="_heading=h.25b2l0r">
            <w:r>
              <w:rPr>
                <w:rFonts w:ascii="Meiryo UI" w:hAnsi="Meiryo UI" w:cs="Meiryo UI"/>
                <w:color w:val="000000"/>
              </w:rPr>
              <w:t>5.8. ログ暗号化</w:t>
            </w:r>
          </w:hyperlink>
          <w:hyperlink w:anchor="_heading=h.25b2l0r">
            <w:r>
              <w:rPr>
                <w:color w:val="000000"/>
              </w:rPr>
              <w:tab/>
              <w:t>25</w:t>
            </w:r>
          </w:hyperlink>
        </w:p>
        <w:p w14:paraId="62610F7E" w14:textId="77777777" w:rsidR="007F6A6D" w:rsidRDefault="00000000">
          <w:pPr>
            <w:pBdr>
              <w:top w:val="nil"/>
              <w:left w:val="nil"/>
              <w:bottom w:val="nil"/>
              <w:right w:val="nil"/>
              <w:between w:val="nil"/>
            </w:pBdr>
            <w:tabs>
              <w:tab w:val="right" w:pos="9628"/>
            </w:tabs>
            <w:rPr>
              <w:rFonts w:ascii="Century" w:eastAsia="Century" w:hAnsi="Century" w:cs="Century"/>
              <w:color w:val="000000"/>
            </w:rPr>
          </w:pPr>
          <w:hyperlink w:anchor="_heading=h.2w5ecyt">
            <w:r>
              <w:rPr>
                <w:rFonts w:ascii="Meiryo UI" w:hAnsi="Meiryo UI" w:cs="Meiryo UI"/>
                <w:color w:val="000000"/>
              </w:rPr>
              <w:t>Appendix C. 暗号鍵</w:t>
            </w:r>
          </w:hyperlink>
          <w:hyperlink w:anchor="_heading=h.2w5ecyt">
            <w:r>
              <w:rPr>
                <w:color w:val="000000"/>
              </w:rPr>
              <w:tab/>
              <w:t>26</w:t>
            </w:r>
          </w:hyperlink>
        </w:p>
        <w:p w14:paraId="409C526E" w14:textId="77777777" w:rsidR="007F6A6D" w:rsidRDefault="00000000">
          <w:pPr>
            <w:pBdr>
              <w:top w:val="nil"/>
              <w:left w:val="nil"/>
              <w:bottom w:val="nil"/>
              <w:right w:val="nil"/>
              <w:between w:val="nil"/>
            </w:pBdr>
            <w:tabs>
              <w:tab w:val="right" w:pos="9628"/>
            </w:tabs>
            <w:rPr>
              <w:rFonts w:ascii="Century" w:eastAsia="Century" w:hAnsi="Century" w:cs="Century"/>
              <w:color w:val="000000"/>
            </w:rPr>
          </w:pPr>
          <w:hyperlink w:anchor="_heading=h.1baon6m">
            <w:r>
              <w:rPr>
                <w:rFonts w:ascii="Meiryo UI" w:hAnsi="Meiryo UI" w:cs="Meiryo UI"/>
                <w:color w:val="000000"/>
              </w:rPr>
              <w:t>Appendix D. 鍵フォーマット</w:t>
            </w:r>
          </w:hyperlink>
          <w:hyperlink w:anchor="_heading=h.1baon6m">
            <w:r>
              <w:rPr>
                <w:color w:val="000000"/>
              </w:rPr>
              <w:tab/>
              <w:t>26</w:t>
            </w:r>
          </w:hyperlink>
        </w:p>
        <w:p w14:paraId="481310E4" w14:textId="77777777" w:rsidR="007F6A6D" w:rsidRDefault="00000000">
          <w:pPr>
            <w:pBdr>
              <w:top w:val="nil"/>
              <w:left w:val="nil"/>
              <w:bottom w:val="nil"/>
              <w:right w:val="nil"/>
              <w:between w:val="nil"/>
            </w:pBdr>
            <w:tabs>
              <w:tab w:val="right" w:pos="9628"/>
            </w:tabs>
            <w:rPr>
              <w:rFonts w:ascii="Century" w:eastAsia="Century" w:hAnsi="Century" w:cs="Century"/>
              <w:color w:val="000000"/>
            </w:rPr>
          </w:pPr>
          <w:hyperlink w:anchor="_heading=h.3vac5uf">
            <w:r>
              <w:rPr>
                <w:rFonts w:ascii="Meiryo UI" w:hAnsi="Meiryo UI" w:cs="Meiryo UI"/>
                <w:color w:val="000000"/>
              </w:rPr>
              <w:t>Appendix E. 車両サイバーセキュリティECU開発プロセス　CIA</w:t>
            </w:r>
          </w:hyperlink>
          <w:hyperlink w:anchor="_heading=h.3vac5uf">
            <w:r>
              <w:rPr>
                <w:color w:val="000000"/>
              </w:rPr>
              <w:tab/>
              <w:t>26</w:t>
            </w:r>
          </w:hyperlink>
        </w:p>
        <w:p w14:paraId="1E7BC6E2" w14:textId="77777777" w:rsidR="007F6A6D" w:rsidRDefault="00000000">
          <w:pPr>
            <w:pBdr>
              <w:top w:val="nil"/>
              <w:left w:val="nil"/>
              <w:bottom w:val="nil"/>
              <w:right w:val="nil"/>
              <w:between w:val="nil"/>
            </w:pBdr>
            <w:tabs>
              <w:tab w:val="right" w:pos="9628"/>
            </w:tabs>
            <w:rPr>
              <w:rFonts w:ascii="Century" w:eastAsia="Century" w:hAnsi="Century" w:cs="Century"/>
              <w:color w:val="000000"/>
            </w:rPr>
          </w:pPr>
          <w:hyperlink w:anchor="_heading=h.2afmg28">
            <w:r>
              <w:rPr>
                <w:rFonts w:ascii="Meiryo UI" w:hAnsi="Meiryo UI" w:cs="Meiryo UI"/>
                <w:color w:val="000000"/>
              </w:rPr>
              <w:t>Appendix G. 24MM Cybersecurity Specification_v1.6</w:t>
            </w:r>
          </w:hyperlink>
          <w:hyperlink w:anchor="_heading=h.2afmg28">
            <w:r>
              <w:rPr>
                <w:color w:val="000000"/>
              </w:rPr>
              <w:t xml:space="preserve">     </w:t>
            </w:r>
            <w:r>
              <w:rPr>
                <w:color w:val="000000"/>
              </w:rPr>
              <w:tab/>
              <w:t>26</w:t>
            </w:r>
          </w:hyperlink>
        </w:p>
        <w:p w14:paraId="0D898D98" w14:textId="77777777" w:rsidR="007F6A6D" w:rsidRDefault="00000000">
          <w:pPr>
            <w:pBdr>
              <w:top w:val="nil"/>
              <w:left w:val="nil"/>
              <w:bottom w:val="nil"/>
              <w:right w:val="nil"/>
              <w:between w:val="nil"/>
            </w:pBdr>
            <w:tabs>
              <w:tab w:val="right" w:pos="9628"/>
            </w:tabs>
            <w:rPr>
              <w:rFonts w:ascii="Century" w:eastAsia="Century" w:hAnsi="Century" w:cs="Century"/>
              <w:color w:val="000000"/>
            </w:rPr>
          </w:pPr>
          <w:r>
            <w:fldChar w:fldCharType="end"/>
          </w:r>
        </w:p>
      </w:sdtContent>
    </w:sdt>
    <w:p w14:paraId="7109AA40" w14:textId="77777777" w:rsidR="007F6A6D" w:rsidRDefault="00000000">
      <w:pPr>
        <w:pStyle w:val="1"/>
        <w:pageBreakBefore/>
        <w:rPr>
          <w:rFonts w:ascii="Meiryo UI" w:hAnsi="Meiryo UI" w:cs="Meiryo UI"/>
        </w:rPr>
      </w:pPr>
      <w:bookmarkStart w:id="0" w:name="_heading=h.gjdgxs" w:colFirst="0" w:colLast="0"/>
      <w:bookmarkEnd w:id="0"/>
      <w:r>
        <w:rPr>
          <w:rFonts w:ascii="Meiryo UI" w:hAnsi="Meiryo UI" w:cs="Meiryo UI"/>
        </w:rPr>
        <w:lastRenderedPageBreak/>
        <w:t>変更履歴</w:t>
      </w:r>
    </w:p>
    <w:tbl>
      <w:tblPr>
        <w:tblStyle w:val="afff7"/>
        <w:tblW w:w="9951" w:type="dxa"/>
        <w:tblInd w:w="0" w:type="dxa"/>
        <w:tblLayout w:type="fixed"/>
        <w:tblLook w:val="0000" w:firstRow="0" w:lastRow="0" w:firstColumn="0" w:lastColumn="0" w:noHBand="0" w:noVBand="0"/>
      </w:tblPr>
      <w:tblGrid>
        <w:gridCol w:w="1134"/>
        <w:gridCol w:w="1701"/>
        <w:gridCol w:w="3997"/>
        <w:gridCol w:w="1276"/>
        <w:gridCol w:w="1843"/>
      </w:tblGrid>
      <w:tr w:rsidR="007F6A6D" w14:paraId="370C810A" w14:textId="77777777">
        <w:trPr>
          <w:trHeight w:val="150"/>
        </w:trPr>
        <w:tc>
          <w:tcPr>
            <w:tcW w:w="1134" w:type="dxa"/>
            <w:tcBorders>
              <w:top w:val="single" w:sz="12" w:space="0" w:color="000000"/>
              <w:left w:val="single" w:sz="12" w:space="0" w:color="000000"/>
              <w:bottom w:val="single" w:sz="6" w:space="0" w:color="000000"/>
              <w:right w:val="single" w:sz="6" w:space="0" w:color="000000"/>
            </w:tcBorders>
          </w:tcPr>
          <w:p w14:paraId="1AD555A2" w14:textId="77777777" w:rsidR="007F6A6D" w:rsidRDefault="00000000">
            <w:pPr>
              <w:jc w:val="center"/>
              <w:rPr>
                <w:rFonts w:ascii="Meiryo UI" w:hAnsi="Meiryo UI" w:cs="Meiryo UI"/>
              </w:rPr>
            </w:pPr>
            <w:r>
              <w:rPr>
                <w:rFonts w:ascii="Meiryo UI" w:hAnsi="Meiryo UI" w:cs="Meiryo UI"/>
              </w:rPr>
              <w:t>Version</w:t>
            </w:r>
          </w:p>
        </w:tc>
        <w:tc>
          <w:tcPr>
            <w:tcW w:w="1701" w:type="dxa"/>
            <w:tcBorders>
              <w:top w:val="single" w:sz="12" w:space="0" w:color="000000"/>
              <w:left w:val="single" w:sz="6" w:space="0" w:color="000000"/>
              <w:bottom w:val="single" w:sz="6" w:space="0" w:color="000000"/>
              <w:right w:val="single" w:sz="6" w:space="0" w:color="000000"/>
            </w:tcBorders>
          </w:tcPr>
          <w:p w14:paraId="0542EF69" w14:textId="77777777" w:rsidR="007F6A6D" w:rsidRDefault="00000000">
            <w:pPr>
              <w:jc w:val="center"/>
              <w:rPr>
                <w:rFonts w:ascii="Meiryo UI" w:hAnsi="Meiryo UI" w:cs="Meiryo UI"/>
              </w:rPr>
            </w:pPr>
            <w:r>
              <w:rPr>
                <w:rFonts w:ascii="Meiryo UI" w:hAnsi="Meiryo UI" w:cs="Meiryo UI"/>
              </w:rPr>
              <w:t>Date</w:t>
            </w:r>
          </w:p>
        </w:tc>
        <w:tc>
          <w:tcPr>
            <w:tcW w:w="3997" w:type="dxa"/>
            <w:tcBorders>
              <w:top w:val="single" w:sz="12" w:space="0" w:color="000000"/>
              <w:left w:val="single" w:sz="6" w:space="0" w:color="000000"/>
              <w:bottom w:val="single" w:sz="6" w:space="0" w:color="000000"/>
              <w:right w:val="single" w:sz="6" w:space="0" w:color="000000"/>
            </w:tcBorders>
          </w:tcPr>
          <w:p w14:paraId="73E75486" w14:textId="77777777" w:rsidR="007F6A6D" w:rsidRDefault="00000000">
            <w:pPr>
              <w:jc w:val="center"/>
              <w:rPr>
                <w:rFonts w:ascii="Meiryo UI" w:hAnsi="Meiryo UI" w:cs="Meiryo UI"/>
              </w:rPr>
            </w:pPr>
            <w:r>
              <w:rPr>
                <w:rFonts w:ascii="Meiryo UI" w:hAnsi="Meiryo UI" w:cs="Meiryo UI"/>
              </w:rPr>
              <w:t>Changes</w:t>
            </w:r>
          </w:p>
        </w:tc>
        <w:tc>
          <w:tcPr>
            <w:tcW w:w="1276" w:type="dxa"/>
            <w:tcBorders>
              <w:top w:val="single" w:sz="12" w:space="0" w:color="000000"/>
              <w:left w:val="single" w:sz="6" w:space="0" w:color="000000"/>
              <w:bottom w:val="single" w:sz="6" w:space="0" w:color="000000"/>
              <w:right w:val="single" w:sz="6" w:space="0" w:color="000000"/>
            </w:tcBorders>
          </w:tcPr>
          <w:p w14:paraId="0CA2A087" w14:textId="77777777" w:rsidR="007F6A6D" w:rsidRDefault="00000000">
            <w:pPr>
              <w:jc w:val="center"/>
              <w:rPr>
                <w:rFonts w:ascii="Meiryo UI" w:hAnsi="Meiryo UI" w:cs="Meiryo UI"/>
              </w:rPr>
            </w:pPr>
            <w:r>
              <w:rPr>
                <w:rFonts w:ascii="Meiryo UI" w:hAnsi="Meiryo UI" w:cs="Meiryo UI"/>
              </w:rPr>
              <w:t>Target</w:t>
            </w:r>
          </w:p>
        </w:tc>
        <w:tc>
          <w:tcPr>
            <w:tcW w:w="1843" w:type="dxa"/>
            <w:tcBorders>
              <w:top w:val="single" w:sz="12" w:space="0" w:color="000000"/>
              <w:left w:val="single" w:sz="6" w:space="0" w:color="000000"/>
              <w:bottom w:val="single" w:sz="6" w:space="0" w:color="000000"/>
              <w:right w:val="single" w:sz="12" w:space="0" w:color="000000"/>
            </w:tcBorders>
          </w:tcPr>
          <w:p w14:paraId="55F51AA8" w14:textId="77777777" w:rsidR="007F6A6D" w:rsidRDefault="00000000">
            <w:pPr>
              <w:jc w:val="center"/>
              <w:rPr>
                <w:rFonts w:ascii="Meiryo UI" w:hAnsi="Meiryo UI" w:cs="Meiryo UI"/>
              </w:rPr>
            </w:pPr>
            <w:r>
              <w:rPr>
                <w:rFonts w:ascii="Meiryo UI" w:hAnsi="Meiryo UI" w:cs="Meiryo UI"/>
              </w:rPr>
              <w:t>Resp.</w:t>
            </w:r>
          </w:p>
        </w:tc>
      </w:tr>
      <w:tr w:rsidR="007F6A6D" w14:paraId="60B1380E" w14:textId="77777777">
        <w:trPr>
          <w:trHeight w:val="35"/>
        </w:trPr>
        <w:tc>
          <w:tcPr>
            <w:tcW w:w="1134" w:type="dxa"/>
            <w:tcBorders>
              <w:top w:val="single" w:sz="6" w:space="0" w:color="000000"/>
              <w:left w:val="single" w:sz="12" w:space="0" w:color="000000"/>
              <w:bottom w:val="single" w:sz="6" w:space="0" w:color="000000"/>
              <w:right w:val="single" w:sz="6" w:space="0" w:color="000000"/>
            </w:tcBorders>
          </w:tcPr>
          <w:p w14:paraId="75BF2696" w14:textId="77777777" w:rsidR="007F6A6D" w:rsidRDefault="00000000">
            <w:pPr>
              <w:jc w:val="center"/>
              <w:rPr>
                <w:rFonts w:ascii="Meiryo UI" w:hAnsi="Meiryo UI" w:cs="Meiryo UI"/>
              </w:rPr>
            </w:pPr>
            <w:r>
              <w:rPr>
                <w:rFonts w:ascii="Meiryo UI" w:hAnsi="Meiryo UI" w:cs="Meiryo UI"/>
              </w:rPr>
              <w:t>1.01</w:t>
            </w:r>
          </w:p>
        </w:tc>
        <w:tc>
          <w:tcPr>
            <w:tcW w:w="1701" w:type="dxa"/>
            <w:tcBorders>
              <w:top w:val="single" w:sz="6" w:space="0" w:color="000000"/>
              <w:left w:val="single" w:sz="6" w:space="0" w:color="000000"/>
              <w:bottom w:val="single" w:sz="6" w:space="0" w:color="000000"/>
              <w:right w:val="single" w:sz="6" w:space="0" w:color="000000"/>
            </w:tcBorders>
          </w:tcPr>
          <w:p w14:paraId="41382D0C" w14:textId="77777777" w:rsidR="007F6A6D" w:rsidRDefault="00000000">
            <w:pPr>
              <w:jc w:val="center"/>
              <w:rPr>
                <w:rFonts w:ascii="Meiryo UI" w:hAnsi="Meiryo UI" w:cs="Meiryo UI"/>
              </w:rPr>
            </w:pPr>
            <w:r>
              <w:rPr>
                <w:rFonts w:ascii="Meiryo UI" w:hAnsi="Meiryo UI" w:cs="Meiryo UI"/>
              </w:rPr>
              <w:t>2022/6/30</w:t>
            </w:r>
          </w:p>
        </w:tc>
        <w:tc>
          <w:tcPr>
            <w:tcW w:w="3997" w:type="dxa"/>
            <w:tcBorders>
              <w:top w:val="single" w:sz="6" w:space="0" w:color="000000"/>
              <w:left w:val="single" w:sz="6" w:space="0" w:color="000000"/>
              <w:bottom w:val="single" w:sz="6" w:space="0" w:color="000000"/>
              <w:right w:val="single" w:sz="6" w:space="0" w:color="000000"/>
            </w:tcBorders>
          </w:tcPr>
          <w:p w14:paraId="2324F636" w14:textId="77777777" w:rsidR="007F6A6D" w:rsidRDefault="00000000">
            <w:pPr>
              <w:pBdr>
                <w:top w:val="nil"/>
                <w:left w:val="nil"/>
                <w:bottom w:val="nil"/>
                <w:right w:val="nil"/>
                <w:between w:val="nil"/>
              </w:pBdr>
              <w:rPr>
                <w:rFonts w:ascii="Meiryo UI" w:hAnsi="Meiryo UI" w:cs="Meiryo UI"/>
                <w:color w:val="000000"/>
                <w:sz w:val="22"/>
                <w:szCs w:val="22"/>
              </w:rPr>
            </w:pPr>
            <w:r>
              <w:rPr>
                <w:rFonts w:ascii="Meiryo UI" w:hAnsi="Meiryo UI" w:cs="Meiryo UI"/>
                <w:color w:val="000000"/>
                <w:sz w:val="22"/>
                <w:szCs w:val="22"/>
              </w:rPr>
              <w:t>New release</w:t>
            </w:r>
          </w:p>
        </w:tc>
        <w:tc>
          <w:tcPr>
            <w:tcW w:w="1276" w:type="dxa"/>
            <w:tcBorders>
              <w:top w:val="single" w:sz="6" w:space="0" w:color="000000"/>
              <w:left w:val="single" w:sz="6" w:space="0" w:color="000000"/>
              <w:bottom w:val="single" w:sz="6" w:space="0" w:color="000000"/>
              <w:right w:val="single" w:sz="6" w:space="0" w:color="000000"/>
            </w:tcBorders>
          </w:tcPr>
          <w:p w14:paraId="5C0628B8" w14:textId="77777777" w:rsidR="007F6A6D" w:rsidRDefault="007F6A6D">
            <w:pPr>
              <w:jc w:val="center"/>
              <w:rPr>
                <w:rFonts w:ascii="Meiryo UI" w:hAnsi="Meiryo UI" w:cs="Meiryo UI"/>
              </w:rPr>
            </w:pPr>
          </w:p>
        </w:tc>
        <w:tc>
          <w:tcPr>
            <w:tcW w:w="1843" w:type="dxa"/>
            <w:tcBorders>
              <w:top w:val="single" w:sz="6" w:space="0" w:color="000000"/>
              <w:left w:val="single" w:sz="6" w:space="0" w:color="000000"/>
              <w:bottom w:val="single" w:sz="6" w:space="0" w:color="000000"/>
              <w:right w:val="single" w:sz="12" w:space="0" w:color="000000"/>
            </w:tcBorders>
          </w:tcPr>
          <w:p w14:paraId="7354F009" w14:textId="77777777" w:rsidR="007F6A6D" w:rsidRDefault="00000000">
            <w:pPr>
              <w:jc w:val="center"/>
              <w:rPr>
                <w:rFonts w:ascii="Meiryo UI" w:hAnsi="Meiryo UI" w:cs="Meiryo UI"/>
              </w:rPr>
            </w:pPr>
            <w:r>
              <w:rPr>
                <w:rFonts w:ascii="Meiryo UI" w:hAnsi="Meiryo UI" w:cs="Meiryo UI"/>
              </w:rPr>
              <w:t>TMC</w:t>
            </w:r>
          </w:p>
          <w:p w14:paraId="1C897744" w14:textId="77777777" w:rsidR="007F6A6D" w:rsidRDefault="00000000">
            <w:pPr>
              <w:jc w:val="center"/>
              <w:rPr>
                <w:rFonts w:ascii="Meiryo UI" w:hAnsi="Meiryo UI" w:cs="Meiryo UI"/>
              </w:rPr>
            </w:pPr>
            <w:r>
              <w:rPr>
                <w:rFonts w:ascii="Meiryo UI" w:hAnsi="Meiryo UI" w:cs="Meiryo UI"/>
              </w:rPr>
              <w:t>Kurashige</w:t>
            </w:r>
          </w:p>
        </w:tc>
      </w:tr>
      <w:tr w:rsidR="007F6A6D" w14:paraId="52457AC1" w14:textId="77777777">
        <w:trPr>
          <w:trHeight w:val="35"/>
        </w:trPr>
        <w:tc>
          <w:tcPr>
            <w:tcW w:w="1134" w:type="dxa"/>
            <w:tcBorders>
              <w:top w:val="single" w:sz="6" w:space="0" w:color="000000"/>
              <w:left w:val="single" w:sz="12" w:space="0" w:color="000000"/>
              <w:bottom w:val="single" w:sz="6" w:space="0" w:color="000000"/>
              <w:right w:val="single" w:sz="6" w:space="0" w:color="000000"/>
            </w:tcBorders>
          </w:tcPr>
          <w:p w14:paraId="09C04E73" w14:textId="77777777" w:rsidR="007F6A6D" w:rsidRDefault="00000000">
            <w:pPr>
              <w:jc w:val="center"/>
              <w:rPr>
                <w:rFonts w:ascii="Meiryo UI" w:hAnsi="Meiryo UI" w:cs="Meiryo UI"/>
              </w:rPr>
            </w:pPr>
            <w:r>
              <w:rPr>
                <w:rFonts w:ascii="Meiryo UI" w:hAnsi="Meiryo UI" w:cs="Meiryo UI"/>
              </w:rPr>
              <w:t>1.02</w:t>
            </w:r>
          </w:p>
        </w:tc>
        <w:tc>
          <w:tcPr>
            <w:tcW w:w="1701" w:type="dxa"/>
            <w:tcBorders>
              <w:top w:val="single" w:sz="6" w:space="0" w:color="000000"/>
              <w:left w:val="single" w:sz="6" w:space="0" w:color="000000"/>
              <w:bottom w:val="single" w:sz="6" w:space="0" w:color="000000"/>
              <w:right w:val="single" w:sz="6" w:space="0" w:color="000000"/>
            </w:tcBorders>
          </w:tcPr>
          <w:p w14:paraId="318E51B1" w14:textId="77777777" w:rsidR="007F6A6D" w:rsidRDefault="00000000">
            <w:pPr>
              <w:jc w:val="center"/>
              <w:rPr>
                <w:rFonts w:ascii="Meiryo UI" w:hAnsi="Meiryo UI" w:cs="Meiryo UI"/>
              </w:rPr>
            </w:pPr>
            <w:r>
              <w:rPr>
                <w:rFonts w:ascii="Meiryo UI" w:hAnsi="Meiryo UI" w:cs="Meiryo UI"/>
              </w:rPr>
              <w:t>2022/7/29</w:t>
            </w:r>
          </w:p>
        </w:tc>
        <w:tc>
          <w:tcPr>
            <w:tcW w:w="3997" w:type="dxa"/>
            <w:tcBorders>
              <w:top w:val="single" w:sz="6" w:space="0" w:color="000000"/>
              <w:left w:val="single" w:sz="6" w:space="0" w:color="000000"/>
              <w:bottom w:val="single" w:sz="6" w:space="0" w:color="000000"/>
              <w:right w:val="single" w:sz="6" w:space="0" w:color="000000"/>
            </w:tcBorders>
          </w:tcPr>
          <w:p w14:paraId="3BE0CAD1" w14:textId="77777777" w:rsidR="007F6A6D" w:rsidRDefault="00000000">
            <w:pPr>
              <w:pBdr>
                <w:top w:val="nil"/>
                <w:left w:val="nil"/>
                <w:bottom w:val="nil"/>
                <w:right w:val="nil"/>
                <w:between w:val="nil"/>
              </w:pBdr>
            </w:pPr>
            <w:r>
              <w:t>・</w:t>
            </w:r>
            <w:r>
              <w:rPr>
                <w:rFonts w:ascii="Meiryo UI" w:hAnsi="Meiryo UI" w:cs="Meiryo UI"/>
              </w:rPr>
              <w:t>4.1.3.1 RSA4096bitからRSA3072bitへ変更.</w:t>
            </w:r>
          </w:p>
          <w:p w14:paraId="39D193C3" w14:textId="77777777" w:rsidR="007F6A6D" w:rsidRDefault="00000000">
            <w:pPr>
              <w:pBdr>
                <w:top w:val="nil"/>
                <w:left w:val="nil"/>
                <w:bottom w:val="nil"/>
                <w:right w:val="nil"/>
                <w:between w:val="nil"/>
              </w:pBdr>
              <w:rPr>
                <w:rFonts w:ascii="Meiryo UI" w:hAnsi="Meiryo UI" w:cs="Meiryo UI"/>
                <w:color w:val="000000"/>
                <w:sz w:val="22"/>
                <w:szCs w:val="22"/>
              </w:rPr>
            </w:pPr>
            <w:r>
              <w:rPr>
                <w:rFonts w:ascii="Meiryo UI" w:hAnsi="Meiryo UI" w:cs="Meiryo UI"/>
                <w:color w:val="000000"/>
                <w:sz w:val="22"/>
                <w:szCs w:val="22"/>
              </w:rPr>
              <w:t>・5.7. TMNA要求：追記 [</w:t>
            </w:r>
            <w:r>
              <w:t>DC24-4594</w:t>
            </w:r>
            <w:r>
              <w:rPr>
                <w:rFonts w:ascii="Meiryo UI" w:hAnsi="Meiryo UI" w:cs="Meiryo UI"/>
                <w:color w:val="000000"/>
                <w:sz w:val="22"/>
                <w:szCs w:val="22"/>
              </w:rPr>
              <w:t>]</w:t>
            </w:r>
          </w:p>
          <w:p w14:paraId="381E5F88" w14:textId="77777777" w:rsidR="007F6A6D" w:rsidRDefault="00000000">
            <w:pPr>
              <w:pBdr>
                <w:top w:val="nil"/>
                <w:left w:val="nil"/>
                <w:bottom w:val="nil"/>
                <w:right w:val="nil"/>
                <w:between w:val="nil"/>
              </w:pBdr>
              <w:rPr>
                <w:rFonts w:ascii="Meiryo UI" w:hAnsi="Meiryo UI" w:cs="Meiryo UI"/>
                <w:color w:val="000000"/>
                <w:sz w:val="22"/>
                <w:szCs w:val="22"/>
              </w:rPr>
            </w:pPr>
            <w:r>
              <w:t>・</w:t>
            </w:r>
            <w:r>
              <w:rPr>
                <w:rFonts w:ascii="Meiryo UI" w:hAnsi="Meiryo UI" w:cs="Meiryo UI"/>
                <w:color w:val="000000"/>
                <w:sz w:val="22"/>
                <w:szCs w:val="22"/>
              </w:rPr>
              <w:t>5.5.1 図の修正 [</w:t>
            </w:r>
            <w:r>
              <w:t>DC24-5016</w:t>
            </w:r>
            <w:r>
              <w:rPr>
                <w:rFonts w:ascii="Meiryo UI" w:hAnsi="Meiryo UI" w:cs="Meiryo UI"/>
                <w:color w:val="000000"/>
                <w:sz w:val="22"/>
                <w:szCs w:val="22"/>
              </w:rPr>
              <w:t>]</w:t>
            </w:r>
          </w:p>
          <w:bookmarkStart w:id="1" w:name="_heading=h.30j0zll" w:colFirst="0" w:colLast="0"/>
          <w:bookmarkEnd w:id="1"/>
          <w:p w14:paraId="0043A706" w14:textId="77777777" w:rsidR="007F6A6D" w:rsidRDefault="00000000">
            <w:pPr>
              <w:pStyle w:val="3"/>
              <w:ind w:left="0"/>
              <w:rPr>
                <w:rFonts w:ascii="Meiryo UI" w:hAnsi="Meiryo UI" w:cs="Meiryo UI"/>
                <w:b w:val="0"/>
                <w:color w:val="000000"/>
                <w:sz w:val="22"/>
                <w:szCs w:val="22"/>
              </w:rPr>
            </w:pPr>
            <w:sdt>
              <w:sdtPr>
                <w:tag w:val="goog_rdk_0"/>
                <w:id w:val="-504741170"/>
              </w:sdtPr>
              <w:sdtContent>
                <w:r>
                  <w:rPr>
                    <w:rFonts w:ascii="Arial Unicode MS" w:eastAsia="Arial Unicode MS" w:hAnsi="Arial Unicode MS" w:cs="Arial Unicode MS"/>
                  </w:rPr>
                  <w:t>・</w:t>
                </w:r>
              </w:sdtContent>
            </w:sdt>
            <w:r>
              <w:rPr>
                <w:rFonts w:ascii="Meiryo UI" w:hAnsi="Meiryo UI" w:cs="Meiryo UI"/>
                <w:b w:val="0"/>
                <w:color w:val="000000"/>
                <w:sz w:val="22"/>
                <w:szCs w:val="22"/>
              </w:rPr>
              <w:t>5.1.2. トヨタ管理サーバへの接続：追記</w:t>
            </w:r>
            <w:r>
              <w:t xml:space="preserve">     </w:t>
            </w:r>
          </w:p>
          <w:p w14:paraId="3E6B30A6" w14:textId="77777777" w:rsidR="007F6A6D" w:rsidRDefault="00000000">
            <w:pPr>
              <w:pBdr>
                <w:top w:val="nil"/>
                <w:left w:val="nil"/>
                <w:bottom w:val="nil"/>
                <w:right w:val="nil"/>
                <w:between w:val="nil"/>
              </w:pBdr>
              <w:rPr>
                <w:rFonts w:ascii="Meiryo UI" w:hAnsi="Meiryo UI" w:cs="Meiryo UI"/>
                <w:color w:val="000000"/>
                <w:sz w:val="22"/>
                <w:szCs w:val="22"/>
              </w:rPr>
            </w:pPr>
            <w:r>
              <w:t>・</w:t>
            </w:r>
            <w:r>
              <w:rPr>
                <w:rFonts w:ascii="Meiryo UI" w:hAnsi="Meiryo UI" w:cs="Meiryo UI"/>
                <w:color w:val="000000"/>
                <w:sz w:val="22"/>
                <w:szCs w:val="22"/>
              </w:rPr>
              <w:t>5.2. セキュアブート：修正</w:t>
            </w:r>
            <w:r>
              <w:t xml:space="preserve"> [DC24-7088]</w:t>
            </w:r>
          </w:p>
          <w:p w14:paraId="3136353C" w14:textId="77777777" w:rsidR="007F6A6D" w:rsidRDefault="00000000">
            <w:pPr>
              <w:jc w:val="left"/>
              <w:rPr>
                <w:rFonts w:ascii="Meiryo UI" w:hAnsi="Meiryo UI" w:cs="Meiryo UI"/>
              </w:rPr>
            </w:pPr>
            <w:r>
              <w:t>・</w:t>
            </w:r>
            <w:r>
              <w:rPr>
                <w:rFonts w:ascii="Meiryo UI" w:hAnsi="Meiryo UI" w:cs="Meiryo UI"/>
              </w:rPr>
              <w:t>図5-3　サブマイコンリプロに関する記載を追加</w:t>
            </w:r>
          </w:p>
          <w:p w14:paraId="07A51A5D" w14:textId="77777777" w:rsidR="007F6A6D" w:rsidRDefault="00000000">
            <w:pPr>
              <w:jc w:val="left"/>
            </w:pPr>
            <w:r>
              <w:t>・</w:t>
            </w:r>
            <w:r>
              <w:t xml:space="preserve">5.2.1. </w:t>
            </w:r>
            <w:r>
              <w:t>検証のタイミングと検証範囲：</w:t>
            </w:r>
            <w:r>
              <w:t>Linux</w:t>
            </w:r>
            <w:r>
              <w:t>起動前のセキュアブートの反映を明記</w:t>
            </w:r>
            <w:r>
              <w:t>[DC24-6476]</w:t>
            </w:r>
          </w:p>
          <w:p w14:paraId="63F113E9" w14:textId="77777777" w:rsidR="007F6A6D" w:rsidRDefault="00000000">
            <w:pPr>
              <w:jc w:val="left"/>
              <w:rPr>
                <w:rFonts w:ascii="Arial" w:eastAsia="Arial" w:hAnsi="Arial" w:cs="Arial"/>
                <w:color w:val="000000"/>
                <w:sz w:val="22"/>
                <w:szCs w:val="22"/>
              </w:rPr>
            </w:pPr>
            <w:r>
              <w:rPr>
                <w:rFonts w:ascii="ＭＳ 明朝" w:eastAsia="ＭＳ 明朝" w:hAnsi="ＭＳ 明朝" w:cs="ＭＳ 明朝"/>
                <w:color w:val="000000"/>
                <w:sz w:val="22"/>
                <w:szCs w:val="22"/>
              </w:rPr>
              <w:t>・</w:t>
            </w:r>
            <w:r>
              <w:rPr>
                <w:rFonts w:ascii="Arial" w:eastAsia="Arial" w:hAnsi="Arial" w:cs="Arial"/>
                <w:color w:val="000000"/>
                <w:sz w:val="22"/>
                <w:szCs w:val="22"/>
              </w:rPr>
              <w:t xml:space="preserve">5.6.1. </w:t>
            </w:r>
            <w:r>
              <w:rPr>
                <w:rFonts w:ascii="ＭＳ 明朝" w:eastAsia="ＭＳ 明朝" w:hAnsi="ＭＳ 明朝" w:cs="ＭＳ 明朝"/>
                <w:color w:val="000000"/>
                <w:sz w:val="22"/>
                <w:szCs w:val="22"/>
              </w:rPr>
              <w:t>侵入検知システムの基本構成：HALでの検知対象を明記[DC24-6940]</w:t>
            </w:r>
          </w:p>
        </w:tc>
        <w:tc>
          <w:tcPr>
            <w:tcW w:w="1276" w:type="dxa"/>
            <w:tcBorders>
              <w:top w:val="single" w:sz="6" w:space="0" w:color="000000"/>
              <w:left w:val="single" w:sz="6" w:space="0" w:color="000000"/>
              <w:bottom w:val="single" w:sz="6" w:space="0" w:color="000000"/>
              <w:right w:val="single" w:sz="6" w:space="0" w:color="000000"/>
            </w:tcBorders>
          </w:tcPr>
          <w:p w14:paraId="3295BF57" w14:textId="77777777" w:rsidR="007F6A6D" w:rsidRDefault="00000000">
            <w:pPr>
              <w:jc w:val="center"/>
              <w:rPr>
                <w:rFonts w:ascii="Meiryo UI" w:hAnsi="Meiryo UI" w:cs="Meiryo UI"/>
              </w:rPr>
            </w:pPr>
            <w:r>
              <w:t xml:space="preserve">     </w:t>
            </w:r>
          </w:p>
        </w:tc>
        <w:tc>
          <w:tcPr>
            <w:tcW w:w="1843" w:type="dxa"/>
            <w:tcBorders>
              <w:top w:val="single" w:sz="6" w:space="0" w:color="000000"/>
              <w:left w:val="single" w:sz="6" w:space="0" w:color="000000"/>
              <w:bottom w:val="single" w:sz="6" w:space="0" w:color="000000"/>
              <w:right w:val="single" w:sz="12" w:space="0" w:color="000000"/>
            </w:tcBorders>
          </w:tcPr>
          <w:p w14:paraId="35DA4373" w14:textId="77777777" w:rsidR="007F6A6D" w:rsidRDefault="00000000">
            <w:pPr>
              <w:jc w:val="center"/>
              <w:rPr>
                <w:rFonts w:ascii="Meiryo UI" w:hAnsi="Meiryo UI" w:cs="Meiryo UI"/>
              </w:rPr>
            </w:pPr>
            <w:r>
              <w:rPr>
                <w:rFonts w:ascii="Meiryo UI" w:hAnsi="Meiryo UI" w:cs="Meiryo UI"/>
              </w:rPr>
              <w:t>TMC</w:t>
            </w:r>
          </w:p>
          <w:p w14:paraId="115A5A43" w14:textId="77777777" w:rsidR="007F6A6D" w:rsidRDefault="00000000">
            <w:pPr>
              <w:jc w:val="center"/>
              <w:rPr>
                <w:rFonts w:ascii="Meiryo UI" w:hAnsi="Meiryo UI" w:cs="Meiryo UI"/>
              </w:rPr>
            </w:pPr>
            <w:r>
              <w:rPr>
                <w:rFonts w:ascii="Meiryo UI" w:hAnsi="Meiryo UI" w:cs="Meiryo UI"/>
              </w:rPr>
              <w:t>Sakurada</w:t>
            </w:r>
          </w:p>
        </w:tc>
      </w:tr>
      <w:tr w:rsidR="007F6A6D" w14:paraId="072F213E" w14:textId="77777777">
        <w:trPr>
          <w:trHeight w:val="35"/>
        </w:trPr>
        <w:tc>
          <w:tcPr>
            <w:tcW w:w="1134" w:type="dxa"/>
            <w:tcBorders>
              <w:top w:val="single" w:sz="6" w:space="0" w:color="000000"/>
              <w:left w:val="single" w:sz="12" w:space="0" w:color="000000"/>
              <w:bottom w:val="single" w:sz="6" w:space="0" w:color="000000"/>
              <w:right w:val="single" w:sz="6" w:space="0" w:color="000000"/>
            </w:tcBorders>
          </w:tcPr>
          <w:p w14:paraId="4E8323B7" w14:textId="77777777" w:rsidR="007F6A6D" w:rsidRDefault="00000000">
            <w:pPr>
              <w:jc w:val="center"/>
              <w:rPr>
                <w:rFonts w:ascii="Meiryo UI" w:hAnsi="Meiryo UI" w:cs="Meiryo UI"/>
              </w:rPr>
            </w:pPr>
            <w:r>
              <w:rPr>
                <w:rFonts w:ascii="Meiryo UI" w:hAnsi="Meiryo UI" w:cs="Meiryo UI"/>
              </w:rPr>
              <w:t xml:space="preserve">1.03     </w:t>
            </w:r>
          </w:p>
        </w:tc>
        <w:tc>
          <w:tcPr>
            <w:tcW w:w="1701" w:type="dxa"/>
            <w:tcBorders>
              <w:top w:val="single" w:sz="6" w:space="0" w:color="000000"/>
              <w:left w:val="single" w:sz="6" w:space="0" w:color="000000"/>
              <w:bottom w:val="single" w:sz="6" w:space="0" w:color="000000"/>
              <w:right w:val="single" w:sz="6" w:space="0" w:color="000000"/>
            </w:tcBorders>
          </w:tcPr>
          <w:p w14:paraId="17FE0903" w14:textId="77777777" w:rsidR="007F6A6D" w:rsidRDefault="00000000">
            <w:pPr>
              <w:jc w:val="center"/>
              <w:rPr>
                <w:rFonts w:ascii="Meiryo UI" w:hAnsi="Meiryo UI" w:cs="Meiryo UI"/>
              </w:rPr>
            </w:pPr>
            <w:r>
              <w:rPr>
                <w:rFonts w:ascii="Meiryo UI" w:hAnsi="Meiryo UI" w:cs="Meiryo UI"/>
              </w:rPr>
              <w:t>2022/9/30</w:t>
            </w:r>
          </w:p>
        </w:tc>
        <w:tc>
          <w:tcPr>
            <w:tcW w:w="3997" w:type="dxa"/>
            <w:tcBorders>
              <w:top w:val="single" w:sz="6" w:space="0" w:color="000000"/>
              <w:left w:val="single" w:sz="6" w:space="0" w:color="000000"/>
              <w:bottom w:val="single" w:sz="6" w:space="0" w:color="000000"/>
              <w:right w:val="single" w:sz="6" w:space="0" w:color="000000"/>
            </w:tcBorders>
          </w:tcPr>
          <w:p w14:paraId="07AC704A" w14:textId="77777777" w:rsidR="007F6A6D" w:rsidRDefault="00000000">
            <w:pPr>
              <w:pBdr>
                <w:top w:val="nil"/>
                <w:left w:val="nil"/>
                <w:bottom w:val="nil"/>
                <w:right w:val="nil"/>
                <w:between w:val="nil"/>
              </w:pBdr>
              <w:rPr>
                <w:rFonts w:ascii="Meiryo UI" w:hAnsi="Meiryo UI" w:cs="Meiryo UI"/>
              </w:rPr>
            </w:pPr>
            <w:r>
              <w:rPr>
                <w:rFonts w:ascii="Meiryo UI" w:hAnsi="Meiryo UI" w:cs="Meiryo UI"/>
              </w:rPr>
              <w:t>・5.7 TMNA要求：誤記修正と” Cybersecurity Specification_v1.3”を” 24MM Cybersecurity Specification_v1.5”に修正 [AGLSD-2662]</w:t>
            </w:r>
          </w:p>
          <w:p w14:paraId="7D5C8332" w14:textId="77777777" w:rsidR="007F6A6D" w:rsidRDefault="00000000">
            <w:pPr>
              <w:pBdr>
                <w:top w:val="nil"/>
                <w:left w:val="nil"/>
                <w:bottom w:val="nil"/>
                <w:right w:val="nil"/>
                <w:between w:val="nil"/>
              </w:pBdr>
              <w:rPr>
                <w:rFonts w:ascii="Meiryo UI" w:hAnsi="Meiryo UI" w:cs="Meiryo UI"/>
              </w:rPr>
            </w:pPr>
            <w:r>
              <w:rPr>
                <w:rFonts w:ascii="Meiryo UI" w:hAnsi="Meiryo UI" w:cs="Meiryo UI"/>
              </w:rPr>
              <w:t>・Appendix F：” 24MM Cybersecurity Specification_v1.3”を” Cybersecurity Specification_v1.5”に修正 [AGLSD-2662]</w:t>
            </w:r>
          </w:p>
          <w:p w14:paraId="61221DD5" w14:textId="77777777" w:rsidR="007F6A6D" w:rsidRDefault="00000000">
            <w:pPr>
              <w:pBdr>
                <w:top w:val="nil"/>
                <w:left w:val="nil"/>
                <w:bottom w:val="nil"/>
                <w:right w:val="nil"/>
                <w:between w:val="nil"/>
              </w:pBdr>
              <w:rPr>
                <w:rFonts w:ascii="Meiryo UI" w:hAnsi="Meiryo UI" w:cs="Meiryo UI"/>
              </w:rPr>
            </w:pPr>
            <w:r>
              <w:rPr>
                <w:rFonts w:ascii="Meiryo UI" w:hAnsi="Meiryo UI" w:cs="Meiryo UI"/>
              </w:rPr>
              <w:t xml:space="preserve">・5.6.2.1　</w:t>
            </w:r>
            <w:proofErr w:type="spellStart"/>
            <w:r>
              <w:rPr>
                <w:rFonts w:ascii="Meiryo UI" w:hAnsi="Meiryo UI" w:cs="Meiryo UI"/>
              </w:rPr>
              <w:t>SELinux</w:t>
            </w:r>
            <w:proofErr w:type="spellEnd"/>
            <w:r>
              <w:rPr>
                <w:rFonts w:ascii="Meiryo UI" w:hAnsi="Meiryo UI" w:cs="Meiryo UI"/>
              </w:rPr>
              <w:t>ポリシー違反のハンドリングについて：</w:t>
            </w:r>
            <w:proofErr w:type="spellStart"/>
            <w:r>
              <w:rPr>
                <w:rFonts w:ascii="Meiryo UI" w:hAnsi="Meiryo UI" w:cs="Meiryo UI"/>
              </w:rPr>
              <w:t>SELinux</w:t>
            </w:r>
            <w:proofErr w:type="spellEnd"/>
            <w:r>
              <w:rPr>
                <w:rFonts w:ascii="Meiryo UI" w:hAnsi="Meiryo UI" w:cs="Meiryo UI"/>
              </w:rPr>
              <w:t>ポリシー違反はHAL側ではなくサービス側でハンドリングすることを記載 [AGLSD-2510]</w:t>
            </w:r>
          </w:p>
          <w:p w14:paraId="74DF5A34" w14:textId="77777777" w:rsidR="007F6A6D" w:rsidRDefault="00000000">
            <w:pPr>
              <w:pBdr>
                <w:top w:val="nil"/>
                <w:left w:val="nil"/>
                <w:bottom w:val="nil"/>
                <w:right w:val="nil"/>
                <w:between w:val="nil"/>
              </w:pBdr>
              <w:rPr>
                <w:rFonts w:ascii="Meiryo UI" w:hAnsi="Meiryo UI" w:cs="Meiryo UI"/>
              </w:rPr>
            </w:pPr>
            <w:r>
              <w:rPr>
                <w:rFonts w:ascii="Meiryo UI" w:hAnsi="Meiryo UI" w:cs="Meiryo UI"/>
              </w:rPr>
              <w:t>・5.5.1. HSM Identifier：識別子を10桁から12桁に変更</w:t>
            </w:r>
          </w:p>
        </w:tc>
        <w:tc>
          <w:tcPr>
            <w:tcW w:w="1276" w:type="dxa"/>
            <w:tcBorders>
              <w:top w:val="single" w:sz="6" w:space="0" w:color="000000"/>
              <w:left w:val="single" w:sz="6" w:space="0" w:color="000000"/>
              <w:bottom w:val="single" w:sz="6" w:space="0" w:color="000000"/>
              <w:right w:val="single" w:sz="6" w:space="0" w:color="000000"/>
            </w:tcBorders>
          </w:tcPr>
          <w:p w14:paraId="37947753" w14:textId="77777777" w:rsidR="007F6A6D" w:rsidRDefault="007F6A6D">
            <w:pPr>
              <w:jc w:val="center"/>
              <w:rPr>
                <w:rFonts w:ascii="Meiryo UI" w:hAnsi="Meiryo UI" w:cs="Meiryo UI"/>
              </w:rPr>
            </w:pPr>
          </w:p>
        </w:tc>
        <w:tc>
          <w:tcPr>
            <w:tcW w:w="1843" w:type="dxa"/>
            <w:tcBorders>
              <w:top w:val="single" w:sz="6" w:space="0" w:color="000000"/>
              <w:left w:val="single" w:sz="6" w:space="0" w:color="000000"/>
              <w:bottom w:val="single" w:sz="6" w:space="0" w:color="000000"/>
              <w:right w:val="single" w:sz="12" w:space="0" w:color="000000"/>
            </w:tcBorders>
          </w:tcPr>
          <w:p w14:paraId="55B27D7F" w14:textId="77777777" w:rsidR="007F6A6D" w:rsidRDefault="00000000">
            <w:pPr>
              <w:jc w:val="center"/>
              <w:rPr>
                <w:rFonts w:ascii="Meiryo UI" w:hAnsi="Meiryo UI" w:cs="Meiryo UI"/>
              </w:rPr>
            </w:pPr>
            <w:r>
              <w:rPr>
                <w:rFonts w:ascii="Meiryo UI" w:hAnsi="Meiryo UI" w:cs="Meiryo UI"/>
              </w:rPr>
              <w:t>TMC</w:t>
            </w:r>
          </w:p>
          <w:p w14:paraId="3B8562E1" w14:textId="77777777" w:rsidR="007F6A6D" w:rsidRDefault="00000000">
            <w:pPr>
              <w:jc w:val="center"/>
              <w:rPr>
                <w:rFonts w:ascii="Meiryo UI" w:hAnsi="Meiryo UI" w:cs="Meiryo UI"/>
              </w:rPr>
            </w:pPr>
            <w:r>
              <w:rPr>
                <w:rFonts w:ascii="Meiryo UI" w:hAnsi="Meiryo UI" w:cs="Meiryo UI"/>
              </w:rPr>
              <w:t>Kitamura</w:t>
            </w:r>
          </w:p>
        </w:tc>
      </w:tr>
      <w:tr w:rsidR="007F6A6D" w14:paraId="334CA4C6" w14:textId="77777777">
        <w:trPr>
          <w:trHeight w:val="35"/>
        </w:trPr>
        <w:tc>
          <w:tcPr>
            <w:tcW w:w="1134" w:type="dxa"/>
            <w:tcBorders>
              <w:top w:val="single" w:sz="6" w:space="0" w:color="000000"/>
              <w:left w:val="single" w:sz="12" w:space="0" w:color="000000"/>
              <w:bottom w:val="single" w:sz="6" w:space="0" w:color="000000"/>
              <w:right w:val="single" w:sz="6" w:space="0" w:color="000000"/>
            </w:tcBorders>
          </w:tcPr>
          <w:p w14:paraId="361AF049" w14:textId="77777777" w:rsidR="007F6A6D" w:rsidRDefault="00000000">
            <w:pPr>
              <w:jc w:val="center"/>
              <w:rPr>
                <w:rFonts w:ascii="Meiryo UI" w:hAnsi="Meiryo UI" w:cs="Meiryo UI"/>
              </w:rPr>
            </w:pPr>
            <w:r>
              <w:rPr>
                <w:rFonts w:ascii="Meiryo UI" w:hAnsi="Meiryo UI" w:cs="Meiryo UI"/>
              </w:rPr>
              <w:t>1.04</w:t>
            </w:r>
          </w:p>
        </w:tc>
        <w:tc>
          <w:tcPr>
            <w:tcW w:w="1701" w:type="dxa"/>
            <w:tcBorders>
              <w:top w:val="single" w:sz="6" w:space="0" w:color="000000"/>
              <w:left w:val="single" w:sz="6" w:space="0" w:color="000000"/>
              <w:bottom w:val="single" w:sz="6" w:space="0" w:color="000000"/>
              <w:right w:val="single" w:sz="6" w:space="0" w:color="000000"/>
            </w:tcBorders>
          </w:tcPr>
          <w:p w14:paraId="4280F32A" w14:textId="77777777" w:rsidR="007F6A6D" w:rsidRDefault="00000000">
            <w:pPr>
              <w:jc w:val="center"/>
              <w:rPr>
                <w:rFonts w:ascii="Meiryo UI" w:hAnsi="Meiryo UI" w:cs="Meiryo UI"/>
              </w:rPr>
            </w:pPr>
            <w:r>
              <w:rPr>
                <w:rFonts w:ascii="Meiryo UI" w:hAnsi="Meiryo UI" w:cs="Meiryo UI"/>
              </w:rPr>
              <w:t>2022/11/11</w:t>
            </w:r>
          </w:p>
        </w:tc>
        <w:tc>
          <w:tcPr>
            <w:tcW w:w="3997" w:type="dxa"/>
            <w:tcBorders>
              <w:top w:val="single" w:sz="6" w:space="0" w:color="000000"/>
              <w:left w:val="single" w:sz="6" w:space="0" w:color="000000"/>
              <w:bottom w:val="single" w:sz="6" w:space="0" w:color="000000"/>
              <w:right w:val="single" w:sz="6" w:space="0" w:color="000000"/>
            </w:tcBorders>
          </w:tcPr>
          <w:p w14:paraId="67FD7982" w14:textId="77777777" w:rsidR="007F6A6D" w:rsidRDefault="00000000">
            <w:pPr>
              <w:pBdr>
                <w:top w:val="nil"/>
                <w:left w:val="nil"/>
                <w:bottom w:val="nil"/>
                <w:right w:val="nil"/>
                <w:between w:val="nil"/>
              </w:pBdr>
              <w:rPr>
                <w:rFonts w:ascii="Meiryo UI" w:hAnsi="Meiryo UI" w:cs="Meiryo UI"/>
              </w:rPr>
            </w:pPr>
            <w:r>
              <w:rPr>
                <w:rFonts w:ascii="Meiryo UI" w:hAnsi="Meiryo UI" w:cs="Meiryo UI"/>
              </w:rPr>
              <w:t>・4.1.2.1. ディレクトリ暗号化などを使用する際の注意点を追加[AGLSD-2844]</w:t>
            </w:r>
          </w:p>
          <w:p w14:paraId="022B559C" w14:textId="77777777" w:rsidR="007F6A6D" w:rsidRDefault="00000000">
            <w:pPr>
              <w:pBdr>
                <w:top w:val="nil"/>
                <w:left w:val="nil"/>
                <w:bottom w:val="nil"/>
                <w:right w:val="nil"/>
                <w:between w:val="nil"/>
              </w:pBdr>
              <w:rPr>
                <w:rFonts w:ascii="Meiryo UI" w:hAnsi="Meiryo UI" w:cs="Meiryo UI"/>
              </w:rPr>
            </w:pPr>
            <w:r>
              <w:rPr>
                <w:rFonts w:ascii="Meiryo UI" w:hAnsi="Meiryo UI" w:cs="Meiryo UI"/>
              </w:rPr>
              <w:t>・4.1.3. 標準アルゴリズムのHUが第三者サーバに接続する場合のアルゴリズム詳細に他の暗号アルゴリズムを排除しない旨の記載を追加[SEC24-1644]</w:t>
            </w:r>
          </w:p>
          <w:p w14:paraId="537FEBEE" w14:textId="77777777" w:rsidR="007F6A6D" w:rsidRDefault="00000000">
            <w:pPr>
              <w:pBdr>
                <w:top w:val="nil"/>
                <w:left w:val="nil"/>
                <w:bottom w:val="nil"/>
                <w:right w:val="nil"/>
                <w:between w:val="nil"/>
              </w:pBdr>
              <w:rPr>
                <w:rFonts w:ascii="Meiryo UI" w:hAnsi="Meiryo UI" w:cs="Meiryo UI"/>
              </w:rPr>
            </w:pPr>
            <w:r>
              <w:rPr>
                <w:rFonts w:ascii="Meiryo UI" w:hAnsi="Meiryo UI" w:cs="Meiryo UI"/>
              </w:rPr>
              <w:lastRenderedPageBreak/>
              <w:t>・4.1.3.1.　トヨタサーバ向けCipher SuitesのIDの誤記を修正[SEC24-1644]</w:t>
            </w:r>
          </w:p>
        </w:tc>
        <w:tc>
          <w:tcPr>
            <w:tcW w:w="1276" w:type="dxa"/>
            <w:tcBorders>
              <w:top w:val="single" w:sz="6" w:space="0" w:color="000000"/>
              <w:left w:val="single" w:sz="6" w:space="0" w:color="000000"/>
              <w:bottom w:val="single" w:sz="6" w:space="0" w:color="000000"/>
              <w:right w:val="single" w:sz="6" w:space="0" w:color="000000"/>
            </w:tcBorders>
          </w:tcPr>
          <w:p w14:paraId="6D8AF462" w14:textId="77777777" w:rsidR="007F6A6D" w:rsidRDefault="007F6A6D">
            <w:pPr>
              <w:ind w:left="722"/>
              <w:jc w:val="center"/>
              <w:rPr>
                <w:rFonts w:ascii="Meiryo UI" w:hAnsi="Meiryo UI" w:cs="Meiryo UI"/>
              </w:rPr>
            </w:pPr>
          </w:p>
        </w:tc>
        <w:tc>
          <w:tcPr>
            <w:tcW w:w="1843" w:type="dxa"/>
            <w:tcBorders>
              <w:top w:val="single" w:sz="6" w:space="0" w:color="000000"/>
              <w:left w:val="single" w:sz="6" w:space="0" w:color="000000"/>
              <w:bottom w:val="single" w:sz="6" w:space="0" w:color="000000"/>
              <w:right w:val="single" w:sz="12" w:space="0" w:color="000000"/>
            </w:tcBorders>
          </w:tcPr>
          <w:p w14:paraId="06CE4C2A" w14:textId="77777777" w:rsidR="007F6A6D" w:rsidRDefault="007F6A6D">
            <w:pPr>
              <w:ind w:left="722"/>
              <w:jc w:val="center"/>
              <w:rPr>
                <w:rFonts w:ascii="Meiryo UI" w:hAnsi="Meiryo UI" w:cs="Meiryo UI"/>
              </w:rPr>
            </w:pPr>
          </w:p>
        </w:tc>
      </w:tr>
      <w:tr w:rsidR="007F6A6D" w14:paraId="18472BD2" w14:textId="77777777">
        <w:trPr>
          <w:trHeight w:val="35"/>
        </w:trPr>
        <w:tc>
          <w:tcPr>
            <w:tcW w:w="1134" w:type="dxa"/>
            <w:tcBorders>
              <w:top w:val="single" w:sz="6" w:space="0" w:color="000000"/>
              <w:left w:val="single" w:sz="12" w:space="0" w:color="000000"/>
              <w:bottom w:val="single" w:sz="6" w:space="0" w:color="000000"/>
              <w:right w:val="single" w:sz="6" w:space="0" w:color="000000"/>
            </w:tcBorders>
          </w:tcPr>
          <w:p w14:paraId="1E5A1EA4" w14:textId="77777777" w:rsidR="007F6A6D" w:rsidRDefault="00000000">
            <w:pPr>
              <w:jc w:val="center"/>
              <w:rPr>
                <w:rFonts w:ascii="Meiryo UI" w:hAnsi="Meiryo UI" w:cs="Meiryo UI"/>
              </w:rPr>
            </w:pPr>
            <w:r>
              <w:rPr>
                <w:rFonts w:ascii="Meiryo UI" w:hAnsi="Meiryo UI" w:cs="Meiryo UI"/>
              </w:rPr>
              <w:t>1.05</w:t>
            </w:r>
          </w:p>
        </w:tc>
        <w:tc>
          <w:tcPr>
            <w:tcW w:w="1701" w:type="dxa"/>
            <w:tcBorders>
              <w:top w:val="single" w:sz="6" w:space="0" w:color="000000"/>
              <w:left w:val="single" w:sz="6" w:space="0" w:color="000000"/>
              <w:bottom w:val="single" w:sz="6" w:space="0" w:color="000000"/>
              <w:right w:val="single" w:sz="6" w:space="0" w:color="000000"/>
            </w:tcBorders>
          </w:tcPr>
          <w:p w14:paraId="025643D6" w14:textId="77777777" w:rsidR="007F6A6D" w:rsidRDefault="00000000">
            <w:pPr>
              <w:jc w:val="center"/>
              <w:rPr>
                <w:rFonts w:ascii="Meiryo UI" w:hAnsi="Meiryo UI" w:cs="Meiryo UI"/>
              </w:rPr>
            </w:pPr>
            <w:r>
              <w:rPr>
                <w:rFonts w:ascii="Meiryo UI" w:hAnsi="Meiryo UI" w:cs="Meiryo UI"/>
              </w:rPr>
              <w:t>2023/3/16</w:t>
            </w:r>
          </w:p>
        </w:tc>
        <w:tc>
          <w:tcPr>
            <w:tcW w:w="3997" w:type="dxa"/>
            <w:tcBorders>
              <w:top w:val="single" w:sz="6" w:space="0" w:color="000000"/>
              <w:left w:val="single" w:sz="6" w:space="0" w:color="000000"/>
              <w:bottom w:val="single" w:sz="6" w:space="0" w:color="000000"/>
              <w:right w:val="single" w:sz="6" w:space="0" w:color="000000"/>
            </w:tcBorders>
          </w:tcPr>
          <w:p w14:paraId="42751C71" w14:textId="77777777" w:rsidR="007F6A6D" w:rsidRDefault="00000000">
            <w:pPr>
              <w:pBdr>
                <w:top w:val="nil"/>
                <w:left w:val="nil"/>
                <w:bottom w:val="nil"/>
                <w:right w:val="nil"/>
                <w:between w:val="nil"/>
              </w:pBdr>
              <w:rPr>
                <w:rFonts w:ascii="Meiryo UI" w:hAnsi="Meiryo UI" w:cs="Meiryo UI"/>
              </w:rPr>
            </w:pPr>
            <w:r>
              <w:rPr>
                <w:rFonts w:ascii="Meiryo UI" w:hAnsi="Meiryo UI" w:cs="Meiryo UI"/>
              </w:rPr>
              <w:t>5.8ログ暗号化の章を追加[350-1][DC24-13983]</w:t>
            </w:r>
          </w:p>
          <w:p w14:paraId="21D101A2" w14:textId="77777777" w:rsidR="007F6A6D" w:rsidRDefault="00000000">
            <w:pPr>
              <w:pBdr>
                <w:top w:val="nil"/>
                <w:left w:val="nil"/>
                <w:bottom w:val="nil"/>
                <w:right w:val="nil"/>
                <w:between w:val="nil"/>
              </w:pBdr>
              <w:rPr>
                <w:rFonts w:ascii="Meiryo UI" w:hAnsi="Meiryo UI" w:cs="Meiryo UI"/>
              </w:rPr>
            </w:pPr>
            <w:r>
              <w:rPr>
                <w:rFonts w:ascii="Meiryo UI" w:hAnsi="Meiryo UI" w:cs="Meiryo UI"/>
              </w:rPr>
              <w:t>5.6.3.CFI要件について[352-1][DC24-13924]、[AGLSD-4431]、 [AGLSD-4430]</w:t>
            </w:r>
          </w:p>
        </w:tc>
        <w:tc>
          <w:tcPr>
            <w:tcW w:w="1276" w:type="dxa"/>
            <w:tcBorders>
              <w:top w:val="single" w:sz="6" w:space="0" w:color="000000"/>
              <w:left w:val="single" w:sz="6" w:space="0" w:color="000000"/>
              <w:bottom w:val="single" w:sz="6" w:space="0" w:color="000000"/>
              <w:right w:val="single" w:sz="6" w:space="0" w:color="000000"/>
            </w:tcBorders>
          </w:tcPr>
          <w:p w14:paraId="6A386184" w14:textId="77777777" w:rsidR="007F6A6D" w:rsidRDefault="007F6A6D">
            <w:pPr>
              <w:ind w:left="722"/>
              <w:jc w:val="center"/>
              <w:rPr>
                <w:rFonts w:ascii="Meiryo UI" w:hAnsi="Meiryo UI" w:cs="Meiryo UI"/>
              </w:rPr>
            </w:pPr>
          </w:p>
        </w:tc>
        <w:tc>
          <w:tcPr>
            <w:tcW w:w="1843" w:type="dxa"/>
            <w:tcBorders>
              <w:top w:val="single" w:sz="6" w:space="0" w:color="000000"/>
              <w:left w:val="single" w:sz="6" w:space="0" w:color="000000"/>
              <w:bottom w:val="single" w:sz="6" w:space="0" w:color="000000"/>
              <w:right w:val="single" w:sz="12" w:space="0" w:color="000000"/>
            </w:tcBorders>
          </w:tcPr>
          <w:p w14:paraId="1001F19A" w14:textId="77777777" w:rsidR="007F6A6D" w:rsidRDefault="00000000">
            <w:pPr>
              <w:ind w:left="71"/>
              <w:jc w:val="center"/>
              <w:rPr>
                <w:rFonts w:ascii="Meiryo UI" w:hAnsi="Meiryo UI" w:cs="Meiryo UI"/>
              </w:rPr>
            </w:pPr>
            <w:r>
              <w:rPr>
                <w:rFonts w:ascii="Meiryo UI" w:hAnsi="Meiryo UI" w:cs="Meiryo UI"/>
              </w:rPr>
              <w:t>TMC</w:t>
            </w:r>
          </w:p>
          <w:p w14:paraId="359E62F5" w14:textId="77777777" w:rsidR="007F6A6D" w:rsidRDefault="00000000">
            <w:pPr>
              <w:ind w:left="71"/>
              <w:jc w:val="center"/>
              <w:rPr>
                <w:rFonts w:ascii="Meiryo UI" w:hAnsi="Meiryo UI" w:cs="Meiryo UI"/>
              </w:rPr>
            </w:pPr>
            <w:r>
              <w:rPr>
                <w:rFonts w:ascii="Meiryo UI" w:hAnsi="Meiryo UI" w:cs="Meiryo UI"/>
              </w:rPr>
              <w:t>Kurashige</w:t>
            </w:r>
          </w:p>
        </w:tc>
      </w:tr>
      <w:sdt>
        <w:sdtPr>
          <w:tag w:val="goog_rdk_2"/>
          <w:id w:val="778919976"/>
        </w:sdtPr>
        <w:sdtContent>
          <w:tr w:rsidR="007F6A6D" w14:paraId="2735B2D7" w14:textId="77777777">
            <w:trPr>
              <w:trHeight w:val="35"/>
              <w:ins w:id="2" w:author="Kitamura Yoshihiko (北村 嘉彦)" w:date="2023-06-26T19:31:00Z"/>
            </w:trPr>
            <w:tc>
              <w:tcPr>
                <w:tcW w:w="1134" w:type="dxa"/>
                <w:tcBorders>
                  <w:top w:val="single" w:sz="6" w:space="0" w:color="000000"/>
                  <w:left w:val="single" w:sz="12" w:space="0" w:color="000000"/>
                  <w:bottom w:val="single" w:sz="6" w:space="0" w:color="000000"/>
                  <w:right w:val="single" w:sz="6" w:space="0" w:color="000000"/>
                </w:tcBorders>
              </w:tcPr>
              <w:sdt>
                <w:sdtPr>
                  <w:tag w:val="goog_rdk_4"/>
                  <w:id w:val="403338479"/>
                </w:sdtPr>
                <w:sdtContent>
                  <w:p w14:paraId="7D68D075" w14:textId="77777777" w:rsidR="007F6A6D" w:rsidRDefault="00000000">
                    <w:pPr>
                      <w:jc w:val="center"/>
                      <w:rPr>
                        <w:ins w:id="3" w:author="Kitamura Yoshihiko (北村 嘉彦)" w:date="2023-06-26T19:31:00Z"/>
                        <w:rFonts w:ascii="Meiryo UI" w:hAnsi="Meiryo UI" w:cs="Meiryo UI"/>
                      </w:rPr>
                    </w:pPr>
                    <w:sdt>
                      <w:sdtPr>
                        <w:tag w:val="goog_rdk_3"/>
                        <w:id w:val="1034999776"/>
                      </w:sdtPr>
                      <w:sdtContent>
                        <w:ins w:id="4" w:author="Kitamura Yoshihiko (北村 嘉彦)" w:date="2023-06-26T19:31:00Z">
                          <w:r>
                            <w:rPr>
                              <w:rFonts w:ascii="Meiryo UI" w:hAnsi="Meiryo UI" w:cs="Meiryo UI"/>
                            </w:rPr>
                            <w:t>1.0.6</w:t>
                          </w:r>
                        </w:ins>
                      </w:sdtContent>
                    </w:sdt>
                  </w:p>
                </w:sdtContent>
              </w:sdt>
            </w:tc>
            <w:tc>
              <w:tcPr>
                <w:tcW w:w="1701" w:type="dxa"/>
                <w:tcBorders>
                  <w:top w:val="single" w:sz="6" w:space="0" w:color="000000"/>
                  <w:left w:val="single" w:sz="6" w:space="0" w:color="000000"/>
                  <w:bottom w:val="single" w:sz="6" w:space="0" w:color="000000"/>
                  <w:right w:val="single" w:sz="6" w:space="0" w:color="000000"/>
                </w:tcBorders>
              </w:tcPr>
              <w:sdt>
                <w:sdtPr>
                  <w:tag w:val="goog_rdk_6"/>
                  <w:id w:val="422536443"/>
                </w:sdtPr>
                <w:sdtContent>
                  <w:p w14:paraId="3912090C" w14:textId="77777777" w:rsidR="007F6A6D" w:rsidRDefault="00000000">
                    <w:pPr>
                      <w:jc w:val="center"/>
                      <w:rPr>
                        <w:ins w:id="5" w:author="Kitamura Yoshihiko (北村 嘉彦)" w:date="2023-06-26T19:31:00Z"/>
                        <w:rFonts w:ascii="Meiryo UI" w:hAnsi="Meiryo UI" w:cs="Meiryo UI"/>
                      </w:rPr>
                    </w:pPr>
                    <w:sdt>
                      <w:sdtPr>
                        <w:tag w:val="goog_rdk_5"/>
                        <w:id w:val="1077098432"/>
                      </w:sdtPr>
                      <w:sdtContent>
                        <w:ins w:id="6" w:author="Kitamura Yoshihiko (北村 嘉彦)" w:date="2023-06-26T19:31:00Z">
                          <w:r>
                            <w:rPr>
                              <w:rFonts w:ascii="Meiryo UI" w:hAnsi="Meiryo UI" w:cs="Meiryo UI"/>
                            </w:rPr>
                            <w:t>2023/6/26</w:t>
                          </w:r>
                        </w:ins>
                      </w:sdtContent>
                    </w:sdt>
                  </w:p>
                </w:sdtContent>
              </w:sdt>
            </w:tc>
            <w:tc>
              <w:tcPr>
                <w:tcW w:w="3997" w:type="dxa"/>
                <w:tcBorders>
                  <w:top w:val="single" w:sz="6" w:space="0" w:color="000000"/>
                  <w:left w:val="single" w:sz="6" w:space="0" w:color="000000"/>
                  <w:bottom w:val="single" w:sz="6" w:space="0" w:color="000000"/>
                  <w:right w:val="single" w:sz="6" w:space="0" w:color="000000"/>
                </w:tcBorders>
              </w:tcPr>
              <w:sdt>
                <w:sdtPr>
                  <w:tag w:val="goog_rdk_8"/>
                  <w:id w:val="-1147123888"/>
                </w:sdtPr>
                <w:sdtContent>
                  <w:p w14:paraId="03F1E49C" w14:textId="77777777" w:rsidR="007F6A6D" w:rsidRDefault="00000000">
                    <w:pPr>
                      <w:pBdr>
                        <w:top w:val="nil"/>
                        <w:left w:val="nil"/>
                        <w:bottom w:val="nil"/>
                        <w:right w:val="nil"/>
                        <w:between w:val="nil"/>
                      </w:pBdr>
                      <w:rPr>
                        <w:ins w:id="7" w:author="Kitamura Yoshihiko (北村 嘉彦)" w:date="2023-06-26T19:31:00Z"/>
                        <w:rFonts w:ascii="Meiryo UI" w:hAnsi="Meiryo UI" w:cs="Meiryo UI"/>
                      </w:rPr>
                    </w:pPr>
                    <w:sdt>
                      <w:sdtPr>
                        <w:tag w:val="goog_rdk_7"/>
                        <w:id w:val="1326322195"/>
                      </w:sdtPr>
                      <w:sdtContent>
                        <w:ins w:id="8" w:author="Kitamura Yoshihiko (北村 嘉彦)" w:date="2023-06-26T19:31:00Z">
                          <w:r>
                            <w:rPr>
                              <w:rFonts w:ascii="Meiryo UI" w:hAnsi="Meiryo UI" w:cs="Meiryo UI"/>
                            </w:rPr>
                            <w:t>4.1.3. 標準アルゴリズムの参照番号が間違っている(4.2.2.1ではなく4.1.3.1)。[AGLSD-6576]</w:t>
                          </w:r>
                        </w:ins>
                      </w:sdtContent>
                    </w:sdt>
                  </w:p>
                </w:sdtContent>
              </w:sdt>
              <w:sdt>
                <w:sdtPr>
                  <w:tag w:val="goog_rdk_10"/>
                  <w:id w:val="1169837893"/>
                </w:sdtPr>
                <w:sdtContent>
                  <w:p w14:paraId="71DBE094" w14:textId="77777777" w:rsidR="007F6A6D" w:rsidRDefault="00000000">
                    <w:pPr>
                      <w:pBdr>
                        <w:top w:val="nil"/>
                        <w:left w:val="nil"/>
                        <w:bottom w:val="nil"/>
                        <w:right w:val="nil"/>
                        <w:between w:val="nil"/>
                      </w:pBdr>
                      <w:rPr>
                        <w:ins w:id="9" w:author="Kitamura Yoshihiko (北村 嘉彦)" w:date="2023-06-26T19:31:00Z"/>
                        <w:rFonts w:ascii="Meiryo UI" w:hAnsi="Meiryo UI" w:cs="Meiryo UI"/>
                      </w:rPr>
                    </w:pPr>
                    <w:sdt>
                      <w:sdtPr>
                        <w:tag w:val="goog_rdk_9"/>
                        <w:id w:val="725873632"/>
                      </w:sdtPr>
                      <w:sdtContent>
                        <w:ins w:id="10" w:author="Kitamura Yoshihiko (北村 嘉彦)" w:date="2023-06-26T19:31:00Z">
                          <w:r>
                            <w:rPr>
                              <w:rFonts w:ascii="Meiryo UI" w:hAnsi="Meiryo UI" w:cs="Meiryo UI"/>
                            </w:rPr>
                            <w:t>5.1.1. 共通の対策の参照番号が間違っている(3.1.4ではなく4.1.3)。[AGLSD-6576]</w:t>
                          </w:r>
                        </w:ins>
                      </w:sdtContent>
                    </w:sdt>
                  </w:p>
                </w:sdtContent>
              </w:sdt>
              <w:sdt>
                <w:sdtPr>
                  <w:tag w:val="goog_rdk_12"/>
                  <w:id w:val="-1992394840"/>
                </w:sdtPr>
                <w:sdtContent>
                  <w:p w14:paraId="1B43788A" w14:textId="77777777" w:rsidR="007F6A6D" w:rsidRDefault="00000000">
                    <w:pPr>
                      <w:pBdr>
                        <w:top w:val="nil"/>
                        <w:left w:val="nil"/>
                        <w:bottom w:val="nil"/>
                        <w:right w:val="nil"/>
                        <w:between w:val="nil"/>
                      </w:pBdr>
                      <w:rPr>
                        <w:ins w:id="11" w:author="Kitamura Yoshihiko (北村 嘉彦)" w:date="2023-06-26T19:31:00Z"/>
                        <w:rFonts w:ascii="Meiryo UI" w:hAnsi="Meiryo UI" w:cs="Meiryo UI"/>
                      </w:rPr>
                    </w:pPr>
                    <w:sdt>
                      <w:sdtPr>
                        <w:tag w:val="goog_rdk_11"/>
                        <w:id w:val="1831173715"/>
                      </w:sdtPr>
                      <w:sdtContent>
                        <w:ins w:id="12" w:author="Kitamura Yoshihiko (北村 嘉彦)" w:date="2023-06-26T19:31:00Z">
                          <w:r>
                            <w:rPr>
                              <w:rFonts w:ascii="Meiryo UI" w:hAnsi="Meiryo UI" w:cs="Meiryo UI"/>
                            </w:rPr>
                            <w:t>5.3. ソフトウェアアップデートの図5-3を削除。「同等の内容によりセキュリティを担保できるのであれば、OTAマスタで実現してもよい」記載を追加。[AGLSD-6578]</w:t>
                          </w:r>
                        </w:ins>
                      </w:sdtContent>
                    </w:sdt>
                  </w:p>
                </w:sdtContent>
              </w:sdt>
            </w:tc>
            <w:tc>
              <w:tcPr>
                <w:tcW w:w="1276" w:type="dxa"/>
                <w:tcBorders>
                  <w:top w:val="single" w:sz="6" w:space="0" w:color="000000"/>
                  <w:left w:val="single" w:sz="6" w:space="0" w:color="000000"/>
                  <w:bottom w:val="single" w:sz="6" w:space="0" w:color="000000"/>
                  <w:right w:val="single" w:sz="6" w:space="0" w:color="000000"/>
                </w:tcBorders>
              </w:tcPr>
              <w:sdt>
                <w:sdtPr>
                  <w:tag w:val="goog_rdk_14"/>
                  <w:id w:val="-1748187007"/>
                </w:sdtPr>
                <w:sdtContent>
                  <w:p w14:paraId="067419D5" w14:textId="77777777" w:rsidR="007F6A6D" w:rsidRDefault="00000000">
                    <w:pPr>
                      <w:ind w:left="722"/>
                      <w:jc w:val="center"/>
                      <w:rPr>
                        <w:ins w:id="13" w:author="Kitamura Yoshihiko (北村 嘉彦)" w:date="2023-06-26T19:31:00Z"/>
                        <w:rFonts w:ascii="Meiryo UI" w:hAnsi="Meiryo UI" w:cs="Meiryo UI"/>
                      </w:rPr>
                    </w:pPr>
                    <w:sdt>
                      <w:sdtPr>
                        <w:tag w:val="goog_rdk_13"/>
                        <w:id w:val="-925410926"/>
                      </w:sdtPr>
                      <w:sdtContent/>
                    </w:sdt>
                  </w:p>
                </w:sdtContent>
              </w:sdt>
            </w:tc>
            <w:tc>
              <w:tcPr>
                <w:tcW w:w="1843" w:type="dxa"/>
                <w:tcBorders>
                  <w:top w:val="single" w:sz="6" w:space="0" w:color="000000"/>
                  <w:left w:val="single" w:sz="6" w:space="0" w:color="000000"/>
                  <w:bottom w:val="single" w:sz="6" w:space="0" w:color="000000"/>
                  <w:right w:val="single" w:sz="12" w:space="0" w:color="000000"/>
                </w:tcBorders>
              </w:tcPr>
              <w:sdt>
                <w:sdtPr>
                  <w:tag w:val="goog_rdk_16"/>
                  <w:id w:val="1259179533"/>
                </w:sdtPr>
                <w:sdtContent>
                  <w:p w14:paraId="2F0FAFBC" w14:textId="77777777" w:rsidR="007F6A6D" w:rsidRDefault="00000000">
                    <w:pPr>
                      <w:ind w:left="71"/>
                      <w:jc w:val="center"/>
                      <w:rPr>
                        <w:ins w:id="14" w:author="Kitamura Yoshihiko (北村 嘉彦)" w:date="2023-06-26T19:31:00Z"/>
                        <w:rFonts w:ascii="Meiryo UI" w:hAnsi="Meiryo UI" w:cs="Meiryo UI"/>
                      </w:rPr>
                    </w:pPr>
                    <w:sdt>
                      <w:sdtPr>
                        <w:tag w:val="goog_rdk_15"/>
                        <w:id w:val="1868099582"/>
                      </w:sdtPr>
                      <w:sdtContent>
                        <w:ins w:id="15" w:author="Kitamura Yoshihiko (北村 嘉彦)" w:date="2023-06-26T19:31:00Z">
                          <w:r>
                            <w:rPr>
                              <w:rFonts w:ascii="Meiryo UI" w:hAnsi="Meiryo UI" w:cs="Meiryo UI"/>
                            </w:rPr>
                            <w:t>TMC</w:t>
                          </w:r>
                        </w:ins>
                      </w:sdtContent>
                    </w:sdt>
                  </w:p>
                </w:sdtContent>
              </w:sdt>
              <w:sdt>
                <w:sdtPr>
                  <w:tag w:val="goog_rdk_18"/>
                  <w:id w:val="-1938438984"/>
                </w:sdtPr>
                <w:sdtContent>
                  <w:p w14:paraId="07D59159" w14:textId="77777777" w:rsidR="007F6A6D" w:rsidRDefault="00000000">
                    <w:pPr>
                      <w:ind w:left="71"/>
                      <w:jc w:val="center"/>
                      <w:rPr>
                        <w:ins w:id="16" w:author="Kitamura Yoshihiko (北村 嘉彦)" w:date="2023-06-26T19:31:00Z"/>
                        <w:rFonts w:ascii="Meiryo UI" w:hAnsi="Meiryo UI" w:cs="Meiryo UI"/>
                      </w:rPr>
                    </w:pPr>
                    <w:sdt>
                      <w:sdtPr>
                        <w:tag w:val="goog_rdk_17"/>
                        <w:id w:val="-595783831"/>
                      </w:sdtPr>
                      <w:sdtContent>
                        <w:ins w:id="17" w:author="Kitamura Yoshihiko (北村 嘉彦)" w:date="2023-06-26T19:31:00Z">
                          <w:r>
                            <w:rPr>
                              <w:rFonts w:ascii="Meiryo UI" w:hAnsi="Meiryo UI" w:cs="Meiryo UI"/>
                            </w:rPr>
                            <w:t>Kitamura</w:t>
                          </w:r>
                        </w:ins>
                      </w:sdtContent>
                    </w:sdt>
                  </w:p>
                </w:sdtContent>
              </w:sdt>
            </w:tc>
          </w:tr>
        </w:sdtContent>
      </w:sdt>
      <w:sdt>
        <w:sdtPr>
          <w:tag w:val="goog_rdk_19"/>
          <w:id w:val="1014029820"/>
        </w:sdtPr>
        <w:sdtContent>
          <w:tr w:rsidR="007F6A6D" w14:paraId="7CCCD152" w14:textId="77777777">
            <w:trPr>
              <w:trHeight w:val="35"/>
              <w:ins w:id="18" w:author="Kitamura Yoshihiko (北村 嘉彦)" w:date="2023-06-26T19:31:00Z"/>
            </w:trPr>
            <w:tc>
              <w:tcPr>
                <w:tcW w:w="1134" w:type="dxa"/>
                <w:tcBorders>
                  <w:top w:val="single" w:sz="6" w:space="0" w:color="000000"/>
                  <w:left w:val="single" w:sz="12" w:space="0" w:color="000000"/>
                  <w:bottom w:val="single" w:sz="6" w:space="0" w:color="000000"/>
                  <w:right w:val="single" w:sz="6" w:space="0" w:color="000000"/>
                </w:tcBorders>
              </w:tcPr>
              <w:sdt>
                <w:sdtPr>
                  <w:tag w:val="goog_rdk_21"/>
                  <w:id w:val="331183861"/>
                </w:sdtPr>
                <w:sdtContent>
                  <w:p w14:paraId="521A9BB9" w14:textId="77777777" w:rsidR="007F6A6D" w:rsidRDefault="00000000">
                    <w:pPr>
                      <w:jc w:val="center"/>
                      <w:rPr>
                        <w:ins w:id="19" w:author="Kitamura Yoshihiko (北村 嘉彦)" w:date="2023-06-26T19:31:00Z"/>
                        <w:rFonts w:ascii="Meiryo UI" w:hAnsi="Meiryo UI" w:cs="Meiryo UI"/>
                      </w:rPr>
                    </w:pPr>
                    <w:sdt>
                      <w:sdtPr>
                        <w:tag w:val="goog_rdk_20"/>
                        <w:id w:val="779145410"/>
                      </w:sdtPr>
                      <w:sdtContent>
                        <w:ins w:id="20" w:author="Kitamura Yoshihiko (北村 嘉彦)" w:date="2023-06-26T19:31:00Z">
                          <w:r>
                            <w:rPr>
                              <w:rFonts w:ascii="Meiryo UI" w:hAnsi="Meiryo UI" w:cs="Meiryo UI"/>
                            </w:rPr>
                            <w:t>1.0.6</w:t>
                          </w:r>
                        </w:ins>
                      </w:sdtContent>
                    </w:sdt>
                  </w:p>
                </w:sdtContent>
              </w:sdt>
            </w:tc>
            <w:tc>
              <w:tcPr>
                <w:tcW w:w="1701" w:type="dxa"/>
                <w:tcBorders>
                  <w:top w:val="single" w:sz="6" w:space="0" w:color="000000"/>
                  <w:left w:val="single" w:sz="6" w:space="0" w:color="000000"/>
                  <w:bottom w:val="single" w:sz="6" w:space="0" w:color="000000"/>
                  <w:right w:val="single" w:sz="6" w:space="0" w:color="000000"/>
                </w:tcBorders>
              </w:tcPr>
              <w:sdt>
                <w:sdtPr>
                  <w:tag w:val="goog_rdk_23"/>
                  <w:id w:val="500860258"/>
                </w:sdtPr>
                <w:sdtContent>
                  <w:p w14:paraId="61D4FC32" w14:textId="77777777" w:rsidR="007F6A6D" w:rsidRDefault="00000000">
                    <w:pPr>
                      <w:jc w:val="center"/>
                      <w:rPr>
                        <w:ins w:id="21" w:author="Kitamura Yoshihiko (北村 嘉彦)" w:date="2023-06-26T19:31:00Z"/>
                        <w:rFonts w:ascii="Meiryo UI" w:hAnsi="Meiryo UI" w:cs="Meiryo UI"/>
                      </w:rPr>
                    </w:pPr>
                    <w:sdt>
                      <w:sdtPr>
                        <w:tag w:val="goog_rdk_22"/>
                        <w:id w:val="-435063337"/>
                      </w:sdtPr>
                      <w:sdtContent>
                        <w:ins w:id="22" w:author="Kitamura Yoshihiko (北村 嘉彦)" w:date="2023-06-26T19:31:00Z">
                          <w:r>
                            <w:rPr>
                              <w:rFonts w:ascii="Meiryo UI" w:hAnsi="Meiryo UI" w:cs="Meiryo UI"/>
                            </w:rPr>
                            <w:t>2023/7/11</w:t>
                          </w:r>
                        </w:ins>
                      </w:sdtContent>
                    </w:sdt>
                  </w:p>
                </w:sdtContent>
              </w:sdt>
            </w:tc>
            <w:tc>
              <w:tcPr>
                <w:tcW w:w="3997" w:type="dxa"/>
                <w:tcBorders>
                  <w:top w:val="single" w:sz="6" w:space="0" w:color="000000"/>
                  <w:left w:val="single" w:sz="6" w:space="0" w:color="000000"/>
                  <w:bottom w:val="single" w:sz="6" w:space="0" w:color="000000"/>
                  <w:right w:val="single" w:sz="6" w:space="0" w:color="000000"/>
                </w:tcBorders>
              </w:tcPr>
              <w:sdt>
                <w:sdtPr>
                  <w:tag w:val="goog_rdk_25"/>
                  <w:id w:val="-754743877"/>
                </w:sdtPr>
                <w:sdtContent>
                  <w:p w14:paraId="42DBEAE6" w14:textId="77777777" w:rsidR="007F6A6D" w:rsidRDefault="00000000">
                    <w:pPr>
                      <w:pBdr>
                        <w:top w:val="nil"/>
                        <w:left w:val="nil"/>
                        <w:bottom w:val="nil"/>
                        <w:right w:val="nil"/>
                        <w:between w:val="nil"/>
                      </w:pBdr>
                      <w:rPr>
                        <w:ins w:id="23" w:author="Kitamura Yoshihiko (北村 嘉彦)" w:date="2023-06-26T19:31:00Z"/>
                        <w:rFonts w:ascii="Meiryo UI" w:hAnsi="Meiryo UI" w:cs="Meiryo UI"/>
                      </w:rPr>
                    </w:pPr>
                    <w:sdt>
                      <w:sdtPr>
                        <w:tag w:val="goog_rdk_24"/>
                        <w:id w:val="1495064289"/>
                      </w:sdtPr>
                      <w:sdtContent>
                        <w:ins w:id="24" w:author="Kitamura Yoshihiko (北村 嘉彦)" w:date="2023-06-26T19:31:00Z">
                          <w:r>
                            <w:rPr>
                              <w:rFonts w:ascii="Meiryo UI" w:hAnsi="Meiryo UI" w:cs="Meiryo UI"/>
                            </w:rPr>
                            <w:t>5.6.2. Runtime Integrity に要件として、「</w:t>
                          </w:r>
                          <w:r>
                            <w:rPr>
                              <w:rFonts w:ascii="メイリオ" w:eastAsia="メイリオ" w:hAnsi="メイリオ" w:cs="メイリオ"/>
                              <w:highlight w:val="white"/>
                            </w:rPr>
                            <w:t>RIシステムは ソフトウェアが改ざん等により危殆化したこと検知できること</w:t>
                          </w:r>
                          <w:r>
                            <w:rPr>
                              <w:rFonts w:ascii="Meiryo UI" w:hAnsi="Meiryo UI" w:cs="Meiryo UI"/>
                            </w:rPr>
                            <w:t>」を追加し、「侵入検知が出力するログファイルを改ざんされることなく、検知マスタへ提供できること」を削除。また、RIの要件番号を追加し、誤記を修正[AGLSD-6782]</w:t>
                          </w:r>
                        </w:ins>
                      </w:sdtContent>
                    </w:sdt>
                  </w:p>
                </w:sdtContent>
              </w:sdt>
              <w:sdt>
                <w:sdtPr>
                  <w:tag w:val="goog_rdk_27"/>
                  <w:id w:val="230439803"/>
                </w:sdtPr>
                <w:sdtContent>
                  <w:p w14:paraId="09CF4024" w14:textId="77777777" w:rsidR="007F6A6D" w:rsidRDefault="00000000">
                    <w:pPr>
                      <w:pBdr>
                        <w:top w:val="nil"/>
                        <w:left w:val="nil"/>
                        <w:bottom w:val="nil"/>
                        <w:right w:val="nil"/>
                        <w:between w:val="nil"/>
                      </w:pBdr>
                      <w:rPr>
                        <w:ins w:id="25" w:author="Kitamura Yoshihiko (北村 嘉彦)" w:date="2023-06-26T19:31:00Z"/>
                        <w:rFonts w:ascii="Meiryo UI" w:hAnsi="Meiryo UI" w:cs="Meiryo UI"/>
                      </w:rPr>
                    </w:pPr>
                    <w:sdt>
                      <w:sdtPr>
                        <w:tag w:val="goog_rdk_26"/>
                        <w:id w:val="-1271549794"/>
                      </w:sdtPr>
                      <w:sdtContent>
                        <w:ins w:id="26" w:author="Kitamura Yoshihiko (北村 嘉彦)" w:date="2023-06-26T19:31:00Z">
                          <w:r>
                            <w:rPr>
                              <w:rFonts w:ascii="Meiryo UI" w:hAnsi="Meiryo UI" w:cs="Meiryo UI"/>
                            </w:rPr>
                            <w:t>5.6.4. OTAマスタ侵入検知ロギング要件を追加[AGLSD-6819]</w:t>
                          </w:r>
                        </w:ins>
                      </w:sdtContent>
                    </w:sdt>
                  </w:p>
                </w:sdtContent>
              </w:sdt>
            </w:tc>
            <w:tc>
              <w:tcPr>
                <w:tcW w:w="1276" w:type="dxa"/>
                <w:tcBorders>
                  <w:top w:val="single" w:sz="6" w:space="0" w:color="000000"/>
                  <w:left w:val="single" w:sz="6" w:space="0" w:color="000000"/>
                  <w:bottom w:val="single" w:sz="6" w:space="0" w:color="000000"/>
                  <w:right w:val="single" w:sz="6" w:space="0" w:color="000000"/>
                </w:tcBorders>
              </w:tcPr>
              <w:sdt>
                <w:sdtPr>
                  <w:tag w:val="goog_rdk_29"/>
                  <w:id w:val="-536041470"/>
                </w:sdtPr>
                <w:sdtContent>
                  <w:p w14:paraId="6EDC5C99" w14:textId="77777777" w:rsidR="007F6A6D" w:rsidRDefault="00000000">
                    <w:pPr>
                      <w:ind w:left="722"/>
                      <w:jc w:val="center"/>
                      <w:rPr>
                        <w:ins w:id="27" w:author="Kitamura Yoshihiko (北村 嘉彦)" w:date="2023-06-26T19:31:00Z"/>
                        <w:rFonts w:ascii="Meiryo UI" w:hAnsi="Meiryo UI" w:cs="Meiryo UI"/>
                      </w:rPr>
                    </w:pPr>
                    <w:sdt>
                      <w:sdtPr>
                        <w:tag w:val="goog_rdk_28"/>
                        <w:id w:val="585585230"/>
                      </w:sdtPr>
                      <w:sdtContent/>
                    </w:sdt>
                  </w:p>
                </w:sdtContent>
              </w:sdt>
            </w:tc>
            <w:tc>
              <w:tcPr>
                <w:tcW w:w="1843" w:type="dxa"/>
                <w:tcBorders>
                  <w:top w:val="single" w:sz="6" w:space="0" w:color="000000"/>
                  <w:left w:val="single" w:sz="6" w:space="0" w:color="000000"/>
                  <w:bottom w:val="single" w:sz="6" w:space="0" w:color="000000"/>
                  <w:right w:val="single" w:sz="12" w:space="0" w:color="000000"/>
                </w:tcBorders>
              </w:tcPr>
              <w:sdt>
                <w:sdtPr>
                  <w:tag w:val="goog_rdk_31"/>
                  <w:id w:val="615647656"/>
                </w:sdtPr>
                <w:sdtContent>
                  <w:p w14:paraId="16D94A47" w14:textId="77777777" w:rsidR="007F6A6D" w:rsidRDefault="00000000">
                    <w:pPr>
                      <w:ind w:left="71"/>
                      <w:jc w:val="center"/>
                      <w:rPr>
                        <w:ins w:id="28" w:author="Kitamura Yoshihiko (北村 嘉彦)" w:date="2023-06-26T19:31:00Z"/>
                        <w:rFonts w:ascii="Meiryo UI" w:hAnsi="Meiryo UI" w:cs="Meiryo UI"/>
                      </w:rPr>
                    </w:pPr>
                    <w:sdt>
                      <w:sdtPr>
                        <w:tag w:val="goog_rdk_30"/>
                        <w:id w:val="-1054697462"/>
                      </w:sdtPr>
                      <w:sdtContent>
                        <w:ins w:id="29" w:author="Kitamura Yoshihiko (北村 嘉彦)" w:date="2023-06-26T19:31:00Z">
                          <w:r>
                            <w:rPr>
                              <w:rFonts w:ascii="Meiryo UI" w:hAnsi="Meiryo UI" w:cs="Meiryo UI"/>
                            </w:rPr>
                            <w:t>TMC</w:t>
                          </w:r>
                        </w:ins>
                      </w:sdtContent>
                    </w:sdt>
                  </w:p>
                </w:sdtContent>
              </w:sdt>
              <w:sdt>
                <w:sdtPr>
                  <w:tag w:val="goog_rdk_33"/>
                  <w:id w:val="326643308"/>
                </w:sdtPr>
                <w:sdtContent>
                  <w:p w14:paraId="29034077" w14:textId="77777777" w:rsidR="007F6A6D" w:rsidRDefault="00000000">
                    <w:pPr>
                      <w:ind w:left="71"/>
                      <w:jc w:val="center"/>
                      <w:rPr>
                        <w:ins w:id="30" w:author="Kitamura Yoshihiko (北村 嘉彦)" w:date="2023-06-26T19:31:00Z"/>
                        <w:rFonts w:ascii="Meiryo UI" w:hAnsi="Meiryo UI" w:cs="Meiryo UI"/>
                      </w:rPr>
                    </w:pPr>
                    <w:sdt>
                      <w:sdtPr>
                        <w:tag w:val="goog_rdk_32"/>
                        <w:id w:val="-1395815612"/>
                      </w:sdtPr>
                      <w:sdtContent>
                        <w:ins w:id="31" w:author="Kitamura Yoshihiko (北村 嘉彦)" w:date="2023-06-26T19:31:00Z">
                          <w:r>
                            <w:rPr>
                              <w:rFonts w:ascii="Meiryo UI" w:hAnsi="Meiryo UI" w:cs="Meiryo UI"/>
                            </w:rPr>
                            <w:t>Kitamura</w:t>
                          </w:r>
                        </w:ins>
                      </w:sdtContent>
                    </w:sdt>
                  </w:p>
                </w:sdtContent>
              </w:sdt>
            </w:tc>
          </w:tr>
        </w:sdtContent>
      </w:sdt>
    </w:tbl>
    <w:p w14:paraId="58872A8D" w14:textId="77777777" w:rsidR="007F6A6D" w:rsidRDefault="00000000">
      <w:pPr>
        <w:pStyle w:val="1"/>
        <w:pageBreakBefore/>
        <w:ind w:left="141"/>
        <w:rPr>
          <w:rFonts w:ascii="Meiryo UI" w:hAnsi="Meiryo UI" w:cs="Meiryo UI"/>
        </w:rPr>
      </w:pPr>
      <w:bookmarkStart w:id="32" w:name="_heading=h.3dy6vkm" w:colFirst="0" w:colLast="0"/>
      <w:bookmarkEnd w:id="32"/>
      <w:r>
        <w:rPr>
          <w:rFonts w:ascii="Meiryo UI" w:hAnsi="Meiryo UI" w:cs="Meiryo UI"/>
        </w:rPr>
        <w:lastRenderedPageBreak/>
        <w:t>1. 目的</w:t>
      </w:r>
    </w:p>
    <w:p w14:paraId="5478557D" w14:textId="77777777" w:rsidR="007F6A6D" w:rsidRDefault="00000000">
      <w:pPr>
        <w:ind w:left="479" w:right="422"/>
        <w:rPr>
          <w:rFonts w:ascii="Meiryo UI" w:hAnsi="Meiryo UI" w:cs="Meiryo UI"/>
        </w:rPr>
      </w:pPr>
      <w:r>
        <w:rPr>
          <w:rFonts w:ascii="Meiryo UI" w:hAnsi="Meiryo UI" w:cs="Meiryo UI"/>
        </w:rPr>
        <w:t>本書は、24CY情報セキュリティ要求仕様書の詳細を記載するものである。</w:t>
      </w:r>
    </w:p>
    <w:p w14:paraId="27747653" w14:textId="77777777" w:rsidR="007F6A6D" w:rsidRDefault="007F6A6D">
      <w:pPr>
        <w:ind w:left="479" w:right="422" w:firstLine="1"/>
        <w:rPr>
          <w:rFonts w:ascii="Meiryo UI" w:hAnsi="Meiryo UI" w:cs="Meiryo UI"/>
        </w:rPr>
      </w:pPr>
    </w:p>
    <w:p w14:paraId="39EC26CB" w14:textId="77777777" w:rsidR="007F6A6D" w:rsidRDefault="00000000">
      <w:pPr>
        <w:pStyle w:val="1"/>
        <w:ind w:left="141"/>
        <w:rPr>
          <w:rFonts w:ascii="Meiryo UI" w:hAnsi="Meiryo UI" w:cs="Meiryo UI"/>
        </w:rPr>
      </w:pPr>
      <w:bookmarkStart w:id="33" w:name="_heading=h.2et92p0" w:colFirst="0" w:colLast="0"/>
      <w:bookmarkEnd w:id="33"/>
      <w:r>
        <w:rPr>
          <w:rFonts w:ascii="Meiryo UI" w:hAnsi="Meiryo UI" w:cs="Meiryo UI"/>
        </w:rPr>
        <w:t>2. 適用範囲</w:t>
      </w:r>
    </w:p>
    <w:p w14:paraId="33990F04" w14:textId="77777777" w:rsidR="007F6A6D" w:rsidRDefault="00000000">
      <w:pPr>
        <w:ind w:left="479"/>
        <w:rPr>
          <w:rFonts w:ascii="Meiryo UI" w:hAnsi="Meiryo UI" w:cs="Meiryo UI"/>
        </w:rPr>
      </w:pPr>
      <w:r>
        <w:rPr>
          <w:rFonts w:ascii="Meiryo UI" w:hAnsi="Meiryo UI" w:cs="Meiryo UI"/>
        </w:rPr>
        <w:t>本書の適用範囲は、24CY情報セキュリティ要求仕様書と同様のものとする</w:t>
      </w:r>
    </w:p>
    <w:p w14:paraId="11E1DB0E" w14:textId="77777777" w:rsidR="007F6A6D" w:rsidRDefault="007F6A6D">
      <w:pPr>
        <w:rPr>
          <w:rFonts w:ascii="Meiryo UI" w:hAnsi="Meiryo UI" w:cs="Meiryo UI"/>
        </w:rPr>
      </w:pPr>
    </w:p>
    <w:p w14:paraId="209D7052" w14:textId="77777777" w:rsidR="007F6A6D" w:rsidRDefault="00000000">
      <w:pPr>
        <w:pStyle w:val="1"/>
        <w:ind w:left="141"/>
        <w:rPr>
          <w:rFonts w:ascii="Meiryo UI" w:hAnsi="Meiryo UI" w:cs="Meiryo UI"/>
        </w:rPr>
      </w:pPr>
      <w:bookmarkStart w:id="34" w:name="_heading=h.tyjcwt" w:colFirst="0" w:colLast="0"/>
      <w:bookmarkEnd w:id="34"/>
      <w:r>
        <w:rPr>
          <w:rFonts w:ascii="Meiryo UI" w:hAnsi="Meiryo UI" w:cs="Meiryo UI"/>
        </w:rPr>
        <w:t>3. 関連文書と用語集</w:t>
      </w:r>
    </w:p>
    <w:p w14:paraId="52EAB129" w14:textId="77777777" w:rsidR="007F6A6D" w:rsidRDefault="00000000">
      <w:pPr>
        <w:ind w:left="479"/>
        <w:rPr>
          <w:rFonts w:ascii="Meiryo UI" w:hAnsi="Meiryo UI" w:cs="Meiryo UI"/>
        </w:rPr>
      </w:pPr>
      <w:r>
        <w:rPr>
          <w:rFonts w:ascii="Meiryo UI" w:hAnsi="Meiryo UI" w:cs="Meiryo UI"/>
        </w:rPr>
        <w:t>本書に関連する文書は、24CY情報セキュリティ要求仕様書を基本とする。特に、詳細化において、関連する文書を下記に記載する。</w:t>
      </w:r>
    </w:p>
    <w:p w14:paraId="109B54A7" w14:textId="77777777" w:rsidR="007F6A6D" w:rsidRDefault="007F6A6D">
      <w:pPr>
        <w:ind w:left="479"/>
        <w:rPr>
          <w:rFonts w:ascii="Meiryo UI" w:hAnsi="Meiryo UI" w:cs="Meiryo UI"/>
        </w:rPr>
      </w:pPr>
    </w:p>
    <w:p w14:paraId="320B4D95" w14:textId="77777777" w:rsidR="007F6A6D" w:rsidRDefault="00000000">
      <w:pPr>
        <w:ind w:left="479"/>
        <w:jc w:val="center"/>
        <w:rPr>
          <w:rFonts w:ascii="Meiryo UI" w:hAnsi="Meiryo UI" w:cs="Meiryo UI"/>
          <w:b/>
        </w:rPr>
      </w:pPr>
      <w:r>
        <w:rPr>
          <w:rFonts w:ascii="Meiryo UI" w:hAnsi="Meiryo UI" w:cs="Meiryo UI"/>
          <w:b/>
        </w:rPr>
        <w:t>表 3-1　関連文書一覧</w:t>
      </w:r>
    </w:p>
    <w:tbl>
      <w:tblPr>
        <w:tblStyle w:val="afff8"/>
        <w:tblW w:w="9149" w:type="dxa"/>
        <w:tblInd w:w="4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036"/>
        <w:gridCol w:w="3300"/>
        <w:gridCol w:w="3547"/>
        <w:gridCol w:w="1266"/>
      </w:tblGrid>
      <w:tr w:rsidR="007F6A6D" w14:paraId="461DE9E0" w14:textId="77777777">
        <w:tc>
          <w:tcPr>
            <w:tcW w:w="1036" w:type="dxa"/>
            <w:shd w:val="clear" w:color="auto" w:fill="D7E3BC"/>
          </w:tcPr>
          <w:p w14:paraId="76AC0878" w14:textId="77777777" w:rsidR="007F6A6D" w:rsidRDefault="00000000">
            <w:pPr>
              <w:rPr>
                <w:rFonts w:ascii="Meiryo UI" w:hAnsi="Meiryo UI" w:cs="Meiryo UI"/>
              </w:rPr>
            </w:pPr>
            <w:r>
              <w:rPr>
                <w:rFonts w:ascii="Meiryo UI" w:hAnsi="Meiryo UI" w:cs="Meiryo UI"/>
              </w:rPr>
              <w:t>ID</w:t>
            </w:r>
          </w:p>
        </w:tc>
        <w:tc>
          <w:tcPr>
            <w:tcW w:w="3300" w:type="dxa"/>
            <w:shd w:val="clear" w:color="auto" w:fill="D7E3BC"/>
          </w:tcPr>
          <w:p w14:paraId="40CDDE67" w14:textId="77777777" w:rsidR="007F6A6D" w:rsidRDefault="00000000">
            <w:pPr>
              <w:rPr>
                <w:rFonts w:ascii="Meiryo UI" w:hAnsi="Meiryo UI" w:cs="Meiryo UI"/>
              </w:rPr>
            </w:pPr>
            <w:r>
              <w:rPr>
                <w:rFonts w:ascii="Meiryo UI" w:hAnsi="Meiryo UI" w:cs="Meiryo UI"/>
              </w:rPr>
              <w:t>文書名</w:t>
            </w:r>
          </w:p>
        </w:tc>
        <w:tc>
          <w:tcPr>
            <w:tcW w:w="3547" w:type="dxa"/>
            <w:shd w:val="clear" w:color="auto" w:fill="D7E3BC"/>
          </w:tcPr>
          <w:p w14:paraId="34D9E42B" w14:textId="77777777" w:rsidR="007F6A6D" w:rsidRDefault="00000000">
            <w:pPr>
              <w:rPr>
                <w:rFonts w:ascii="Meiryo UI" w:hAnsi="Meiryo UI" w:cs="Meiryo UI"/>
              </w:rPr>
            </w:pPr>
            <w:r>
              <w:rPr>
                <w:rFonts w:ascii="Meiryo UI" w:hAnsi="Meiryo UI" w:cs="Meiryo UI"/>
              </w:rPr>
              <w:t>説明</w:t>
            </w:r>
          </w:p>
        </w:tc>
        <w:tc>
          <w:tcPr>
            <w:tcW w:w="1266" w:type="dxa"/>
            <w:shd w:val="clear" w:color="auto" w:fill="D7E3BC"/>
          </w:tcPr>
          <w:p w14:paraId="26131BCA" w14:textId="77777777" w:rsidR="007F6A6D" w:rsidRDefault="00000000">
            <w:pPr>
              <w:rPr>
                <w:rFonts w:ascii="Meiryo UI" w:hAnsi="Meiryo UI" w:cs="Meiryo UI"/>
              </w:rPr>
            </w:pPr>
            <w:r>
              <w:rPr>
                <w:rFonts w:ascii="Meiryo UI" w:hAnsi="Meiryo UI" w:cs="Meiryo UI"/>
              </w:rPr>
              <w:t>発行者</w:t>
            </w:r>
          </w:p>
        </w:tc>
      </w:tr>
      <w:tr w:rsidR="007F6A6D" w14:paraId="3E963333" w14:textId="77777777">
        <w:tc>
          <w:tcPr>
            <w:tcW w:w="1036" w:type="dxa"/>
          </w:tcPr>
          <w:p w14:paraId="04A219E2" w14:textId="77777777" w:rsidR="007F6A6D" w:rsidRDefault="00000000">
            <w:pPr>
              <w:rPr>
                <w:rFonts w:ascii="Meiryo UI" w:hAnsi="Meiryo UI" w:cs="Meiryo UI"/>
              </w:rPr>
            </w:pPr>
            <w:r>
              <w:rPr>
                <w:rFonts w:ascii="Meiryo UI" w:hAnsi="Meiryo UI" w:cs="Meiryo UI"/>
              </w:rPr>
              <w:t>ADC01</w:t>
            </w:r>
          </w:p>
        </w:tc>
        <w:tc>
          <w:tcPr>
            <w:tcW w:w="3300" w:type="dxa"/>
          </w:tcPr>
          <w:p w14:paraId="59C7AEF8" w14:textId="77777777" w:rsidR="007F6A6D" w:rsidRDefault="00000000">
            <w:pPr>
              <w:jc w:val="center"/>
              <w:rPr>
                <w:rFonts w:ascii="Meiryo UI" w:hAnsi="Meiryo UI" w:cs="Meiryo UI"/>
              </w:rPr>
            </w:pPr>
            <w:r>
              <w:rPr>
                <w:rFonts w:ascii="Meiryo UI" w:hAnsi="Meiryo UI" w:cs="Meiryo UI"/>
              </w:rPr>
              <w:t>ー</w:t>
            </w:r>
          </w:p>
        </w:tc>
        <w:tc>
          <w:tcPr>
            <w:tcW w:w="3547" w:type="dxa"/>
          </w:tcPr>
          <w:p w14:paraId="5C903EF4" w14:textId="77777777" w:rsidR="007F6A6D" w:rsidRDefault="00000000">
            <w:pPr>
              <w:jc w:val="center"/>
              <w:rPr>
                <w:rFonts w:ascii="Meiryo UI" w:hAnsi="Meiryo UI" w:cs="Meiryo UI"/>
              </w:rPr>
            </w:pPr>
            <w:r>
              <w:rPr>
                <w:rFonts w:ascii="Meiryo UI" w:hAnsi="Meiryo UI" w:cs="Meiryo UI"/>
              </w:rPr>
              <w:t>ー</w:t>
            </w:r>
          </w:p>
        </w:tc>
        <w:tc>
          <w:tcPr>
            <w:tcW w:w="1266" w:type="dxa"/>
          </w:tcPr>
          <w:p w14:paraId="24CBEED5" w14:textId="77777777" w:rsidR="007F6A6D" w:rsidRDefault="00000000">
            <w:pPr>
              <w:jc w:val="center"/>
              <w:rPr>
                <w:rFonts w:ascii="Meiryo UI" w:hAnsi="Meiryo UI" w:cs="Meiryo UI"/>
              </w:rPr>
            </w:pPr>
            <w:r>
              <w:rPr>
                <w:rFonts w:ascii="Meiryo UI" w:hAnsi="Meiryo UI" w:cs="Meiryo UI"/>
              </w:rPr>
              <w:t>ー</w:t>
            </w:r>
          </w:p>
        </w:tc>
      </w:tr>
    </w:tbl>
    <w:p w14:paraId="233712DB" w14:textId="77777777" w:rsidR="007F6A6D" w:rsidRDefault="007F6A6D">
      <w:pPr>
        <w:ind w:left="479"/>
        <w:rPr>
          <w:rFonts w:ascii="Meiryo UI" w:hAnsi="Meiryo UI" w:cs="Meiryo UI"/>
        </w:rPr>
      </w:pPr>
    </w:p>
    <w:p w14:paraId="12DB218B" w14:textId="77777777" w:rsidR="007F6A6D" w:rsidRDefault="00000000">
      <w:pPr>
        <w:ind w:left="479"/>
        <w:rPr>
          <w:rFonts w:ascii="Meiryo UI" w:hAnsi="Meiryo UI" w:cs="Meiryo UI"/>
        </w:rPr>
      </w:pPr>
      <w:r>
        <w:rPr>
          <w:rFonts w:ascii="Meiryo UI" w:hAnsi="Meiryo UI" w:cs="Meiryo UI"/>
        </w:rPr>
        <w:t>本書は、46F発行の『DC02』の要求を受け、その要求をシステムに適用する方法および結果について規定する。DC02に記載のない要求については、本書独自に規定する。</w:t>
      </w:r>
    </w:p>
    <w:p w14:paraId="7BA29DFF" w14:textId="77777777" w:rsidR="007F6A6D" w:rsidRDefault="007F6A6D">
      <w:pPr>
        <w:ind w:left="479"/>
        <w:rPr>
          <w:rFonts w:ascii="Meiryo UI" w:hAnsi="Meiryo UI" w:cs="Meiryo UI"/>
        </w:rPr>
      </w:pPr>
    </w:p>
    <w:p w14:paraId="28942AF0" w14:textId="77777777" w:rsidR="007F6A6D" w:rsidRDefault="00000000">
      <w:pPr>
        <w:ind w:left="479"/>
        <w:rPr>
          <w:rFonts w:ascii="Meiryo UI" w:hAnsi="Meiryo UI" w:cs="Meiryo UI"/>
        </w:rPr>
      </w:pPr>
      <w:r>
        <w:rPr>
          <w:rFonts w:ascii="Meiryo UI" w:hAnsi="Meiryo UI" w:cs="Meiryo UI"/>
        </w:rPr>
        <w:t>注記：</w:t>
      </w:r>
    </w:p>
    <w:p w14:paraId="573FF0DC" w14:textId="77777777" w:rsidR="007F6A6D" w:rsidRDefault="00000000">
      <w:pPr>
        <w:numPr>
          <w:ilvl w:val="0"/>
          <w:numId w:val="15"/>
        </w:numPr>
        <w:pBdr>
          <w:top w:val="nil"/>
          <w:left w:val="nil"/>
          <w:bottom w:val="nil"/>
          <w:right w:val="nil"/>
          <w:between w:val="nil"/>
        </w:pBdr>
        <w:rPr>
          <w:rFonts w:ascii="Meiryo UI" w:hAnsi="Meiryo UI" w:cs="Meiryo UI"/>
          <w:color w:val="000000"/>
        </w:rPr>
      </w:pPr>
      <w:r>
        <w:rPr>
          <w:rFonts w:ascii="Meiryo UI" w:hAnsi="Meiryo UI" w:cs="Meiryo UI"/>
          <w:color w:val="000000"/>
        </w:rPr>
        <w:t>本書および本書から参照する関連書において記載される、「Post21CY」は「24CY」と、読み替えること。</w:t>
      </w:r>
    </w:p>
    <w:p w14:paraId="4B080030" w14:textId="77777777" w:rsidR="007F6A6D" w:rsidRDefault="007F6A6D">
      <w:pPr>
        <w:ind w:left="479"/>
        <w:rPr>
          <w:rFonts w:ascii="Meiryo UI" w:hAnsi="Meiryo UI" w:cs="Meiryo UI"/>
        </w:rPr>
      </w:pPr>
    </w:p>
    <w:p w14:paraId="0CFC0A3B" w14:textId="77777777" w:rsidR="007F6A6D" w:rsidRDefault="00000000">
      <w:pPr>
        <w:ind w:left="479"/>
        <w:rPr>
          <w:rFonts w:ascii="Meiryo UI" w:hAnsi="Meiryo UI" w:cs="Meiryo UI"/>
        </w:rPr>
      </w:pPr>
      <w:r>
        <w:rPr>
          <w:rFonts w:ascii="Meiryo UI" w:hAnsi="Meiryo UI" w:cs="Meiryo UI"/>
        </w:rPr>
        <w:t>次に、用語は、24CY情報セキュリティ要求仕様書に記載のものを基本とする。下記に、本書で特に記載すべき用語を記載する。</w:t>
      </w:r>
    </w:p>
    <w:p w14:paraId="3C213647" w14:textId="77777777" w:rsidR="007F6A6D" w:rsidRDefault="00000000">
      <w:pPr>
        <w:ind w:left="479"/>
        <w:jc w:val="center"/>
        <w:rPr>
          <w:rFonts w:ascii="Meiryo UI" w:hAnsi="Meiryo UI" w:cs="Meiryo UI"/>
          <w:b/>
        </w:rPr>
      </w:pPr>
      <w:r>
        <w:rPr>
          <w:rFonts w:ascii="Meiryo UI" w:hAnsi="Meiryo UI" w:cs="Meiryo UI"/>
          <w:b/>
        </w:rPr>
        <w:t>表 3-2　用語集</w:t>
      </w:r>
    </w:p>
    <w:tbl>
      <w:tblPr>
        <w:tblStyle w:val="afff9"/>
        <w:tblW w:w="9149" w:type="dxa"/>
        <w:tblInd w:w="4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5"/>
        <w:gridCol w:w="6574"/>
      </w:tblGrid>
      <w:tr w:rsidR="007F6A6D" w14:paraId="7A374D7E" w14:textId="77777777">
        <w:tc>
          <w:tcPr>
            <w:tcW w:w="2575" w:type="dxa"/>
            <w:shd w:val="clear" w:color="auto" w:fill="D7E3BC"/>
          </w:tcPr>
          <w:p w14:paraId="612C0826" w14:textId="77777777" w:rsidR="007F6A6D" w:rsidRDefault="00000000">
            <w:pPr>
              <w:rPr>
                <w:rFonts w:ascii="Meiryo UI" w:hAnsi="Meiryo UI" w:cs="Meiryo UI"/>
              </w:rPr>
            </w:pPr>
            <w:r>
              <w:rPr>
                <w:rFonts w:ascii="Meiryo UI" w:hAnsi="Meiryo UI" w:cs="Meiryo UI"/>
              </w:rPr>
              <w:t>名称</w:t>
            </w:r>
          </w:p>
        </w:tc>
        <w:tc>
          <w:tcPr>
            <w:tcW w:w="6574" w:type="dxa"/>
            <w:shd w:val="clear" w:color="auto" w:fill="D7E3BC"/>
          </w:tcPr>
          <w:p w14:paraId="71418925" w14:textId="77777777" w:rsidR="007F6A6D" w:rsidRDefault="00000000">
            <w:pPr>
              <w:rPr>
                <w:rFonts w:ascii="Meiryo UI" w:hAnsi="Meiryo UI" w:cs="Meiryo UI"/>
              </w:rPr>
            </w:pPr>
            <w:r>
              <w:rPr>
                <w:rFonts w:ascii="Meiryo UI" w:hAnsi="Meiryo UI" w:cs="Meiryo UI"/>
              </w:rPr>
              <w:t>説明</w:t>
            </w:r>
          </w:p>
        </w:tc>
      </w:tr>
      <w:tr w:rsidR="007F6A6D" w14:paraId="0805D812" w14:textId="77777777">
        <w:tc>
          <w:tcPr>
            <w:tcW w:w="2575" w:type="dxa"/>
          </w:tcPr>
          <w:p w14:paraId="36A4E11F" w14:textId="77777777" w:rsidR="007F6A6D" w:rsidRDefault="00000000">
            <w:pPr>
              <w:jc w:val="center"/>
              <w:rPr>
                <w:rFonts w:ascii="Meiryo UI" w:hAnsi="Meiryo UI" w:cs="Meiryo UI"/>
              </w:rPr>
            </w:pPr>
            <w:r>
              <w:rPr>
                <w:rFonts w:ascii="Meiryo UI" w:hAnsi="Meiryo UI" w:cs="Meiryo UI"/>
              </w:rPr>
              <w:t>ー</w:t>
            </w:r>
          </w:p>
        </w:tc>
        <w:tc>
          <w:tcPr>
            <w:tcW w:w="6574" w:type="dxa"/>
          </w:tcPr>
          <w:p w14:paraId="6E5D2FF6" w14:textId="77777777" w:rsidR="007F6A6D" w:rsidRDefault="00000000">
            <w:pPr>
              <w:jc w:val="center"/>
              <w:rPr>
                <w:rFonts w:ascii="Meiryo UI" w:hAnsi="Meiryo UI" w:cs="Meiryo UI"/>
              </w:rPr>
            </w:pPr>
            <w:r>
              <w:rPr>
                <w:rFonts w:ascii="Meiryo UI" w:hAnsi="Meiryo UI" w:cs="Meiryo UI"/>
              </w:rPr>
              <w:t>ー</w:t>
            </w:r>
          </w:p>
        </w:tc>
      </w:tr>
      <w:tr w:rsidR="007F6A6D" w14:paraId="0C188C27" w14:textId="77777777">
        <w:tc>
          <w:tcPr>
            <w:tcW w:w="2575" w:type="dxa"/>
          </w:tcPr>
          <w:p w14:paraId="633EED00" w14:textId="77777777" w:rsidR="007F6A6D" w:rsidRDefault="00000000">
            <w:pPr>
              <w:jc w:val="center"/>
              <w:rPr>
                <w:rFonts w:ascii="Meiryo UI" w:hAnsi="Meiryo UI" w:cs="Meiryo UI"/>
              </w:rPr>
            </w:pPr>
            <w:r>
              <w:rPr>
                <w:rFonts w:ascii="Meiryo UI" w:hAnsi="Meiryo UI" w:cs="Meiryo UI"/>
              </w:rPr>
              <w:t>ー</w:t>
            </w:r>
          </w:p>
        </w:tc>
        <w:tc>
          <w:tcPr>
            <w:tcW w:w="6574" w:type="dxa"/>
          </w:tcPr>
          <w:p w14:paraId="0016F744" w14:textId="77777777" w:rsidR="007F6A6D" w:rsidRDefault="00000000">
            <w:pPr>
              <w:jc w:val="center"/>
              <w:rPr>
                <w:rFonts w:ascii="Meiryo UI" w:hAnsi="Meiryo UI" w:cs="Meiryo UI"/>
              </w:rPr>
            </w:pPr>
            <w:r>
              <w:rPr>
                <w:rFonts w:ascii="Meiryo UI" w:hAnsi="Meiryo UI" w:cs="Meiryo UI"/>
              </w:rPr>
              <w:t>ー</w:t>
            </w:r>
          </w:p>
        </w:tc>
      </w:tr>
      <w:tr w:rsidR="007F6A6D" w14:paraId="66429468" w14:textId="77777777">
        <w:tc>
          <w:tcPr>
            <w:tcW w:w="2575" w:type="dxa"/>
          </w:tcPr>
          <w:p w14:paraId="24C55A3C" w14:textId="77777777" w:rsidR="007F6A6D" w:rsidRDefault="00000000">
            <w:pPr>
              <w:jc w:val="center"/>
              <w:rPr>
                <w:rFonts w:ascii="Meiryo UI" w:hAnsi="Meiryo UI" w:cs="Meiryo UI"/>
              </w:rPr>
            </w:pPr>
            <w:r>
              <w:rPr>
                <w:rFonts w:ascii="Meiryo UI" w:hAnsi="Meiryo UI" w:cs="Meiryo UI"/>
              </w:rPr>
              <w:t>ー</w:t>
            </w:r>
          </w:p>
        </w:tc>
        <w:tc>
          <w:tcPr>
            <w:tcW w:w="6574" w:type="dxa"/>
          </w:tcPr>
          <w:p w14:paraId="42237B6B" w14:textId="77777777" w:rsidR="007F6A6D" w:rsidRDefault="00000000">
            <w:pPr>
              <w:jc w:val="center"/>
              <w:rPr>
                <w:rFonts w:ascii="Meiryo UI" w:hAnsi="Meiryo UI" w:cs="Meiryo UI"/>
              </w:rPr>
            </w:pPr>
            <w:r>
              <w:rPr>
                <w:rFonts w:ascii="Meiryo UI" w:hAnsi="Meiryo UI" w:cs="Meiryo UI"/>
              </w:rPr>
              <w:t>ー</w:t>
            </w:r>
          </w:p>
        </w:tc>
      </w:tr>
    </w:tbl>
    <w:p w14:paraId="23444023" w14:textId="77777777" w:rsidR="007F6A6D" w:rsidRDefault="007F6A6D">
      <w:pPr>
        <w:ind w:left="479"/>
        <w:rPr>
          <w:rFonts w:ascii="Meiryo UI" w:hAnsi="Meiryo UI" w:cs="Meiryo UI"/>
        </w:rPr>
      </w:pPr>
    </w:p>
    <w:p w14:paraId="0C5D36D7" w14:textId="77777777" w:rsidR="007F6A6D" w:rsidRDefault="00000000">
      <w:pPr>
        <w:widowControl/>
        <w:jc w:val="left"/>
        <w:rPr>
          <w:rFonts w:ascii="Meiryo UI" w:hAnsi="Meiryo UI" w:cs="Meiryo UI"/>
        </w:rPr>
      </w:pPr>
      <w:r>
        <w:br w:type="page"/>
      </w:r>
    </w:p>
    <w:p w14:paraId="6F0D8B74" w14:textId="77777777" w:rsidR="007F6A6D" w:rsidRDefault="00000000">
      <w:pPr>
        <w:rPr>
          <w:rFonts w:ascii="Meiryo UI" w:hAnsi="Meiryo UI" w:cs="Meiryo UI"/>
          <w:color w:val="FF0000"/>
        </w:rPr>
      </w:pPr>
      <w:r>
        <w:rPr>
          <w:rFonts w:ascii="Meiryo UI" w:hAnsi="Meiryo UI" w:cs="Meiryo UI"/>
          <w:color w:val="FF0000"/>
        </w:rPr>
        <w:lastRenderedPageBreak/>
        <w:t>▽R</w:t>
      </w:r>
      <w:r>
        <w:rPr>
          <w:color w:val="FF0000"/>
        </w:rPr>
        <w:t>_1</w:t>
      </w:r>
    </w:p>
    <w:p w14:paraId="75ABC791" w14:textId="77777777" w:rsidR="007F6A6D" w:rsidRDefault="00000000">
      <w:pPr>
        <w:pStyle w:val="1"/>
        <w:ind w:firstLine="105"/>
        <w:rPr>
          <w:rFonts w:ascii="Meiryo UI" w:hAnsi="Meiryo UI" w:cs="Meiryo UI"/>
        </w:rPr>
      </w:pPr>
      <w:bookmarkStart w:id="35" w:name="_heading=h.2jxsxqh" w:colFirst="0" w:colLast="0"/>
      <w:bookmarkEnd w:id="35"/>
      <w:r>
        <w:rPr>
          <w:rFonts w:ascii="Meiryo UI" w:hAnsi="Meiryo UI" w:cs="Meiryo UI"/>
        </w:rPr>
        <w:t>4. 要求の詳細</w:t>
      </w:r>
    </w:p>
    <w:p w14:paraId="5A13EB34" w14:textId="77777777" w:rsidR="007F6A6D" w:rsidRDefault="007F6A6D">
      <w:pPr>
        <w:rPr>
          <w:rFonts w:ascii="Meiryo UI" w:hAnsi="Meiryo UI" w:cs="Meiryo UI"/>
        </w:rPr>
      </w:pPr>
    </w:p>
    <w:p w14:paraId="49330886" w14:textId="77777777" w:rsidR="007F6A6D" w:rsidRDefault="00000000">
      <w:pPr>
        <w:pStyle w:val="2"/>
        <w:ind w:right="210" w:firstLine="210"/>
        <w:rPr>
          <w:rFonts w:ascii="Meiryo UI" w:hAnsi="Meiryo UI" w:cs="Meiryo UI"/>
        </w:rPr>
      </w:pPr>
      <w:bookmarkStart w:id="36" w:name="_heading=h.z337ya" w:colFirst="0" w:colLast="0"/>
      <w:bookmarkEnd w:id="36"/>
      <w:r>
        <w:rPr>
          <w:rFonts w:ascii="Meiryo UI" w:hAnsi="Meiryo UI" w:cs="Meiryo UI"/>
        </w:rPr>
        <w:t xml:space="preserve">4.1. </w:t>
      </w:r>
      <w:r>
        <w:rPr>
          <w:rFonts w:ascii="Meiryo UI" w:hAnsi="Meiryo UI" w:cs="Meiryo UI"/>
          <w:color w:val="FF0000"/>
        </w:rPr>
        <w:t>▽R</w:t>
      </w:r>
      <w:r>
        <w:rPr>
          <w:rFonts w:ascii="Meiryo UI" w:hAnsi="Meiryo UI" w:cs="Meiryo UI"/>
        </w:rPr>
        <w:t>上位要求</w:t>
      </w:r>
    </w:p>
    <w:p w14:paraId="45DAE654" w14:textId="77777777" w:rsidR="007F6A6D" w:rsidRDefault="00000000">
      <w:pPr>
        <w:ind w:left="479"/>
        <w:jc w:val="left"/>
        <w:rPr>
          <w:rFonts w:ascii="Meiryo UI" w:hAnsi="Meiryo UI" w:cs="Meiryo UI"/>
        </w:rPr>
      </w:pPr>
      <w:r>
        <w:rPr>
          <w:rFonts w:ascii="Meiryo UI" w:hAnsi="Meiryo UI" w:cs="Meiryo UI"/>
        </w:rPr>
        <w:t>46Fが各ECU向けに発行する要求仕様書のうち、マルチメディアに適用すべきものについては、24CY情報セキュリティ要求仕様書に記載している。</w:t>
      </w:r>
    </w:p>
    <w:p w14:paraId="79C302B3" w14:textId="77777777" w:rsidR="007F6A6D" w:rsidRDefault="00000000">
      <w:pPr>
        <w:ind w:left="479"/>
        <w:jc w:val="left"/>
        <w:rPr>
          <w:rFonts w:ascii="Meiryo UI" w:hAnsi="Meiryo UI" w:cs="Meiryo UI"/>
        </w:rPr>
      </w:pPr>
      <w:r>
        <w:rPr>
          <w:rFonts w:ascii="Meiryo UI" w:hAnsi="Meiryo UI" w:cs="Meiryo UI"/>
        </w:rPr>
        <w:t>ただし、24CY情報セキュリティ要求仕様書にて要求される項目に対して、以下のような要求項目の詳細を記載する。理由も合わせて以下に示す。</w:t>
      </w:r>
    </w:p>
    <w:p w14:paraId="494B733B" w14:textId="77777777" w:rsidR="007F6A6D" w:rsidRDefault="007F6A6D">
      <w:pPr>
        <w:ind w:left="479"/>
        <w:jc w:val="left"/>
        <w:rPr>
          <w:rFonts w:ascii="Meiryo UI" w:hAnsi="Meiryo UI" w:cs="Meiryo UI"/>
        </w:rPr>
      </w:pPr>
    </w:p>
    <w:p w14:paraId="6E906EFB" w14:textId="77777777" w:rsidR="007F6A6D" w:rsidRDefault="00000000">
      <w:pPr>
        <w:pStyle w:val="3"/>
        <w:ind w:firstLine="400"/>
        <w:rPr>
          <w:rFonts w:ascii="Meiryo UI" w:hAnsi="Meiryo UI" w:cs="Meiryo UI"/>
        </w:rPr>
      </w:pPr>
      <w:bookmarkStart w:id="37" w:name="_heading=h.3j2qqm3" w:colFirst="0" w:colLast="0"/>
      <w:bookmarkEnd w:id="37"/>
      <w:r>
        <w:rPr>
          <w:rFonts w:ascii="Meiryo UI" w:hAnsi="Meiryo UI" w:cs="Meiryo UI"/>
        </w:rPr>
        <w:t>4.1.1. 標準リプログラミングセキュリティ要求仕様書の詳細</w:t>
      </w:r>
    </w:p>
    <w:p w14:paraId="35FE7724" w14:textId="77777777" w:rsidR="007F6A6D" w:rsidRDefault="00000000">
      <w:pPr>
        <w:ind w:left="479"/>
        <w:jc w:val="left"/>
        <w:rPr>
          <w:rFonts w:ascii="Meiryo UI" w:hAnsi="Meiryo UI" w:cs="Meiryo UI"/>
        </w:rPr>
      </w:pPr>
      <w:r>
        <w:rPr>
          <w:rFonts w:ascii="Meiryo UI" w:hAnsi="Meiryo UI" w:cs="Meiryo UI"/>
        </w:rPr>
        <w:t>『標準リプログラミングセキュリティ要求仕様書』に関する要求の詳細については、下記のとおりとする。</w:t>
      </w:r>
    </w:p>
    <w:p w14:paraId="7E2D5F8A" w14:textId="77777777" w:rsidR="007F6A6D" w:rsidRDefault="007F6A6D">
      <w:pPr>
        <w:ind w:left="479"/>
        <w:jc w:val="left"/>
        <w:rPr>
          <w:rFonts w:ascii="Meiryo UI" w:hAnsi="Meiryo UI" w:cs="Meiryo UI"/>
        </w:rPr>
      </w:pPr>
    </w:p>
    <w:p w14:paraId="2DB72B91" w14:textId="77777777" w:rsidR="007F6A6D" w:rsidRDefault="00000000">
      <w:pPr>
        <w:numPr>
          <w:ilvl w:val="0"/>
          <w:numId w:val="9"/>
        </w:numPr>
        <w:pBdr>
          <w:top w:val="nil"/>
          <w:left w:val="nil"/>
          <w:bottom w:val="nil"/>
          <w:right w:val="nil"/>
          <w:between w:val="nil"/>
        </w:pBdr>
        <w:ind w:hanging="420"/>
        <w:jc w:val="left"/>
        <w:rPr>
          <w:rFonts w:ascii="Meiryo UI" w:hAnsi="Meiryo UI" w:cs="Meiryo UI"/>
          <w:color w:val="000000"/>
        </w:rPr>
      </w:pPr>
      <w:r>
        <w:rPr>
          <w:rFonts w:ascii="Meiryo UI" w:hAnsi="Meiryo UI" w:cs="Meiryo UI"/>
          <w:color w:val="000000"/>
        </w:rPr>
        <w:t>書き込みプログラムの暗号化</w:t>
      </w:r>
    </w:p>
    <w:p w14:paraId="670F2C05" w14:textId="77777777" w:rsidR="007F6A6D" w:rsidRDefault="00000000">
      <w:pPr>
        <w:pBdr>
          <w:top w:val="nil"/>
          <w:left w:val="nil"/>
          <w:bottom w:val="nil"/>
          <w:right w:val="nil"/>
          <w:between w:val="nil"/>
        </w:pBdr>
        <w:ind w:left="899"/>
        <w:jc w:val="left"/>
        <w:rPr>
          <w:rFonts w:ascii="Meiryo UI" w:hAnsi="Meiryo UI" w:cs="Meiryo UI"/>
          <w:color w:val="000000"/>
        </w:rPr>
      </w:pPr>
      <w:r>
        <w:rPr>
          <w:rFonts w:ascii="Meiryo UI" w:hAnsi="Meiryo UI" w:cs="Meiryo UI"/>
          <w:color w:val="000000"/>
        </w:rPr>
        <w:t>リプログラミングを実施する際に新たに書き込むプログラムのことを、「書き込みプログラム」と呼ぶ。書き込みプログラムは以下の方式で暗号化したのち、ECUまで伝送または搬送すること。またリプログラミング実行時、ECUにて復号を行うこと。</w:t>
      </w:r>
    </w:p>
    <w:p w14:paraId="4C18AD8F" w14:textId="77777777" w:rsidR="007F6A6D" w:rsidRDefault="00000000">
      <w:pPr>
        <w:pBdr>
          <w:top w:val="nil"/>
          <w:left w:val="nil"/>
          <w:bottom w:val="nil"/>
          <w:right w:val="nil"/>
          <w:between w:val="nil"/>
        </w:pBdr>
        <w:ind w:left="840" w:firstLine="210"/>
        <w:jc w:val="left"/>
        <w:rPr>
          <w:rFonts w:ascii="Meiryo UI" w:hAnsi="Meiryo UI" w:cs="Meiryo UI"/>
          <w:color w:val="000000"/>
        </w:rPr>
      </w:pPr>
      <w:r>
        <w:rPr>
          <w:rFonts w:ascii="Meiryo UI" w:hAnsi="Meiryo UI" w:cs="Meiryo UI"/>
          <w:color w:val="000000"/>
        </w:rPr>
        <w:t>［暗号アルゴリズム］</w:t>
      </w:r>
      <w:r>
        <w:rPr>
          <w:rFonts w:ascii="Meiryo UI" w:hAnsi="Meiryo UI" w:cs="Meiryo UI"/>
          <w:color w:val="000000"/>
        </w:rPr>
        <w:tab/>
      </w:r>
      <w:r>
        <w:rPr>
          <w:rFonts w:ascii="Meiryo UI" w:hAnsi="Meiryo UI" w:cs="Meiryo UI"/>
          <w:color w:val="000000"/>
        </w:rPr>
        <w:tab/>
        <w:t>AES128</w:t>
      </w:r>
    </w:p>
    <w:p w14:paraId="69C71672" w14:textId="77777777" w:rsidR="007F6A6D" w:rsidRDefault="00000000">
      <w:pPr>
        <w:pBdr>
          <w:top w:val="nil"/>
          <w:left w:val="nil"/>
          <w:bottom w:val="nil"/>
          <w:right w:val="nil"/>
          <w:between w:val="nil"/>
        </w:pBdr>
        <w:ind w:left="840" w:firstLine="210"/>
        <w:jc w:val="left"/>
        <w:rPr>
          <w:rFonts w:ascii="Meiryo UI" w:hAnsi="Meiryo UI" w:cs="Meiryo UI"/>
          <w:color w:val="000000"/>
        </w:rPr>
      </w:pPr>
      <w:r>
        <w:rPr>
          <w:rFonts w:ascii="Meiryo UI" w:hAnsi="Meiryo UI" w:cs="Meiryo UI"/>
          <w:color w:val="000000"/>
        </w:rPr>
        <w:t>［鍵長］</w:t>
      </w:r>
      <w:r>
        <w:rPr>
          <w:rFonts w:ascii="Meiryo UI" w:hAnsi="Meiryo UI" w:cs="Meiryo UI"/>
          <w:color w:val="000000"/>
        </w:rPr>
        <w:tab/>
      </w:r>
      <w:r>
        <w:rPr>
          <w:rFonts w:ascii="Meiryo UI" w:hAnsi="Meiryo UI" w:cs="Meiryo UI"/>
          <w:color w:val="000000"/>
        </w:rPr>
        <w:tab/>
      </w:r>
      <w:r>
        <w:rPr>
          <w:rFonts w:ascii="Meiryo UI" w:hAnsi="Meiryo UI" w:cs="Meiryo UI"/>
          <w:color w:val="000000"/>
        </w:rPr>
        <w:tab/>
        <w:t>128bit</w:t>
      </w:r>
    </w:p>
    <w:p w14:paraId="15B508E8" w14:textId="77777777" w:rsidR="007F6A6D" w:rsidRDefault="00000000">
      <w:pPr>
        <w:pBdr>
          <w:top w:val="nil"/>
          <w:left w:val="nil"/>
          <w:bottom w:val="nil"/>
          <w:right w:val="nil"/>
          <w:between w:val="nil"/>
        </w:pBdr>
        <w:ind w:left="840" w:firstLine="210"/>
        <w:jc w:val="left"/>
        <w:rPr>
          <w:rFonts w:ascii="Meiryo UI" w:hAnsi="Meiryo UI" w:cs="Meiryo UI"/>
          <w:color w:val="000000"/>
        </w:rPr>
      </w:pPr>
      <w:r>
        <w:rPr>
          <w:rFonts w:ascii="Meiryo UI" w:hAnsi="Meiryo UI" w:cs="Meiryo UI"/>
          <w:color w:val="000000"/>
        </w:rPr>
        <w:t>［ブロック長］</w:t>
      </w:r>
      <w:r>
        <w:rPr>
          <w:rFonts w:ascii="Meiryo UI" w:hAnsi="Meiryo UI" w:cs="Meiryo UI"/>
          <w:color w:val="000000"/>
        </w:rPr>
        <w:tab/>
      </w:r>
      <w:r>
        <w:rPr>
          <w:rFonts w:ascii="Meiryo UI" w:hAnsi="Meiryo UI" w:cs="Meiryo UI"/>
          <w:color w:val="000000"/>
        </w:rPr>
        <w:tab/>
        <w:t>128bit</w:t>
      </w:r>
    </w:p>
    <w:p w14:paraId="5D235890" w14:textId="77777777" w:rsidR="007F6A6D" w:rsidRDefault="00000000">
      <w:pPr>
        <w:pBdr>
          <w:top w:val="nil"/>
          <w:left w:val="nil"/>
          <w:bottom w:val="nil"/>
          <w:right w:val="nil"/>
          <w:between w:val="nil"/>
        </w:pBdr>
        <w:ind w:left="840" w:firstLine="210"/>
        <w:jc w:val="left"/>
        <w:rPr>
          <w:rFonts w:ascii="Meiryo UI" w:hAnsi="Meiryo UI" w:cs="Meiryo UI"/>
          <w:color w:val="000000"/>
        </w:rPr>
      </w:pPr>
      <w:r>
        <w:rPr>
          <w:rFonts w:ascii="Meiryo UI" w:hAnsi="Meiryo UI" w:cs="Meiryo UI"/>
          <w:color w:val="000000"/>
        </w:rPr>
        <w:t>［モード］</w:t>
      </w:r>
      <w:r>
        <w:rPr>
          <w:rFonts w:ascii="Meiryo UI" w:hAnsi="Meiryo UI" w:cs="Meiryo UI"/>
          <w:color w:val="000000"/>
        </w:rPr>
        <w:tab/>
      </w:r>
      <w:r>
        <w:rPr>
          <w:rFonts w:ascii="Meiryo UI" w:hAnsi="Meiryo UI" w:cs="Meiryo UI"/>
          <w:color w:val="000000"/>
        </w:rPr>
        <w:tab/>
      </w:r>
      <w:r>
        <w:rPr>
          <w:rFonts w:ascii="Meiryo UI" w:hAnsi="Meiryo UI" w:cs="Meiryo UI"/>
          <w:color w:val="000000"/>
        </w:rPr>
        <w:tab/>
        <w:t>CBC</w:t>
      </w:r>
    </w:p>
    <w:p w14:paraId="30097391" w14:textId="77777777" w:rsidR="007F6A6D" w:rsidRDefault="007F6A6D">
      <w:pPr>
        <w:pBdr>
          <w:top w:val="nil"/>
          <w:left w:val="nil"/>
          <w:bottom w:val="nil"/>
          <w:right w:val="nil"/>
          <w:between w:val="nil"/>
        </w:pBdr>
        <w:ind w:left="899"/>
        <w:jc w:val="left"/>
        <w:rPr>
          <w:rFonts w:ascii="Meiryo UI" w:hAnsi="Meiryo UI" w:cs="Meiryo UI"/>
          <w:color w:val="000000"/>
        </w:rPr>
      </w:pPr>
    </w:p>
    <w:p w14:paraId="75A340B0" w14:textId="77777777" w:rsidR="007F6A6D" w:rsidRDefault="00000000">
      <w:pPr>
        <w:numPr>
          <w:ilvl w:val="0"/>
          <w:numId w:val="9"/>
        </w:numPr>
        <w:pBdr>
          <w:top w:val="nil"/>
          <w:left w:val="nil"/>
          <w:bottom w:val="nil"/>
          <w:right w:val="nil"/>
          <w:between w:val="nil"/>
        </w:pBdr>
        <w:ind w:hanging="420"/>
        <w:jc w:val="left"/>
        <w:rPr>
          <w:rFonts w:ascii="Meiryo UI" w:hAnsi="Meiryo UI" w:cs="Meiryo UI"/>
          <w:color w:val="000000"/>
        </w:rPr>
      </w:pPr>
      <w:r>
        <w:rPr>
          <w:rFonts w:ascii="Meiryo UI" w:hAnsi="Meiryo UI" w:cs="Meiryo UI"/>
          <w:color w:val="000000"/>
        </w:rPr>
        <w:t>書き込みプログラムの署名</w:t>
      </w:r>
    </w:p>
    <w:p w14:paraId="12F596ED" w14:textId="77777777" w:rsidR="007F6A6D" w:rsidRDefault="00000000">
      <w:pPr>
        <w:pBdr>
          <w:top w:val="nil"/>
          <w:left w:val="nil"/>
          <w:bottom w:val="nil"/>
          <w:right w:val="nil"/>
          <w:between w:val="nil"/>
        </w:pBdr>
        <w:ind w:left="899"/>
        <w:jc w:val="left"/>
        <w:rPr>
          <w:rFonts w:ascii="Meiryo UI" w:hAnsi="Meiryo UI" w:cs="Meiryo UI"/>
          <w:color w:val="000000"/>
        </w:rPr>
      </w:pPr>
      <w:r>
        <w:rPr>
          <w:rFonts w:ascii="Meiryo UI" w:hAnsi="Meiryo UI" w:cs="Meiryo UI"/>
          <w:color w:val="000000"/>
        </w:rPr>
        <w:t>書き込みプログラムに付与する署名については、以下の方式で生成すること。</w:t>
      </w:r>
    </w:p>
    <w:p w14:paraId="72ABC6A7" w14:textId="77777777" w:rsidR="007F6A6D" w:rsidRDefault="00000000">
      <w:pPr>
        <w:pBdr>
          <w:top w:val="nil"/>
          <w:left w:val="nil"/>
          <w:bottom w:val="nil"/>
          <w:right w:val="nil"/>
          <w:between w:val="nil"/>
        </w:pBdr>
        <w:ind w:left="840" w:firstLine="210"/>
        <w:jc w:val="left"/>
        <w:rPr>
          <w:rFonts w:ascii="Meiryo UI" w:hAnsi="Meiryo UI" w:cs="Meiryo UI"/>
          <w:color w:val="000000"/>
        </w:rPr>
      </w:pPr>
      <w:r>
        <w:rPr>
          <w:rFonts w:ascii="Meiryo UI" w:hAnsi="Meiryo UI" w:cs="Meiryo UI"/>
          <w:color w:val="000000"/>
        </w:rPr>
        <w:t>［署名アルゴリズム］</w:t>
      </w:r>
      <w:r>
        <w:rPr>
          <w:rFonts w:ascii="Meiryo UI" w:hAnsi="Meiryo UI" w:cs="Meiryo UI"/>
          <w:color w:val="000000"/>
        </w:rPr>
        <w:tab/>
      </w:r>
      <w:r>
        <w:rPr>
          <w:rFonts w:ascii="Meiryo UI" w:hAnsi="Meiryo UI" w:cs="Meiryo UI"/>
          <w:color w:val="000000"/>
        </w:rPr>
        <w:tab/>
        <w:t>ECDSA　（FIPS PUB 186-4 Curve P-256）</w:t>
      </w:r>
    </w:p>
    <w:p w14:paraId="42F0FC97" w14:textId="77777777" w:rsidR="007F6A6D" w:rsidRDefault="00000000">
      <w:pPr>
        <w:pBdr>
          <w:top w:val="nil"/>
          <w:left w:val="nil"/>
          <w:bottom w:val="nil"/>
          <w:right w:val="nil"/>
          <w:between w:val="nil"/>
        </w:pBdr>
        <w:ind w:left="840" w:firstLine="210"/>
        <w:jc w:val="left"/>
        <w:rPr>
          <w:rFonts w:ascii="Meiryo UI" w:hAnsi="Meiryo UI" w:cs="Meiryo UI"/>
          <w:color w:val="000000"/>
        </w:rPr>
      </w:pPr>
      <w:r>
        <w:rPr>
          <w:rFonts w:ascii="Meiryo UI" w:hAnsi="Meiryo UI" w:cs="Meiryo UI"/>
          <w:color w:val="000000"/>
        </w:rPr>
        <w:t>［鍵長］</w:t>
      </w:r>
      <w:r>
        <w:rPr>
          <w:rFonts w:ascii="Meiryo UI" w:hAnsi="Meiryo UI" w:cs="Meiryo UI"/>
          <w:color w:val="000000"/>
        </w:rPr>
        <w:tab/>
      </w:r>
      <w:r>
        <w:rPr>
          <w:rFonts w:ascii="Meiryo UI" w:hAnsi="Meiryo UI" w:cs="Meiryo UI"/>
          <w:color w:val="000000"/>
        </w:rPr>
        <w:tab/>
      </w:r>
      <w:r>
        <w:rPr>
          <w:rFonts w:ascii="Meiryo UI" w:hAnsi="Meiryo UI" w:cs="Meiryo UI"/>
          <w:color w:val="000000"/>
        </w:rPr>
        <w:tab/>
        <w:t>256bit</w:t>
      </w:r>
    </w:p>
    <w:p w14:paraId="3216F384" w14:textId="77777777" w:rsidR="007F6A6D" w:rsidRDefault="00000000">
      <w:pPr>
        <w:pBdr>
          <w:top w:val="nil"/>
          <w:left w:val="nil"/>
          <w:bottom w:val="nil"/>
          <w:right w:val="nil"/>
          <w:between w:val="nil"/>
        </w:pBdr>
        <w:ind w:left="840" w:firstLine="210"/>
        <w:jc w:val="left"/>
        <w:rPr>
          <w:rFonts w:ascii="Meiryo UI" w:hAnsi="Meiryo UI" w:cs="Meiryo UI"/>
          <w:color w:val="000000"/>
        </w:rPr>
      </w:pPr>
      <w:r>
        <w:rPr>
          <w:rFonts w:ascii="Meiryo UI" w:hAnsi="Meiryo UI" w:cs="Meiryo UI"/>
          <w:color w:val="000000"/>
        </w:rPr>
        <w:t>［ハッシュ関数］</w:t>
      </w:r>
      <w:r>
        <w:rPr>
          <w:rFonts w:ascii="Meiryo UI" w:hAnsi="Meiryo UI" w:cs="Meiryo UI"/>
          <w:color w:val="000000"/>
        </w:rPr>
        <w:tab/>
      </w:r>
      <w:r>
        <w:rPr>
          <w:rFonts w:ascii="Meiryo UI" w:hAnsi="Meiryo UI" w:cs="Meiryo UI"/>
          <w:color w:val="000000"/>
        </w:rPr>
        <w:tab/>
        <w:t>SHA-256</w:t>
      </w:r>
    </w:p>
    <w:p w14:paraId="3588CD72" w14:textId="77777777" w:rsidR="007F6A6D" w:rsidRDefault="00000000">
      <w:pPr>
        <w:pBdr>
          <w:top w:val="nil"/>
          <w:left w:val="nil"/>
          <w:bottom w:val="nil"/>
          <w:right w:val="nil"/>
          <w:between w:val="nil"/>
        </w:pBdr>
        <w:ind w:left="895"/>
        <w:jc w:val="left"/>
        <w:rPr>
          <w:rFonts w:ascii="Meiryo UI" w:hAnsi="Meiryo UI" w:cs="Meiryo UI"/>
          <w:color w:val="000000"/>
        </w:rPr>
      </w:pPr>
      <w:r>
        <w:rPr>
          <w:rFonts w:ascii="Meiryo UI" w:hAnsi="Meiryo UI" w:cs="Meiryo UI"/>
        </w:rPr>
        <w:t>より</w:t>
      </w:r>
      <w:r>
        <w:rPr>
          <w:rFonts w:ascii="Meiryo UI" w:hAnsi="Meiryo UI" w:cs="Meiryo UI"/>
          <w:color w:val="000000"/>
        </w:rPr>
        <w:t>暗号強度の高いアルゴリズムを採用する目的で、24CY MMではECDSAを用いる。</w:t>
      </w:r>
    </w:p>
    <w:p w14:paraId="5C3E549F" w14:textId="77777777" w:rsidR="007F6A6D" w:rsidRDefault="007F6A6D">
      <w:pPr>
        <w:jc w:val="left"/>
        <w:rPr>
          <w:rFonts w:ascii="Meiryo UI" w:hAnsi="Meiryo UI" w:cs="Meiryo UI"/>
        </w:rPr>
      </w:pPr>
    </w:p>
    <w:p w14:paraId="5E41392B" w14:textId="77777777" w:rsidR="007F6A6D" w:rsidRDefault="00000000">
      <w:pPr>
        <w:pStyle w:val="3"/>
        <w:ind w:firstLine="400"/>
        <w:rPr>
          <w:rFonts w:ascii="Meiryo UI" w:hAnsi="Meiryo UI" w:cs="Meiryo UI"/>
        </w:rPr>
      </w:pPr>
      <w:bookmarkStart w:id="38" w:name="_heading=h.1y810tw" w:colFirst="0" w:colLast="0"/>
      <w:bookmarkEnd w:id="38"/>
      <w:r>
        <w:rPr>
          <w:rFonts w:ascii="Meiryo UI" w:hAnsi="Meiryo UI" w:cs="Meiryo UI"/>
        </w:rPr>
        <w:t>4.1.2. 暗号鍵</w:t>
      </w:r>
    </w:p>
    <w:p w14:paraId="073B058F" w14:textId="77777777" w:rsidR="007F6A6D" w:rsidRDefault="00000000">
      <w:pPr>
        <w:widowControl/>
        <w:ind w:left="475"/>
        <w:jc w:val="left"/>
        <w:rPr>
          <w:rFonts w:ascii="Meiryo UI" w:hAnsi="Meiryo UI" w:cs="Meiryo UI"/>
        </w:rPr>
      </w:pPr>
      <w:r>
        <w:rPr>
          <w:rFonts w:ascii="Meiryo UI" w:hAnsi="Meiryo UI" w:cs="Meiryo UI"/>
        </w:rPr>
        <w:t>H/Uで利用する暗号鍵の種類と、鍵の保管方法について次のように規定する。詳細はAppendix Dに定義する。</w:t>
      </w:r>
    </w:p>
    <w:p w14:paraId="7E50F7BE" w14:textId="77777777" w:rsidR="007F6A6D" w:rsidRDefault="007F6A6D">
      <w:pPr>
        <w:widowControl/>
        <w:ind w:left="475"/>
        <w:jc w:val="left"/>
        <w:rPr>
          <w:rFonts w:ascii="Meiryo UI" w:hAnsi="Meiryo UI" w:cs="Meiryo UI"/>
        </w:rPr>
      </w:pPr>
    </w:p>
    <w:p w14:paraId="033D2817" w14:textId="77777777" w:rsidR="007F6A6D" w:rsidRDefault="00000000">
      <w:pPr>
        <w:widowControl/>
        <w:numPr>
          <w:ilvl w:val="0"/>
          <w:numId w:val="9"/>
        </w:numPr>
        <w:pBdr>
          <w:top w:val="nil"/>
          <w:left w:val="nil"/>
          <w:bottom w:val="nil"/>
          <w:right w:val="nil"/>
          <w:between w:val="nil"/>
        </w:pBdr>
        <w:ind w:hanging="420"/>
        <w:jc w:val="left"/>
        <w:rPr>
          <w:rFonts w:ascii="Meiryo UI" w:hAnsi="Meiryo UI" w:cs="Meiryo UI"/>
          <w:color w:val="000000"/>
        </w:rPr>
      </w:pPr>
      <w:r>
        <w:rPr>
          <w:rFonts w:ascii="Meiryo UI" w:hAnsi="Meiryo UI" w:cs="Meiryo UI"/>
          <w:color w:val="000000"/>
        </w:rPr>
        <w:t>信頼の基点となる暗号鍵、およびトヨタサーバとの通信に最低限必要な暗号鍵と証明書は、耐タンパ性の保証されるセキュリティチップ内に保管する。</w:t>
      </w:r>
    </w:p>
    <w:p w14:paraId="5C37BBC4" w14:textId="77777777" w:rsidR="007F6A6D" w:rsidRDefault="00000000">
      <w:pPr>
        <w:widowControl/>
        <w:numPr>
          <w:ilvl w:val="0"/>
          <w:numId w:val="9"/>
        </w:numPr>
        <w:pBdr>
          <w:top w:val="nil"/>
          <w:left w:val="nil"/>
          <w:bottom w:val="nil"/>
          <w:right w:val="nil"/>
          <w:between w:val="nil"/>
        </w:pBdr>
        <w:ind w:hanging="420"/>
        <w:jc w:val="left"/>
        <w:rPr>
          <w:rFonts w:ascii="Meiryo UI" w:hAnsi="Meiryo UI" w:cs="Meiryo UI"/>
          <w:color w:val="000000"/>
        </w:rPr>
      </w:pPr>
      <w:r>
        <w:rPr>
          <w:rFonts w:ascii="Meiryo UI" w:hAnsi="Meiryo UI" w:cs="Meiryo UI"/>
          <w:color w:val="000000"/>
        </w:rPr>
        <w:t>第三者サーバ用ルートCA証明書については、セキュアブートやアクセス制御により改ざんを防止する。</w:t>
      </w:r>
    </w:p>
    <w:p w14:paraId="612B3DFF" w14:textId="77777777" w:rsidR="007F6A6D" w:rsidRDefault="00000000">
      <w:pPr>
        <w:widowControl/>
        <w:numPr>
          <w:ilvl w:val="0"/>
          <w:numId w:val="9"/>
        </w:numPr>
        <w:pBdr>
          <w:top w:val="nil"/>
          <w:left w:val="nil"/>
          <w:bottom w:val="nil"/>
          <w:right w:val="nil"/>
          <w:between w:val="nil"/>
        </w:pBdr>
        <w:ind w:hanging="420"/>
        <w:jc w:val="left"/>
        <w:rPr>
          <w:rFonts w:ascii="Meiryo UI" w:hAnsi="Meiryo UI" w:cs="Meiryo UI"/>
          <w:color w:val="000000"/>
        </w:rPr>
      </w:pPr>
      <w:r>
        <w:rPr>
          <w:rFonts w:ascii="Meiryo UI" w:hAnsi="Meiryo UI" w:cs="Meiryo UI"/>
          <w:color w:val="000000"/>
        </w:rPr>
        <w:t>上記以外の暗号鍵と証明書については、セキュリティチップ内に保管することが望ましいが、記憶領域の制約上困難な場合には、セキュリティチップ外に保管してもよい。このとき、以下の点に留意する。</w:t>
      </w:r>
    </w:p>
    <w:p w14:paraId="52F650C7" w14:textId="77777777" w:rsidR="007F6A6D" w:rsidRDefault="00000000">
      <w:pPr>
        <w:widowControl/>
        <w:numPr>
          <w:ilvl w:val="1"/>
          <w:numId w:val="9"/>
        </w:numPr>
        <w:jc w:val="left"/>
        <w:rPr>
          <w:rFonts w:ascii="Meiryo UI" w:hAnsi="Meiryo UI" w:cs="Meiryo UI"/>
        </w:rPr>
      </w:pPr>
      <w:r>
        <w:rPr>
          <w:rFonts w:ascii="Meiryo UI" w:hAnsi="Meiryo UI" w:cs="Meiryo UI"/>
          <w:color w:val="000000"/>
        </w:rPr>
        <w:t>セキュリティチップ外に保管する場合は、セキュリティチップ内に保管される鍵で暗号化して保管する。</w:t>
      </w:r>
    </w:p>
    <w:p w14:paraId="4E85C6C5" w14:textId="77777777" w:rsidR="007F6A6D" w:rsidRDefault="007F6A6D"/>
    <w:p w14:paraId="7D2763A8" w14:textId="77777777" w:rsidR="007F6A6D" w:rsidRDefault="00000000">
      <w:pPr>
        <w:pStyle w:val="3"/>
        <w:ind w:left="1121" w:firstLine="400"/>
        <w:rPr>
          <w:rFonts w:ascii="Meiryo UI" w:hAnsi="Meiryo UI" w:cs="Meiryo UI"/>
        </w:rPr>
      </w:pPr>
      <w:bookmarkStart w:id="39" w:name="_heading=h.4i7ojhp" w:colFirst="0" w:colLast="0"/>
      <w:bookmarkEnd w:id="39"/>
      <w:r>
        <w:rPr>
          <w:rFonts w:ascii="Meiryo UI" w:hAnsi="Meiryo UI" w:cs="Meiryo UI"/>
        </w:rPr>
        <w:lastRenderedPageBreak/>
        <w:t>4.1.2.1. ディレクトリ暗号化などを使用する際の注意点</w:t>
      </w:r>
    </w:p>
    <w:p w14:paraId="6B271A0A" w14:textId="77777777" w:rsidR="007F6A6D" w:rsidRDefault="00000000">
      <w:pPr>
        <w:ind w:left="962"/>
      </w:pPr>
      <w:r>
        <w:t>ディレクトリ暗号化技術などを使用する際は、以下</w:t>
      </w:r>
      <w:r>
        <w:t>2</w:t>
      </w:r>
      <w:r>
        <w:t>点を満足すること。</w:t>
      </w:r>
    </w:p>
    <w:p w14:paraId="561EF522" w14:textId="77777777" w:rsidR="007F6A6D" w:rsidRDefault="00000000">
      <w:pPr>
        <w:ind w:left="962"/>
      </w:pPr>
      <w:r>
        <w:t>・暗号強度が、上記の暗号アルゴリズム以上であること（</w:t>
      </w:r>
      <w:r>
        <w:t>AES-128</w:t>
      </w:r>
      <w:r>
        <w:t>、</w:t>
      </w:r>
      <w:r>
        <w:t>AES-256</w:t>
      </w:r>
      <w:r>
        <w:t>など）。</w:t>
      </w:r>
    </w:p>
    <w:p w14:paraId="7CAEEACC" w14:textId="77777777" w:rsidR="007F6A6D" w:rsidRDefault="00000000">
      <w:pPr>
        <w:ind w:left="962"/>
      </w:pPr>
      <w:r>
        <w:t>・暗号化／復号用の鍵（または鍵のシード）を耐タンパ性のない不揮発ストレージに保存する場合は、</w:t>
      </w:r>
    </w:p>
    <w:p w14:paraId="5D727EF5" w14:textId="77777777" w:rsidR="007F6A6D" w:rsidRDefault="00000000">
      <w:pPr>
        <w:ind w:left="962"/>
      </w:pPr>
      <w:r>
        <w:t>耐タンパメモリ上の鍵で暗号化しておくこと。</w:t>
      </w:r>
    </w:p>
    <w:p w14:paraId="0C7D57BF" w14:textId="77777777" w:rsidR="007F6A6D" w:rsidRDefault="007F6A6D">
      <w:pPr>
        <w:ind w:left="722"/>
      </w:pPr>
    </w:p>
    <w:p w14:paraId="3F9BEC97" w14:textId="77777777" w:rsidR="007F6A6D" w:rsidRDefault="00000000">
      <w:pPr>
        <w:pStyle w:val="3"/>
        <w:ind w:firstLine="400"/>
        <w:rPr>
          <w:rFonts w:ascii="Meiryo UI" w:hAnsi="Meiryo UI" w:cs="Meiryo UI"/>
        </w:rPr>
      </w:pPr>
      <w:bookmarkStart w:id="40" w:name="_heading=h.ihv636" w:colFirst="0" w:colLast="0"/>
      <w:bookmarkEnd w:id="40"/>
      <w:r>
        <w:rPr>
          <w:rFonts w:ascii="Meiryo UI" w:hAnsi="Meiryo UI" w:cs="Meiryo UI"/>
        </w:rPr>
        <w:t>4.1.3. 標準アルゴリズム</w:t>
      </w:r>
    </w:p>
    <w:p w14:paraId="5BD02B27" w14:textId="77777777" w:rsidR="007F6A6D" w:rsidRDefault="00000000">
      <w:pPr>
        <w:widowControl/>
        <w:ind w:left="475"/>
        <w:jc w:val="left"/>
        <w:rPr>
          <w:rFonts w:ascii="Meiryo UI" w:hAnsi="Meiryo UI" w:cs="Meiryo UI"/>
        </w:rPr>
      </w:pPr>
      <w:r>
        <w:rPr>
          <w:rFonts w:ascii="Meiryo UI" w:hAnsi="Meiryo UI" w:cs="Meiryo UI"/>
        </w:rPr>
        <w:t>24CYのHUが利用する暗号アルゴリズム、署名検証アルゴリズム、ハッシュ関数を以下に示す。これ以外のアルゴリズムを利用する場合には、事前に本書の担当者に確認し許可を得ること。</w:t>
      </w:r>
    </w:p>
    <w:p w14:paraId="5C147040" w14:textId="77777777" w:rsidR="007F6A6D" w:rsidRDefault="007F6A6D">
      <w:pPr>
        <w:widowControl/>
        <w:ind w:left="475"/>
        <w:jc w:val="left"/>
        <w:rPr>
          <w:rFonts w:ascii="Meiryo UI" w:hAnsi="Meiryo UI" w:cs="Meiryo UI"/>
        </w:rPr>
      </w:pPr>
    </w:p>
    <w:tbl>
      <w:tblPr>
        <w:tblStyle w:val="afffa"/>
        <w:tblW w:w="9562" w:type="dxa"/>
        <w:tblInd w:w="4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34"/>
        <w:gridCol w:w="1843"/>
        <w:gridCol w:w="1601"/>
        <w:gridCol w:w="4784"/>
      </w:tblGrid>
      <w:tr w:rsidR="007F6A6D" w14:paraId="079767D9" w14:textId="77777777">
        <w:tc>
          <w:tcPr>
            <w:tcW w:w="1334" w:type="dxa"/>
            <w:shd w:val="clear" w:color="auto" w:fill="EBF1DD"/>
          </w:tcPr>
          <w:p w14:paraId="17233579" w14:textId="77777777" w:rsidR="007F6A6D" w:rsidRDefault="00000000">
            <w:pPr>
              <w:widowControl/>
              <w:jc w:val="left"/>
              <w:rPr>
                <w:rFonts w:ascii="Meiryo UI" w:hAnsi="Meiryo UI" w:cs="Meiryo UI"/>
              </w:rPr>
            </w:pPr>
            <w:r>
              <w:rPr>
                <w:rFonts w:ascii="Meiryo UI" w:hAnsi="Meiryo UI" w:cs="Meiryo UI"/>
              </w:rPr>
              <w:t>技術分類</w:t>
            </w:r>
          </w:p>
        </w:tc>
        <w:tc>
          <w:tcPr>
            <w:tcW w:w="1843" w:type="dxa"/>
            <w:shd w:val="clear" w:color="auto" w:fill="EBF1DD"/>
          </w:tcPr>
          <w:p w14:paraId="3CC71DDA" w14:textId="77777777" w:rsidR="007F6A6D" w:rsidRDefault="00000000">
            <w:pPr>
              <w:widowControl/>
              <w:jc w:val="left"/>
              <w:rPr>
                <w:rFonts w:ascii="Meiryo UI" w:hAnsi="Meiryo UI" w:cs="Meiryo UI"/>
              </w:rPr>
            </w:pPr>
            <w:r>
              <w:rPr>
                <w:rFonts w:ascii="Meiryo UI" w:hAnsi="Meiryo UI" w:cs="Meiryo UI"/>
              </w:rPr>
              <w:t>ユースケース例</w:t>
            </w:r>
          </w:p>
        </w:tc>
        <w:tc>
          <w:tcPr>
            <w:tcW w:w="1601" w:type="dxa"/>
            <w:shd w:val="clear" w:color="auto" w:fill="EBF1DD"/>
          </w:tcPr>
          <w:p w14:paraId="3DD10531" w14:textId="77777777" w:rsidR="007F6A6D" w:rsidRDefault="00000000">
            <w:pPr>
              <w:widowControl/>
              <w:jc w:val="left"/>
              <w:rPr>
                <w:rFonts w:ascii="Meiryo UI" w:hAnsi="Meiryo UI" w:cs="Meiryo UI"/>
              </w:rPr>
            </w:pPr>
            <w:r>
              <w:rPr>
                <w:rFonts w:ascii="Meiryo UI" w:hAnsi="Meiryo UI" w:cs="Meiryo UI"/>
              </w:rPr>
              <w:t>対策技術</w:t>
            </w:r>
          </w:p>
        </w:tc>
        <w:tc>
          <w:tcPr>
            <w:tcW w:w="4784" w:type="dxa"/>
            <w:shd w:val="clear" w:color="auto" w:fill="EBF1DD"/>
          </w:tcPr>
          <w:p w14:paraId="16C11034" w14:textId="77777777" w:rsidR="007F6A6D" w:rsidRDefault="00000000">
            <w:pPr>
              <w:widowControl/>
              <w:jc w:val="left"/>
              <w:rPr>
                <w:rFonts w:ascii="Meiryo UI" w:hAnsi="Meiryo UI" w:cs="Meiryo UI"/>
              </w:rPr>
            </w:pPr>
            <w:r>
              <w:rPr>
                <w:rFonts w:ascii="Meiryo UI" w:hAnsi="Meiryo UI" w:cs="Meiryo UI"/>
              </w:rPr>
              <w:t>アルゴリズム詳細</w:t>
            </w:r>
          </w:p>
        </w:tc>
      </w:tr>
      <w:tr w:rsidR="007F6A6D" w14:paraId="5A6190CD" w14:textId="77777777">
        <w:tc>
          <w:tcPr>
            <w:tcW w:w="1334" w:type="dxa"/>
            <w:vMerge w:val="restart"/>
          </w:tcPr>
          <w:p w14:paraId="567791D9" w14:textId="77777777" w:rsidR="007F6A6D" w:rsidRDefault="00000000">
            <w:pPr>
              <w:widowControl/>
              <w:jc w:val="left"/>
              <w:rPr>
                <w:rFonts w:ascii="Meiryo UI" w:hAnsi="Meiryo UI" w:cs="Meiryo UI"/>
              </w:rPr>
            </w:pPr>
            <w:r>
              <w:rPr>
                <w:rFonts w:ascii="Meiryo UI" w:hAnsi="Meiryo UI" w:cs="Meiryo UI"/>
              </w:rPr>
              <w:t>サーバ</w:t>
            </w:r>
          </w:p>
          <w:p w14:paraId="44231D81" w14:textId="77777777" w:rsidR="007F6A6D" w:rsidRDefault="00000000">
            <w:pPr>
              <w:widowControl/>
              <w:jc w:val="left"/>
              <w:rPr>
                <w:rFonts w:ascii="Meiryo UI" w:hAnsi="Meiryo UI" w:cs="Meiryo UI"/>
              </w:rPr>
            </w:pPr>
            <w:r>
              <w:rPr>
                <w:rFonts w:ascii="Meiryo UI" w:hAnsi="Meiryo UI" w:cs="Meiryo UI"/>
              </w:rPr>
              <w:t>認証</w:t>
            </w:r>
          </w:p>
        </w:tc>
        <w:tc>
          <w:tcPr>
            <w:tcW w:w="1843" w:type="dxa"/>
          </w:tcPr>
          <w:p w14:paraId="122FB861" w14:textId="77777777" w:rsidR="007F6A6D" w:rsidRDefault="00000000">
            <w:pPr>
              <w:widowControl/>
              <w:jc w:val="left"/>
              <w:rPr>
                <w:rFonts w:ascii="Meiryo UI" w:hAnsi="Meiryo UI" w:cs="Meiryo UI"/>
              </w:rPr>
            </w:pPr>
            <w:r>
              <w:rPr>
                <w:rFonts w:ascii="Meiryo UI" w:hAnsi="Meiryo UI" w:cs="Meiryo UI"/>
              </w:rPr>
              <w:t>HUがトヨタサーバに接続。</w:t>
            </w:r>
          </w:p>
        </w:tc>
        <w:tc>
          <w:tcPr>
            <w:tcW w:w="1601" w:type="dxa"/>
            <w:vMerge w:val="restart"/>
          </w:tcPr>
          <w:p w14:paraId="4BC124E6" w14:textId="77777777" w:rsidR="007F6A6D" w:rsidRDefault="00000000">
            <w:pPr>
              <w:widowControl/>
              <w:jc w:val="left"/>
              <w:rPr>
                <w:rFonts w:ascii="Meiryo UI" w:hAnsi="Meiryo UI" w:cs="Meiryo UI"/>
              </w:rPr>
            </w:pPr>
            <w:r>
              <w:rPr>
                <w:rFonts w:ascii="Meiryo UI" w:hAnsi="Meiryo UI" w:cs="Meiryo UI"/>
              </w:rPr>
              <w:t>TLS 1.2</w:t>
            </w:r>
          </w:p>
          <w:p w14:paraId="4BB16638" w14:textId="77777777" w:rsidR="007F6A6D" w:rsidRDefault="00000000">
            <w:pPr>
              <w:widowControl/>
              <w:jc w:val="left"/>
              <w:rPr>
                <w:rFonts w:ascii="Meiryo UI" w:hAnsi="Meiryo UI" w:cs="Meiryo UI"/>
              </w:rPr>
            </w:pPr>
            <w:r>
              <w:rPr>
                <w:rFonts w:ascii="Meiryo UI" w:hAnsi="Meiryo UI" w:cs="Meiryo UI"/>
              </w:rPr>
              <w:t>TLS 1.3</w:t>
            </w:r>
          </w:p>
          <w:p w14:paraId="6FAB43F0" w14:textId="77777777" w:rsidR="007F6A6D" w:rsidRDefault="007F6A6D">
            <w:pPr>
              <w:widowControl/>
              <w:jc w:val="left"/>
              <w:rPr>
                <w:rFonts w:ascii="Meiryo UI" w:hAnsi="Meiryo UI" w:cs="Meiryo UI"/>
              </w:rPr>
            </w:pPr>
          </w:p>
        </w:tc>
        <w:tc>
          <w:tcPr>
            <w:tcW w:w="4784" w:type="dxa"/>
          </w:tcPr>
          <w:p w14:paraId="185A46FA" w14:textId="77777777" w:rsidR="007F6A6D" w:rsidRDefault="00000000">
            <w:pPr>
              <w:widowControl/>
              <w:jc w:val="left"/>
              <w:rPr>
                <w:rFonts w:ascii="Meiryo UI" w:hAnsi="Meiryo UI" w:cs="Meiryo UI"/>
              </w:rPr>
            </w:pPr>
            <w:commentRangeStart w:id="41"/>
            <w:r>
              <w:rPr>
                <w:rFonts w:ascii="Meiryo UI" w:hAnsi="Meiryo UI" w:cs="Meiryo UI"/>
              </w:rPr>
              <w:t>4.</w:t>
            </w:r>
            <w:sdt>
              <w:sdtPr>
                <w:tag w:val="goog_rdk_34"/>
                <w:id w:val="1940483195"/>
              </w:sdtPr>
              <w:sdtContent>
                <w:ins w:id="42" w:author="Kitamura Yoshihiko (北村 嘉彦)" w:date="2023-06-26T19:32:00Z">
                  <w:r>
                    <w:rPr>
                      <w:rFonts w:ascii="Meiryo UI" w:hAnsi="Meiryo UI" w:cs="Meiryo UI"/>
                    </w:rPr>
                    <w:t>1</w:t>
                  </w:r>
                </w:ins>
              </w:sdtContent>
            </w:sdt>
            <w:sdt>
              <w:sdtPr>
                <w:tag w:val="goog_rdk_35"/>
                <w:id w:val="379900447"/>
              </w:sdtPr>
              <w:sdtContent>
                <w:del w:id="43" w:author="Kitamura Yoshihiko (北村 嘉彦)" w:date="2023-06-26T19:32:00Z">
                  <w:r>
                    <w:rPr>
                      <w:rFonts w:ascii="Meiryo UI" w:hAnsi="Meiryo UI" w:cs="Meiryo UI"/>
                    </w:rPr>
                    <w:delText>2</w:delText>
                  </w:r>
                </w:del>
              </w:sdtContent>
            </w:sdt>
            <w:r>
              <w:rPr>
                <w:rFonts w:ascii="Meiryo UI" w:hAnsi="Meiryo UI" w:cs="Meiryo UI"/>
              </w:rPr>
              <w:t>.</w:t>
            </w:r>
            <w:sdt>
              <w:sdtPr>
                <w:tag w:val="goog_rdk_36"/>
                <w:id w:val="1404568889"/>
              </w:sdtPr>
              <w:sdtContent>
                <w:ins w:id="44" w:author="Kitamura Yoshihiko (北村 嘉彦)" w:date="2023-06-26T19:32:00Z">
                  <w:r>
                    <w:rPr>
                      <w:rFonts w:ascii="Meiryo UI" w:hAnsi="Meiryo UI" w:cs="Meiryo UI"/>
                    </w:rPr>
                    <w:t>3</w:t>
                  </w:r>
                </w:ins>
              </w:sdtContent>
            </w:sdt>
            <w:sdt>
              <w:sdtPr>
                <w:tag w:val="goog_rdk_37"/>
                <w:id w:val="-1763752569"/>
              </w:sdtPr>
              <w:sdtContent>
                <w:del w:id="45" w:author="Kitamura Yoshihiko (北村 嘉彦)" w:date="2023-06-26T19:32:00Z">
                  <w:r>
                    <w:rPr>
                      <w:rFonts w:ascii="Meiryo UI" w:hAnsi="Meiryo UI" w:cs="Meiryo UI"/>
                    </w:rPr>
                    <w:delText>2</w:delText>
                  </w:r>
                </w:del>
              </w:sdtContent>
            </w:sdt>
            <w:r>
              <w:rPr>
                <w:rFonts w:ascii="Meiryo UI" w:hAnsi="Meiryo UI" w:cs="Meiryo UI"/>
              </w:rPr>
              <w:t>.1章参照</w:t>
            </w:r>
            <w:commentRangeEnd w:id="41"/>
            <w:r w:rsidR="000D6C44">
              <w:rPr>
                <w:rStyle w:val="af"/>
              </w:rPr>
              <w:commentReference w:id="41"/>
            </w:r>
          </w:p>
        </w:tc>
      </w:tr>
      <w:tr w:rsidR="007F6A6D" w14:paraId="3306DC8F" w14:textId="77777777">
        <w:tc>
          <w:tcPr>
            <w:tcW w:w="1334" w:type="dxa"/>
            <w:vMerge/>
          </w:tcPr>
          <w:p w14:paraId="6BFCFA36" w14:textId="77777777" w:rsidR="007F6A6D" w:rsidRDefault="007F6A6D">
            <w:pPr>
              <w:pBdr>
                <w:top w:val="nil"/>
                <w:left w:val="nil"/>
                <w:bottom w:val="nil"/>
                <w:right w:val="nil"/>
                <w:between w:val="nil"/>
              </w:pBdr>
              <w:spacing w:line="276" w:lineRule="auto"/>
              <w:jc w:val="left"/>
              <w:rPr>
                <w:rFonts w:ascii="Meiryo UI" w:hAnsi="Meiryo UI" w:cs="Meiryo UI"/>
              </w:rPr>
            </w:pPr>
          </w:p>
        </w:tc>
        <w:tc>
          <w:tcPr>
            <w:tcW w:w="1843" w:type="dxa"/>
          </w:tcPr>
          <w:p w14:paraId="6317DF7A" w14:textId="77777777" w:rsidR="007F6A6D" w:rsidRDefault="00000000">
            <w:pPr>
              <w:widowControl/>
              <w:jc w:val="left"/>
              <w:rPr>
                <w:rFonts w:ascii="Meiryo UI" w:hAnsi="Meiryo UI" w:cs="Meiryo UI"/>
              </w:rPr>
            </w:pPr>
            <w:r>
              <w:rPr>
                <w:rFonts w:ascii="Meiryo UI" w:hAnsi="Meiryo UI" w:cs="Meiryo UI"/>
              </w:rPr>
              <w:t>HUが第三者サーバに接続。</w:t>
            </w:r>
          </w:p>
        </w:tc>
        <w:tc>
          <w:tcPr>
            <w:tcW w:w="1601" w:type="dxa"/>
            <w:vMerge/>
          </w:tcPr>
          <w:p w14:paraId="25E540E2" w14:textId="77777777" w:rsidR="007F6A6D" w:rsidRDefault="007F6A6D">
            <w:pPr>
              <w:pBdr>
                <w:top w:val="nil"/>
                <w:left w:val="nil"/>
                <w:bottom w:val="nil"/>
                <w:right w:val="nil"/>
                <w:between w:val="nil"/>
              </w:pBdr>
              <w:spacing w:line="276" w:lineRule="auto"/>
              <w:jc w:val="left"/>
              <w:rPr>
                <w:rFonts w:ascii="Meiryo UI" w:hAnsi="Meiryo UI" w:cs="Meiryo UI"/>
              </w:rPr>
            </w:pPr>
          </w:p>
        </w:tc>
        <w:tc>
          <w:tcPr>
            <w:tcW w:w="4784" w:type="dxa"/>
          </w:tcPr>
          <w:p w14:paraId="66F6F7B7" w14:textId="77777777" w:rsidR="007F6A6D" w:rsidRDefault="00000000">
            <w:pPr>
              <w:widowControl/>
              <w:jc w:val="left"/>
              <w:rPr>
                <w:rFonts w:ascii="Meiryo UI" w:hAnsi="Meiryo UI" w:cs="Meiryo UI"/>
              </w:rPr>
            </w:pPr>
            <w:r>
              <w:rPr>
                <w:rFonts w:ascii="Meiryo UI" w:hAnsi="Meiryo UI" w:cs="Meiryo UI"/>
              </w:rPr>
              <w:t>Mandatory Cipher Suites</w:t>
            </w:r>
          </w:p>
          <w:p w14:paraId="2B8A0A9D" w14:textId="77777777" w:rsidR="007F6A6D" w:rsidRDefault="00000000">
            <w:pPr>
              <w:widowControl/>
              <w:numPr>
                <w:ilvl w:val="0"/>
                <w:numId w:val="7"/>
              </w:numPr>
              <w:pBdr>
                <w:top w:val="nil"/>
                <w:left w:val="nil"/>
                <w:bottom w:val="nil"/>
                <w:right w:val="nil"/>
                <w:between w:val="nil"/>
              </w:pBdr>
              <w:jc w:val="left"/>
              <w:rPr>
                <w:rFonts w:ascii="Meiryo UI" w:hAnsi="Meiryo UI" w:cs="Meiryo UI"/>
                <w:color w:val="000000"/>
                <w:highlight w:val="white"/>
              </w:rPr>
            </w:pPr>
            <w:r>
              <w:rPr>
                <w:rFonts w:ascii="Meiryo UI" w:hAnsi="Meiryo UI" w:cs="Meiryo UI"/>
                <w:color w:val="000000"/>
              </w:rPr>
              <w:t>TLS_RSA_WITH_AES_128_CBC_SHA</w:t>
            </w:r>
          </w:p>
          <w:p w14:paraId="69C5E86C" w14:textId="77777777" w:rsidR="007F6A6D" w:rsidRDefault="00000000">
            <w:pPr>
              <w:widowControl/>
              <w:numPr>
                <w:ilvl w:val="0"/>
                <w:numId w:val="7"/>
              </w:numPr>
              <w:pBdr>
                <w:top w:val="nil"/>
                <w:left w:val="nil"/>
                <w:bottom w:val="nil"/>
                <w:right w:val="nil"/>
                <w:between w:val="nil"/>
              </w:pBdr>
              <w:jc w:val="left"/>
              <w:rPr>
                <w:rFonts w:ascii="Meiryo UI" w:hAnsi="Meiryo UI" w:cs="Meiryo UI"/>
                <w:color w:val="000000"/>
                <w:highlight w:val="white"/>
              </w:rPr>
            </w:pPr>
            <w:r>
              <w:rPr>
                <w:rFonts w:ascii="Meiryo UI" w:hAnsi="Meiryo UI" w:cs="Meiryo UI"/>
                <w:color w:val="000000"/>
                <w:highlight w:val="white"/>
              </w:rPr>
              <w:t xml:space="preserve">TLS_AES_256_GCM_SHA384 </w:t>
            </w:r>
          </w:p>
          <w:p w14:paraId="68726AB2" w14:textId="77777777" w:rsidR="007F6A6D" w:rsidRDefault="00000000">
            <w:pPr>
              <w:widowControl/>
              <w:numPr>
                <w:ilvl w:val="0"/>
                <w:numId w:val="7"/>
              </w:numPr>
              <w:pBdr>
                <w:top w:val="nil"/>
                <w:left w:val="nil"/>
                <w:bottom w:val="nil"/>
                <w:right w:val="nil"/>
                <w:between w:val="nil"/>
              </w:pBdr>
              <w:jc w:val="left"/>
              <w:rPr>
                <w:rFonts w:ascii="Meiryo UI" w:hAnsi="Meiryo UI" w:cs="Meiryo UI"/>
                <w:color w:val="000000"/>
                <w:highlight w:val="white"/>
              </w:rPr>
            </w:pPr>
            <w:r>
              <w:rPr>
                <w:rFonts w:ascii="Meiryo UI" w:hAnsi="Meiryo UI" w:cs="Meiryo UI"/>
                <w:color w:val="000000"/>
                <w:highlight w:val="white"/>
              </w:rPr>
              <w:t xml:space="preserve">TLS_AES_128_GCM_SHA256 </w:t>
            </w:r>
          </w:p>
          <w:p w14:paraId="08742B59" w14:textId="77777777" w:rsidR="007F6A6D" w:rsidRDefault="00000000">
            <w:pPr>
              <w:widowControl/>
              <w:numPr>
                <w:ilvl w:val="0"/>
                <w:numId w:val="7"/>
              </w:numPr>
              <w:pBdr>
                <w:top w:val="nil"/>
                <w:left w:val="nil"/>
                <w:bottom w:val="nil"/>
                <w:right w:val="nil"/>
                <w:between w:val="nil"/>
              </w:pBdr>
              <w:jc w:val="left"/>
              <w:rPr>
                <w:rFonts w:ascii="Meiryo UI" w:hAnsi="Meiryo UI" w:cs="Meiryo UI"/>
                <w:color w:val="000000"/>
              </w:rPr>
            </w:pPr>
            <w:r>
              <w:rPr>
                <w:rFonts w:ascii="Meiryo UI" w:hAnsi="Meiryo UI" w:cs="Meiryo UI"/>
                <w:color w:val="000000"/>
                <w:highlight w:val="white"/>
              </w:rPr>
              <w:t>TLS_AES_128_CCM_SHA256</w:t>
            </w:r>
          </w:p>
          <w:p w14:paraId="6BAFB265" w14:textId="77777777" w:rsidR="007F6A6D" w:rsidRDefault="007F6A6D">
            <w:pPr>
              <w:widowControl/>
              <w:pBdr>
                <w:top w:val="nil"/>
                <w:left w:val="nil"/>
                <w:bottom w:val="nil"/>
                <w:right w:val="nil"/>
                <w:between w:val="nil"/>
              </w:pBdr>
              <w:jc w:val="left"/>
              <w:rPr>
                <w:rFonts w:ascii="Meiryo UI" w:hAnsi="Meiryo UI" w:cs="Meiryo UI"/>
                <w:color w:val="000000"/>
              </w:rPr>
            </w:pPr>
          </w:p>
          <w:p w14:paraId="4E5BCE51" w14:textId="77777777" w:rsidR="007F6A6D" w:rsidRDefault="00000000">
            <w:pPr>
              <w:widowControl/>
              <w:pBdr>
                <w:top w:val="nil"/>
                <w:left w:val="nil"/>
                <w:bottom w:val="nil"/>
                <w:right w:val="nil"/>
                <w:between w:val="nil"/>
              </w:pBdr>
              <w:jc w:val="left"/>
              <w:rPr>
                <w:rFonts w:ascii="Meiryo UI" w:hAnsi="Meiryo UI" w:cs="Meiryo UI"/>
                <w:color w:val="000000"/>
              </w:rPr>
            </w:pPr>
            <w:r>
              <w:rPr>
                <w:rFonts w:ascii="Meiryo UI" w:hAnsi="Meiryo UI" w:cs="Meiryo UI"/>
                <w:color w:val="000000"/>
              </w:rPr>
              <w:t>なお上記の指定は、他のCipher Suitesの実装を排除するものではない。</w:t>
            </w:r>
          </w:p>
        </w:tc>
      </w:tr>
      <w:tr w:rsidR="007F6A6D" w14:paraId="4385FD0A" w14:textId="77777777">
        <w:tc>
          <w:tcPr>
            <w:tcW w:w="1334" w:type="dxa"/>
          </w:tcPr>
          <w:p w14:paraId="29481957" w14:textId="77777777" w:rsidR="007F6A6D" w:rsidRDefault="00000000">
            <w:pPr>
              <w:widowControl/>
              <w:jc w:val="left"/>
              <w:rPr>
                <w:rFonts w:ascii="Meiryo UI" w:hAnsi="Meiryo UI" w:cs="Meiryo UI"/>
              </w:rPr>
            </w:pPr>
            <w:r>
              <w:rPr>
                <w:rFonts w:ascii="Meiryo UI" w:hAnsi="Meiryo UI" w:cs="Meiryo UI"/>
              </w:rPr>
              <w:t>クライアント</w:t>
            </w:r>
          </w:p>
          <w:p w14:paraId="4E00EBB5" w14:textId="77777777" w:rsidR="007F6A6D" w:rsidRDefault="00000000">
            <w:pPr>
              <w:widowControl/>
              <w:jc w:val="left"/>
              <w:rPr>
                <w:rFonts w:ascii="Meiryo UI" w:hAnsi="Meiryo UI" w:cs="Meiryo UI"/>
              </w:rPr>
            </w:pPr>
            <w:r>
              <w:rPr>
                <w:rFonts w:ascii="Meiryo UI" w:hAnsi="Meiryo UI" w:cs="Meiryo UI"/>
              </w:rPr>
              <w:t>認証</w:t>
            </w:r>
          </w:p>
        </w:tc>
        <w:tc>
          <w:tcPr>
            <w:tcW w:w="1843" w:type="dxa"/>
          </w:tcPr>
          <w:p w14:paraId="145F5513" w14:textId="77777777" w:rsidR="007F6A6D" w:rsidRDefault="00000000">
            <w:pPr>
              <w:widowControl/>
              <w:jc w:val="left"/>
              <w:rPr>
                <w:rFonts w:ascii="Meiryo UI" w:hAnsi="Meiryo UI" w:cs="Meiryo UI"/>
              </w:rPr>
            </w:pPr>
            <w:r>
              <w:rPr>
                <w:rFonts w:ascii="Meiryo UI" w:hAnsi="Meiryo UI" w:cs="Meiryo UI"/>
              </w:rPr>
              <w:t>HUがトヨタサーバに接続。</w:t>
            </w:r>
          </w:p>
        </w:tc>
        <w:tc>
          <w:tcPr>
            <w:tcW w:w="1601" w:type="dxa"/>
            <w:vMerge/>
          </w:tcPr>
          <w:p w14:paraId="284F76F8" w14:textId="77777777" w:rsidR="007F6A6D" w:rsidRDefault="007F6A6D">
            <w:pPr>
              <w:pBdr>
                <w:top w:val="nil"/>
                <w:left w:val="nil"/>
                <w:bottom w:val="nil"/>
                <w:right w:val="nil"/>
                <w:between w:val="nil"/>
              </w:pBdr>
              <w:spacing w:line="276" w:lineRule="auto"/>
              <w:jc w:val="left"/>
              <w:rPr>
                <w:rFonts w:ascii="Meiryo UI" w:hAnsi="Meiryo UI" w:cs="Meiryo UI"/>
              </w:rPr>
            </w:pPr>
          </w:p>
        </w:tc>
        <w:tc>
          <w:tcPr>
            <w:tcW w:w="4784" w:type="dxa"/>
          </w:tcPr>
          <w:p w14:paraId="0B93E35C" w14:textId="77777777" w:rsidR="007F6A6D" w:rsidRDefault="00000000">
            <w:pPr>
              <w:widowControl/>
              <w:jc w:val="left"/>
              <w:rPr>
                <w:rFonts w:ascii="Meiryo UI" w:hAnsi="Meiryo UI" w:cs="Meiryo UI"/>
              </w:rPr>
            </w:pPr>
            <w:r>
              <w:rPr>
                <w:rFonts w:ascii="Meiryo UI" w:hAnsi="Meiryo UI" w:cs="Meiryo UI"/>
              </w:rPr>
              <w:t>ECDSA [256]</w:t>
            </w:r>
          </w:p>
        </w:tc>
      </w:tr>
      <w:tr w:rsidR="007F6A6D" w14:paraId="216C6120" w14:textId="77777777">
        <w:tc>
          <w:tcPr>
            <w:tcW w:w="1334" w:type="dxa"/>
            <w:vMerge w:val="restart"/>
          </w:tcPr>
          <w:p w14:paraId="06494074" w14:textId="77777777" w:rsidR="007F6A6D" w:rsidRDefault="00000000">
            <w:pPr>
              <w:widowControl/>
              <w:jc w:val="left"/>
              <w:rPr>
                <w:rFonts w:ascii="Meiryo UI" w:hAnsi="Meiryo UI" w:cs="Meiryo UI"/>
              </w:rPr>
            </w:pPr>
            <w:r>
              <w:rPr>
                <w:rFonts w:ascii="Meiryo UI" w:hAnsi="Meiryo UI" w:cs="Meiryo UI"/>
              </w:rPr>
              <w:t>データ</w:t>
            </w:r>
          </w:p>
          <w:p w14:paraId="433A511F" w14:textId="77777777" w:rsidR="007F6A6D" w:rsidRDefault="00000000">
            <w:pPr>
              <w:widowControl/>
              <w:jc w:val="left"/>
              <w:rPr>
                <w:rFonts w:ascii="Meiryo UI" w:hAnsi="Meiryo UI" w:cs="Meiryo UI"/>
              </w:rPr>
            </w:pPr>
            <w:r>
              <w:rPr>
                <w:rFonts w:ascii="Meiryo UI" w:hAnsi="Meiryo UI" w:cs="Meiryo UI"/>
              </w:rPr>
              <w:t>完全性検証</w:t>
            </w:r>
          </w:p>
        </w:tc>
        <w:tc>
          <w:tcPr>
            <w:tcW w:w="1843" w:type="dxa"/>
          </w:tcPr>
          <w:p w14:paraId="2F46E7D5" w14:textId="77777777" w:rsidR="007F6A6D" w:rsidRDefault="00000000">
            <w:pPr>
              <w:widowControl/>
              <w:numPr>
                <w:ilvl w:val="0"/>
                <w:numId w:val="12"/>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リプロデータ</w:t>
            </w:r>
          </w:p>
          <w:p w14:paraId="4E389A7D" w14:textId="77777777" w:rsidR="007F6A6D" w:rsidRDefault="00000000">
            <w:pPr>
              <w:widowControl/>
              <w:numPr>
                <w:ilvl w:val="0"/>
                <w:numId w:val="12"/>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セキュアブート</w:t>
            </w:r>
          </w:p>
          <w:p w14:paraId="6C8B8B85" w14:textId="77777777" w:rsidR="007F6A6D" w:rsidRDefault="00000000">
            <w:pPr>
              <w:widowControl/>
              <w:numPr>
                <w:ilvl w:val="0"/>
                <w:numId w:val="12"/>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その他署名</w:t>
            </w:r>
          </w:p>
        </w:tc>
        <w:tc>
          <w:tcPr>
            <w:tcW w:w="1601" w:type="dxa"/>
          </w:tcPr>
          <w:p w14:paraId="40744C8D" w14:textId="77777777" w:rsidR="007F6A6D" w:rsidRDefault="00000000">
            <w:pPr>
              <w:widowControl/>
              <w:jc w:val="left"/>
              <w:rPr>
                <w:rFonts w:ascii="Meiryo UI" w:hAnsi="Meiryo UI" w:cs="Meiryo UI"/>
              </w:rPr>
            </w:pPr>
            <w:r>
              <w:rPr>
                <w:rFonts w:ascii="Meiryo UI" w:hAnsi="Meiryo UI" w:cs="Meiryo UI"/>
              </w:rPr>
              <w:t>デジタル署名</w:t>
            </w:r>
          </w:p>
        </w:tc>
        <w:tc>
          <w:tcPr>
            <w:tcW w:w="4784" w:type="dxa"/>
          </w:tcPr>
          <w:p w14:paraId="48A991F7" w14:textId="77777777" w:rsidR="007F6A6D" w:rsidRDefault="00000000">
            <w:pPr>
              <w:widowControl/>
              <w:numPr>
                <w:ilvl w:val="0"/>
                <w:numId w:val="3"/>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ECDSA-256</w:t>
            </w:r>
          </w:p>
          <w:p w14:paraId="2C519B48" w14:textId="77777777" w:rsidR="007F6A6D" w:rsidRDefault="00000000">
            <w:pPr>
              <w:widowControl/>
              <w:numPr>
                <w:ilvl w:val="0"/>
                <w:numId w:val="3"/>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ECDSA-256 ※マイコン特有の形式を用いる場合は、本書の担当者と協議後、別途取り決める。</w:t>
            </w:r>
          </w:p>
          <w:p w14:paraId="51BED7DF" w14:textId="77777777" w:rsidR="007F6A6D" w:rsidRDefault="00000000">
            <w:pPr>
              <w:widowControl/>
              <w:numPr>
                <w:ilvl w:val="0"/>
                <w:numId w:val="3"/>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 xml:space="preserve">ECDSA-256、RSA-3072、RSA-4096　</w:t>
            </w:r>
          </w:p>
        </w:tc>
      </w:tr>
      <w:tr w:rsidR="007F6A6D" w14:paraId="340B3B3C" w14:textId="77777777">
        <w:tc>
          <w:tcPr>
            <w:tcW w:w="1334" w:type="dxa"/>
            <w:vMerge/>
          </w:tcPr>
          <w:p w14:paraId="55D6DDAB" w14:textId="77777777" w:rsidR="007F6A6D" w:rsidRDefault="007F6A6D">
            <w:pPr>
              <w:pBdr>
                <w:top w:val="nil"/>
                <w:left w:val="nil"/>
                <w:bottom w:val="nil"/>
                <w:right w:val="nil"/>
                <w:between w:val="nil"/>
              </w:pBdr>
              <w:spacing w:line="276" w:lineRule="auto"/>
              <w:jc w:val="left"/>
              <w:rPr>
                <w:rFonts w:ascii="Meiryo UI" w:hAnsi="Meiryo UI" w:cs="Meiryo UI"/>
                <w:color w:val="000000"/>
              </w:rPr>
            </w:pPr>
          </w:p>
        </w:tc>
        <w:tc>
          <w:tcPr>
            <w:tcW w:w="1843" w:type="dxa"/>
          </w:tcPr>
          <w:p w14:paraId="2F02C92E" w14:textId="77777777" w:rsidR="007F6A6D" w:rsidRDefault="00000000">
            <w:pPr>
              <w:widowControl/>
              <w:jc w:val="left"/>
              <w:rPr>
                <w:rFonts w:ascii="Meiryo UI" w:hAnsi="Meiryo UI" w:cs="Meiryo UI"/>
              </w:rPr>
            </w:pPr>
            <w:r>
              <w:rPr>
                <w:rFonts w:ascii="Meiryo UI" w:hAnsi="Meiryo UI" w:cs="Meiryo UI"/>
              </w:rPr>
              <w:t>ユーザプロファイル</w:t>
            </w:r>
          </w:p>
        </w:tc>
        <w:tc>
          <w:tcPr>
            <w:tcW w:w="1601" w:type="dxa"/>
          </w:tcPr>
          <w:p w14:paraId="18ECBE4F" w14:textId="77777777" w:rsidR="007F6A6D" w:rsidRDefault="00000000">
            <w:pPr>
              <w:widowControl/>
              <w:jc w:val="left"/>
              <w:rPr>
                <w:rFonts w:ascii="Meiryo UI" w:hAnsi="Meiryo UI" w:cs="Meiryo UI"/>
              </w:rPr>
            </w:pPr>
            <w:r>
              <w:rPr>
                <w:rFonts w:ascii="Meiryo UI" w:hAnsi="Meiryo UI" w:cs="Meiryo UI"/>
              </w:rPr>
              <w:t>メッセージ認証</w:t>
            </w:r>
          </w:p>
        </w:tc>
        <w:tc>
          <w:tcPr>
            <w:tcW w:w="4784" w:type="dxa"/>
          </w:tcPr>
          <w:p w14:paraId="4D4D92F2" w14:textId="77777777" w:rsidR="007F6A6D" w:rsidRDefault="00000000">
            <w:pPr>
              <w:widowControl/>
              <w:jc w:val="left"/>
              <w:rPr>
                <w:rFonts w:ascii="Meiryo UI" w:hAnsi="Meiryo UI" w:cs="Meiryo UI"/>
              </w:rPr>
            </w:pPr>
            <w:r>
              <w:rPr>
                <w:rFonts w:ascii="Meiryo UI" w:hAnsi="Meiryo UI" w:cs="Meiryo UI"/>
              </w:rPr>
              <w:t>HMAC [SHA-256]</w:t>
            </w:r>
          </w:p>
        </w:tc>
      </w:tr>
    </w:tbl>
    <w:p w14:paraId="2DEC4729" w14:textId="77777777" w:rsidR="007F6A6D" w:rsidRDefault="007F6A6D">
      <w:pPr>
        <w:ind w:left="479"/>
        <w:jc w:val="left"/>
        <w:rPr>
          <w:rFonts w:ascii="Meiryo UI" w:hAnsi="Meiryo UI" w:cs="Meiryo UI"/>
        </w:rPr>
      </w:pPr>
    </w:p>
    <w:p w14:paraId="5C72CBFB" w14:textId="77777777" w:rsidR="007F6A6D" w:rsidRDefault="00000000">
      <w:pPr>
        <w:pStyle w:val="3"/>
        <w:ind w:left="609"/>
        <w:rPr>
          <w:rFonts w:ascii="Meiryo UI" w:hAnsi="Meiryo UI" w:cs="Meiryo UI"/>
        </w:rPr>
      </w:pPr>
      <w:bookmarkStart w:id="46" w:name="_heading=h.32hioqz" w:colFirst="0" w:colLast="0"/>
      <w:bookmarkEnd w:id="46"/>
      <w:r>
        <w:rPr>
          <w:rFonts w:ascii="Meiryo UI" w:hAnsi="Meiryo UI" w:cs="Meiryo UI"/>
        </w:rPr>
        <w:t>4.1.3.1.　トヨタサーバ向けCipher Suites</w:t>
      </w:r>
    </w:p>
    <w:p w14:paraId="3B083F17" w14:textId="77777777" w:rsidR="007F6A6D" w:rsidRDefault="00000000">
      <w:pPr>
        <w:widowControl/>
        <w:ind w:left="1275"/>
        <w:jc w:val="left"/>
        <w:rPr>
          <w:rFonts w:ascii="Meiryo UI" w:hAnsi="Meiryo UI" w:cs="Meiryo UI"/>
        </w:rPr>
      </w:pPr>
      <w:r>
        <w:rPr>
          <w:rFonts w:ascii="Meiryo UI" w:hAnsi="Meiryo UI" w:cs="Meiryo UI"/>
        </w:rPr>
        <w:t>トヨタサーバ向けのTLSに必須となる、Cipher Suitesを以下に示す。</w:t>
      </w:r>
    </w:p>
    <w:tbl>
      <w:tblPr>
        <w:tblStyle w:val="afffb"/>
        <w:tblW w:w="8327" w:type="dxa"/>
        <w:tblInd w:w="13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488"/>
        <w:gridCol w:w="1113"/>
        <w:gridCol w:w="1134"/>
        <w:gridCol w:w="917"/>
        <w:gridCol w:w="917"/>
        <w:gridCol w:w="918"/>
        <w:gridCol w:w="917"/>
        <w:gridCol w:w="923"/>
      </w:tblGrid>
      <w:tr w:rsidR="007F6A6D" w14:paraId="21720186" w14:textId="77777777">
        <w:trPr>
          <w:trHeight w:val="151"/>
        </w:trPr>
        <w:tc>
          <w:tcPr>
            <w:tcW w:w="1488" w:type="dxa"/>
            <w:vMerge w:val="restart"/>
            <w:tcBorders>
              <w:top w:val="single" w:sz="4" w:space="0" w:color="000000"/>
              <w:left w:val="single" w:sz="4" w:space="0" w:color="000000"/>
              <w:bottom w:val="single" w:sz="4" w:space="0" w:color="000000"/>
              <w:right w:val="single" w:sz="4" w:space="0" w:color="000000"/>
            </w:tcBorders>
            <w:shd w:val="clear" w:color="auto" w:fill="D7E3BC"/>
          </w:tcPr>
          <w:p w14:paraId="46692634" w14:textId="77777777" w:rsidR="007F6A6D" w:rsidRDefault="00000000">
            <w:pPr>
              <w:jc w:val="left"/>
              <w:rPr>
                <w:rFonts w:ascii="Meiryo UI" w:hAnsi="Meiryo UI" w:cs="Meiryo UI"/>
              </w:rPr>
            </w:pPr>
            <w:r>
              <w:rPr>
                <w:rFonts w:ascii="Meiryo UI" w:hAnsi="Meiryo UI" w:cs="Meiryo UI"/>
              </w:rPr>
              <w:t>ID</w:t>
            </w:r>
          </w:p>
        </w:tc>
        <w:tc>
          <w:tcPr>
            <w:tcW w:w="1113" w:type="dxa"/>
            <w:vMerge w:val="restart"/>
            <w:tcBorders>
              <w:top w:val="single" w:sz="4" w:space="0" w:color="000000"/>
              <w:left w:val="single" w:sz="4" w:space="0" w:color="000000"/>
              <w:bottom w:val="single" w:sz="4" w:space="0" w:color="000000"/>
              <w:right w:val="single" w:sz="4" w:space="0" w:color="000000"/>
            </w:tcBorders>
            <w:shd w:val="clear" w:color="auto" w:fill="D7E3BC"/>
          </w:tcPr>
          <w:p w14:paraId="4AEB725B" w14:textId="77777777" w:rsidR="007F6A6D" w:rsidRDefault="00000000">
            <w:pPr>
              <w:jc w:val="left"/>
              <w:rPr>
                <w:rFonts w:ascii="Meiryo UI" w:hAnsi="Meiryo UI" w:cs="Meiryo UI"/>
              </w:rPr>
            </w:pPr>
            <w:r>
              <w:rPr>
                <w:rFonts w:ascii="Meiryo UI" w:hAnsi="Meiryo UI" w:cs="Meiryo UI"/>
              </w:rPr>
              <w:t>Key Exchange</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D7E3BC"/>
          </w:tcPr>
          <w:p w14:paraId="458EE241" w14:textId="77777777" w:rsidR="007F6A6D" w:rsidRDefault="00000000">
            <w:pPr>
              <w:jc w:val="left"/>
              <w:rPr>
                <w:rFonts w:ascii="Meiryo UI" w:hAnsi="Meiryo UI" w:cs="Meiryo UI"/>
              </w:rPr>
            </w:pPr>
            <w:r>
              <w:rPr>
                <w:rFonts w:ascii="Meiryo UI" w:hAnsi="Meiryo UI" w:cs="Meiryo UI"/>
              </w:rPr>
              <w:t>Auth</w:t>
            </w:r>
          </w:p>
        </w:tc>
        <w:tc>
          <w:tcPr>
            <w:tcW w:w="2752" w:type="dxa"/>
            <w:gridSpan w:val="3"/>
            <w:tcBorders>
              <w:top w:val="single" w:sz="4" w:space="0" w:color="000000"/>
              <w:left w:val="single" w:sz="4" w:space="0" w:color="000000"/>
              <w:bottom w:val="single" w:sz="4" w:space="0" w:color="000000"/>
              <w:right w:val="single" w:sz="4" w:space="0" w:color="000000"/>
            </w:tcBorders>
            <w:shd w:val="clear" w:color="auto" w:fill="D7E3BC"/>
          </w:tcPr>
          <w:p w14:paraId="158A9F3F" w14:textId="77777777" w:rsidR="007F6A6D" w:rsidRDefault="00000000">
            <w:pPr>
              <w:jc w:val="left"/>
              <w:rPr>
                <w:rFonts w:ascii="Meiryo UI" w:hAnsi="Meiryo UI" w:cs="Meiryo UI"/>
              </w:rPr>
            </w:pPr>
            <w:r>
              <w:rPr>
                <w:rFonts w:ascii="Meiryo UI" w:hAnsi="Meiryo UI" w:cs="Meiryo UI"/>
              </w:rPr>
              <w:t>Encryption</w:t>
            </w:r>
          </w:p>
        </w:tc>
        <w:tc>
          <w:tcPr>
            <w:tcW w:w="1840" w:type="dxa"/>
            <w:gridSpan w:val="2"/>
            <w:tcBorders>
              <w:top w:val="single" w:sz="4" w:space="0" w:color="000000"/>
              <w:left w:val="single" w:sz="4" w:space="0" w:color="000000"/>
              <w:bottom w:val="single" w:sz="4" w:space="0" w:color="000000"/>
              <w:right w:val="single" w:sz="4" w:space="0" w:color="000000"/>
            </w:tcBorders>
            <w:shd w:val="clear" w:color="auto" w:fill="D7E3BC"/>
          </w:tcPr>
          <w:p w14:paraId="020C003E" w14:textId="77777777" w:rsidR="007F6A6D" w:rsidRDefault="00000000">
            <w:pPr>
              <w:jc w:val="left"/>
              <w:rPr>
                <w:rFonts w:ascii="Meiryo UI" w:hAnsi="Meiryo UI" w:cs="Meiryo UI"/>
              </w:rPr>
            </w:pPr>
            <w:r>
              <w:rPr>
                <w:rFonts w:ascii="Meiryo UI" w:hAnsi="Meiryo UI" w:cs="Meiryo UI"/>
              </w:rPr>
              <w:t>MAC</w:t>
            </w:r>
          </w:p>
        </w:tc>
      </w:tr>
      <w:tr w:rsidR="007F6A6D" w14:paraId="19375A11" w14:textId="77777777">
        <w:trPr>
          <w:trHeight w:val="134"/>
        </w:trPr>
        <w:tc>
          <w:tcPr>
            <w:tcW w:w="1488" w:type="dxa"/>
            <w:vMerge/>
            <w:tcBorders>
              <w:top w:val="single" w:sz="4" w:space="0" w:color="000000"/>
              <w:left w:val="single" w:sz="4" w:space="0" w:color="000000"/>
              <w:bottom w:val="single" w:sz="4" w:space="0" w:color="000000"/>
              <w:right w:val="single" w:sz="4" w:space="0" w:color="000000"/>
            </w:tcBorders>
            <w:shd w:val="clear" w:color="auto" w:fill="D7E3BC"/>
          </w:tcPr>
          <w:p w14:paraId="2DB13199" w14:textId="77777777" w:rsidR="007F6A6D" w:rsidRDefault="007F6A6D">
            <w:pPr>
              <w:pBdr>
                <w:top w:val="nil"/>
                <w:left w:val="nil"/>
                <w:bottom w:val="nil"/>
                <w:right w:val="nil"/>
                <w:between w:val="nil"/>
              </w:pBdr>
              <w:spacing w:line="276" w:lineRule="auto"/>
              <w:jc w:val="left"/>
              <w:rPr>
                <w:rFonts w:ascii="Meiryo UI" w:hAnsi="Meiryo UI" w:cs="Meiryo UI"/>
              </w:rPr>
            </w:pPr>
          </w:p>
        </w:tc>
        <w:tc>
          <w:tcPr>
            <w:tcW w:w="1113" w:type="dxa"/>
            <w:vMerge/>
            <w:tcBorders>
              <w:top w:val="single" w:sz="4" w:space="0" w:color="000000"/>
              <w:left w:val="single" w:sz="4" w:space="0" w:color="000000"/>
              <w:bottom w:val="single" w:sz="4" w:space="0" w:color="000000"/>
              <w:right w:val="single" w:sz="4" w:space="0" w:color="000000"/>
            </w:tcBorders>
            <w:shd w:val="clear" w:color="auto" w:fill="D7E3BC"/>
          </w:tcPr>
          <w:p w14:paraId="01C882BE" w14:textId="77777777" w:rsidR="007F6A6D" w:rsidRDefault="007F6A6D">
            <w:pPr>
              <w:pBdr>
                <w:top w:val="nil"/>
                <w:left w:val="nil"/>
                <w:bottom w:val="nil"/>
                <w:right w:val="nil"/>
                <w:between w:val="nil"/>
              </w:pBdr>
              <w:spacing w:line="276" w:lineRule="auto"/>
              <w:jc w:val="left"/>
              <w:rPr>
                <w:rFonts w:ascii="Meiryo UI" w:hAnsi="Meiryo UI" w:cs="Meiryo UI"/>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D7E3BC"/>
          </w:tcPr>
          <w:p w14:paraId="044C636E" w14:textId="77777777" w:rsidR="007F6A6D" w:rsidRDefault="007F6A6D">
            <w:pPr>
              <w:pBdr>
                <w:top w:val="nil"/>
                <w:left w:val="nil"/>
                <w:bottom w:val="nil"/>
                <w:right w:val="nil"/>
                <w:between w:val="nil"/>
              </w:pBdr>
              <w:spacing w:line="276" w:lineRule="auto"/>
              <w:jc w:val="left"/>
              <w:rPr>
                <w:rFonts w:ascii="Meiryo UI" w:hAnsi="Meiryo UI" w:cs="Meiryo UI"/>
              </w:rPr>
            </w:pPr>
          </w:p>
        </w:tc>
        <w:tc>
          <w:tcPr>
            <w:tcW w:w="917" w:type="dxa"/>
            <w:tcBorders>
              <w:top w:val="single" w:sz="4" w:space="0" w:color="000000"/>
              <w:left w:val="single" w:sz="4" w:space="0" w:color="000000"/>
              <w:bottom w:val="single" w:sz="4" w:space="0" w:color="000000"/>
              <w:right w:val="single" w:sz="4" w:space="0" w:color="000000"/>
            </w:tcBorders>
            <w:shd w:val="clear" w:color="auto" w:fill="D7E3BC"/>
          </w:tcPr>
          <w:p w14:paraId="018F337B" w14:textId="77777777" w:rsidR="007F6A6D" w:rsidRDefault="00000000">
            <w:pPr>
              <w:jc w:val="left"/>
              <w:rPr>
                <w:rFonts w:ascii="Meiryo UI" w:hAnsi="Meiryo UI" w:cs="Meiryo UI"/>
              </w:rPr>
            </w:pPr>
            <w:r>
              <w:rPr>
                <w:rFonts w:ascii="Meiryo UI" w:hAnsi="Meiryo UI" w:cs="Meiryo UI"/>
              </w:rPr>
              <w:t>Cipher</w:t>
            </w:r>
          </w:p>
        </w:tc>
        <w:tc>
          <w:tcPr>
            <w:tcW w:w="917" w:type="dxa"/>
            <w:tcBorders>
              <w:top w:val="single" w:sz="4" w:space="0" w:color="000000"/>
              <w:left w:val="single" w:sz="4" w:space="0" w:color="000000"/>
              <w:bottom w:val="single" w:sz="4" w:space="0" w:color="000000"/>
              <w:right w:val="single" w:sz="4" w:space="0" w:color="000000"/>
            </w:tcBorders>
            <w:shd w:val="clear" w:color="auto" w:fill="D7E3BC"/>
          </w:tcPr>
          <w:p w14:paraId="6DB6A8D9" w14:textId="77777777" w:rsidR="007F6A6D" w:rsidRDefault="00000000">
            <w:pPr>
              <w:jc w:val="left"/>
              <w:rPr>
                <w:rFonts w:ascii="Meiryo UI" w:hAnsi="Meiryo UI" w:cs="Meiryo UI"/>
              </w:rPr>
            </w:pPr>
            <w:r>
              <w:rPr>
                <w:rFonts w:ascii="Meiryo UI" w:hAnsi="Meiryo UI" w:cs="Meiryo UI"/>
              </w:rPr>
              <w:t>Len</w:t>
            </w:r>
          </w:p>
        </w:tc>
        <w:tc>
          <w:tcPr>
            <w:tcW w:w="918" w:type="dxa"/>
            <w:tcBorders>
              <w:top w:val="single" w:sz="4" w:space="0" w:color="000000"/>
              <w:left w:val="single" w:sz="4" w:space="0" w:color="000000"/>
              <w:bottom w:val="single" w:sz="4" w:space="0" w:color="000000"/>
              <w:right w:val="single" w:sz="4" w:space="0" w:color="000000"/>
            </w:tcBorders>
            <w:shd w:val="clear" w:color="auto" w:fill="D7E3BC"/>
          </w:tcPr>
          <w:p w14:paraId="1378801B" w14:textId="77777777" w:rsidR="007F6A6D" w:rsidRDefault="00000000">
            <w:pPr>
              <w:jc w:val="left"/>
              <w:rPr>
                <w:rFonts w:ascii="Meiryo UI" w:hAnsi="Meiryo UI" w:cs="Meiryo UI"/>
              </w:rPr>
            </w:pPr>
            <w:r>
              <w:rPr>
                <w:rFonts w:ascii="Meiryo UI" w:hAnsi="Meiryo UI" w:cs="Meiryo UI"/>
              </w:rPr>
              <w:t>Mode</w:t>
            </w:r>
          </w:p>
        </w:tc>
        <w:tc>
          <w:tcPr>
            <w:tcW w:w="917" w:type="dxa"/>
            <w:tcBorders>
              <w:top w:val="single" w:sz="4" w:space="0" w:color="000000"/>
              <w:left w:val="single" w:sz="4" w:space="0" w:color="000000"/>
              <w:bottom w:val="single" w:sz="4" w:space="0" w:color="000000"/>
              <w:right w:val="single" w:sz="4" w:space="0" w:color="000000"/>
            </w:tcBorders>
            <w:shd w:val="clear" w:color="auto" w:fill="D7E3BC"/>
          </w:tcPr>
          <w:p w14:paraId="10D739E5" w14:textId="77777777" w:rsidR="007F6A6D" w:rsidRDefault="00000000">
            <w:pPr>
              <w:jc w:val="left"/>
              <w:rPr>
                <w:rFonts w:ascii="Meiryo UI" w:hAnsi="Meiryo UI" w:cs="Meiryo UI"/>
              </w:rPr>
            </w:pPr>
            <w:r>
              <w:rPr>
                <w:rFonts w:ascii="Meiryo UI" w:hAnsi="Meiryo UI" w:cs="Meiryo UI"/>
              </w:rPr>
              <w:t>Hash</w:t>
            </w:r>
          </w:p>
        </w:tc>
        <w:tc>
          <w:tcPr>
            <w:tcW w:w="923" w:type="dxa"/>
            <w:tcBorders>
              <w:top w:val="single" w:sz="4" w:space="0" w:color="000000"/>
              <w:left w:val="single" w:sz="4" w:space="0" w:color="000000"/>
              <w:bottom w:val="single" w:sz="4" w:space="0" w:color="000000"/>
              <w:right w:val="single" w:sz="4" w:space="0" w:color="000000"/>
            </w:tcBorders>
            <w:shd w:val="clear" w:color="auto" w:fill="D7E3BC"/>
          </w:tcPr>
          <w:p w14:paraId="2BD4AE81" w14:textId="77777777" w:rsidR="007F6A6D" w:rsidRDefault="00000000">
            <w:pPr>
              <w:jc w:val="left"/>
              <w:rPr>
                <w:rFonts w:ascii="Meiryo UI" w:hAnsi="Meiryo UI" w:cs="Meiryo UI"/>
              </w:rPr>
            </w:pPr>
            <w:r>
              <w:rPr>
                <w:rFonts w:ascii="Meiryo UI" w:hAnsi="Meiryo UI" w:cs="Meiryo UI"/>
              </w:rPr>
              <w:t>Len</w:t>
            </w:r>
          </w:p>
        </w:tc>
      </w:tr>
      <w:tr w:rsidR="007F6A6D" w14:paraId="5ABCFB7E" w14:textId="77777777">
        <w:tc>
          <w:tcPr>
            <w:tcW w:w="1488" w:type="dxa"/>
            <w:tcBorders>
              <w:top w:val="single" w:sz="4" w:space="0" w:color="000000"/>
              <w:left w:val="single" w:sz="4" w:space="0" w:color="000000"/>
              <w:bottom w:val="single" w:sz="4" w:space="0" w:color="000000"/>
              <w:right w:val="single" w:sz="4" w:space="0" w:color="000000"/>
            </w:tcBorders>
          </w:tcPr>
          <w:p w14:paraId="7B86F16C" w14:textId="77777777" w:rsidR="007F6A6D" w:rsidRDefault="00000000">
            <w:pPr>
              <w:jc w:val="left"/>
              <w:rPr>
                <w:rFonts w:ascii="Meiryo UI" w:hAnsi="Meiryo UI" w:cs="Meiryo UI"/>
              </w:rPr>
            </w:pPr>
            <w:r>
              <w:rPr>
                <w:rFonts w:ascii="Meiryo UI" w:hAnsi="Meiryo UI" w:cs="Meiryo UI"/>
                <w:color w:val="000000"/>
              </w:rPr>
              <w:t>{0xc0, 0x23}</w:t>
            </w:r>
          </w:p>
        </w:tc>
        <w:tc>
          <w:tcPr>
            <w:tcW w:w="1113" w:type="dxa"/>
            <w:tcBorders>
              <w:top w:val="single" w:sz="4" w:space="0" w:color="000000"/>
              <w:left w:val="single" w:sz="4" w:space="0" w:color="000000"/>
              <w:bottom w:val="single" w:sz="4" w:space="0" w:color="000000"/>
              <w:right w:val="single" w:sz="4" w:space="0" w:color="000000"/>
            </w:tcBorders>
          </w:tcPr>
          <w:p w14:paraId="02E8C5BB" w14:textId="77777777" w:rsidR="007F6A6D" w:rsidRDefault="00000000">
            <w:pPr>
              <w:jc w:val="left"/>
              <w:rPr>
                <w:rFonts w:ascii="Meiryo UI" w:hAnsi="Meiryo UI" w:cs="Meiryo UI"/>
              </w:rPr>
            </w:pPr>
            <w:r>
              <w:rPr>
                <w:rFonts w:ascii="Meiryo UI" w:hAnsi="Meiryo UI" w:cs="Meiryo UI"/>
                <w:color w:val="000000"/>
              </w:rPr>
              <w:t>ECDHE</w:t>
            </w:r>
          </w:p>
        </w:tc>
        <w:tc>
          <w:tcPr>
            <w:tcW w:w="1134" w:type="dxa"/>
            <w:tcBorders>
              <w:top w:val="single" w:sz="4" w:space="0" w:color="000000"/>
              <w:left w:val="single" w:sz="4" w:space="0" w:color="000000"/>
              <w:bottom w:val="single" w:sz="4" w:space="0" w:color="000000"/>
              <w:right w:val="single" w:sz="4" w:space="0" w:color="000000"/>
            </w:tcBorders>
          </w:tcPr>
          <w:p w14:paraId="36F65666" w14:textId="77777777" w:rsidR="007F6A6D" w:rsidRDefault="00000000">
            <w:pPr>
              <w:jc w:val="left"/>
              <w:rPr>
                <w:rFonts w:ascii="Meiryo UI" w:hAnsi="Meiryo UI" w:cs="Meiryo UI"/>
              </w:rPr>
            </w:pPr>
            <w:r>
              <w:rPr>
                <w:rFonts w:ascii="Meiryo UI" w:hAnsi="Meiryo UI" w:cs="Meiryo UI"/>
                <w:color w:val="000000"/>
              </w:rPr>
              <w:t xml:space="preserve">ECDSA </w:t>
            </w:r>
          </w:p>
        </w:tc>
        <w:tc>
          <w:tcPr>
            <w:tcW w:w="917" w:type="dxa"/>
            <w:tcBorders>
              <w:top w:val="single" w:sz="4" w:space="0" w:color="000000"/>
              <w:left w:val="single" w:sz="4" w:space="0" w:color="000000"/>
              <w:bottom w:val="single" w:sz="4" w:space="0" w:color="000000"/>
              <w:right w:val="single" w:sz="4" w:space="0" w:color="000000"/>
            </w:tcBorders>
          </w:tcPr>
          <w:p w14:paraId="235D5B21" w14:textId="77777777" w:rsidR="007F6A6D" w:rsidRDefault="00000000">
            <w:pPr>
              <w:jc w:val="left"/>
              <w:rPr>
                <w:rFonts w:ascii="Meiryo UI" w:hAnsi="Meiryo UI" w:cs="Meiryo UI"/>
              </w:rPr>
            </w:pPr>
            <w:r>
              <w:rPr>
                <w:rFonts w:ascii="Meiryo UI" w:hAnsi="Meiryo UI" w:cs="Meiryo UI"/>
                <w:color w:val="000000"/>
              </w:rPr>
              <w:t>AES</w:t>
            </w:r>
          </w:p>
        </w:tc>
        <w:tc>
          <w:tcPr>
            <w:tcW w:w="917" w:type="dxa"/>
            <w:tcBorders>
              <w:top w:val="single" w:sz="4" w:space="0" w:color="000000"/>
              <w:left w:val="single" w:sz="4" w:space="0" w:color="000000"/>
              <w:bottom w:val="single" w:sz="4" w:space="0" w:color="000000"/>
              <w:right w:val="single" w:sz="4" w:space="0" w:color="000000"/>
            </w:tcBorders>
          </w:tcPr>
          <w:p w14:paraId="4F7DC3D3" w14:textId="77777777" w:rsidR="007F6A6D" w:rsidRDefault="00000000">
            <w:pPr>
              <w:jc w:val="left"/>
              <w:rPr>
                <w:rFonts w:ascii="Meiryo UI" w:hAnsi="Meiryo UI" w:cs="Meiryo UI"/>
              </w:rPr>
            </w:pPr>
            <w:r>
              <w:rPr>
                <w:rFonts w:ascii="Meiryo UI" w:hAnsi="Meiryo UI" w:cs="Meiryo UI"/>
                <w:color w:val="000000"/>
              </w:rPr>
              <w:t>128</w:t>
            </w:r>
          </w:p>
        </w:tc>
        <w:tc>
          <w:tcPr>
            <w:tcW w:w="918" w:type="dxa"/>
            <w:tcBorders>
              <w:top w:val="single" w:sz="4" w:space="0" w:color="000000"/>
              <w:left w:val="single" w:sz="4" w:space="0" w:color="000000"/>
              <w:bottom w:val="single" w:sz="4" w:space="0" w:color="000000"/>
              <w:right w:val="single" w:sz="4" w:space="0" w:color="000000"/>
            </w:tcBorders>
          </w:tcPr>
          <w:p w14:paraId="26CE5064" w14:textId="77777777" w:rsidR="007F6A6D" w:rsidRDefault="00000000">
            <w:pPr>
              <w:jc w:val="left"/>
              <w:rPr>
                <w:rFonts w:ascii="Meiryo UI" w:hAnsi="Meiryo UI" w:cs="Meiryo UI"/>
              </w:rPr>
            </w:pPr>
            <w:r>
              <w:rPr>
                <w:rFonts w:ascii="Meiryo UI" w:hAnsi="Meiryo UI" w:cs="Meiryo UI"/>
                <w:color w:val="000000"/>
              </w:rPr>
              <w:t>CBC</w:t>
            </w:r>
          </w:p>
        </w:tc>
        <w:tc>
          <w:tcPr>
            <w:tcW w:w="917" w:type="dxa"/>
            <w:tcBorders>
              <w:top w:val="single" w:sz="4" w:space="0" w:color="000000"/>
              <w:left w:val="single" w:sz="4" w:space="0" w:color="000000"/>
              <w:bottom w:val="single" w:sz="4" w:space="0" w:color="000000"/>
              <w:right w:val="single" w:sz="4" w:space="0" w:color="000000"/>
            </w:tcBorders>
          </w:tcPr>
          <w:p w14:paraId="53EEE4E4" w14:textId="77777777" w:rsidR="007F6A6D" w:rsidRDefault="00000000">
            <w:pPr>
              <w:jc w:val="left"/>
              <w:rPr>
                <w:rFonts w:ascii="Meiryo UI" w:hAnsi="Meiryo UI" w:cs="Meiryo UI"/>
              </w:rPr>
            </w:pPr>
            <w:r>
              <w:rPr>
                <w:rFonts w:ascii="Meiryo UI" w:hAnsi="Meiryo UI" w:cs="Meiryo UI"/>
                <w:color w:val="000000"/>
              </w:rPr>
              <w:t>SHA</w:t>
            </w:r>
          </w:p>
        </w:tc>
        <w:tc>
          <w:tcPr>
            <w:tcW w:w="923" w:type="dxa"/>
            <w:tcBorders>
              <w:top w:val="single" w:sz="4" w:space="0" w:color="000000"/>
              <w:left w:val="single" w:sz="4" w:space="0" w:color="000000"/>
              <w:bottom w:val="single" w:sz="4" w:space="0" w:color="000000"/>
              <w:right w:val="single" w:sz="4" w:space="0" w:color="000000"/>
            </w:tcBorders>
          </w:tcPr>
          <w:p w14:paraId="0ECFF37F" w14:textId="77777777" w:rsidR="007F6A6D" w:rsidRDefault="00000000">
            <w:pPr>
              <w:jc w:val="left"/>
              <w:rPr>
                <w:rFonts w:ascii="Meiryo UI" w:hAnsi="Meiryo UI" w:cs="Meiryo UI"/>
              </w:rPr>
            </w:pPr>
            <w:r>
              <w:rPr>
                <w:rFonts w:ascii="Meiryo UI" w:hAnsi="Meiryo UI" w:cs="Meiryo UI"/>
                <w:color w:val="000000"/>
              </w:rPr>
              <w:t>256</w:t>
            </w:r>
          </w:p>
        </w:tc>
      </w:tr>
      <w:tr w:rsidR="007F6A6D" w14:paraId="4B70C5F4" w14:textId="77777777">
        <w:tc>
          <w:tcPr>
            <w:tcW w:w="1488" w:type="dxa"/>
            <w:tcBorders>
              <w:top w:val="single" w:sz="4" w:space="0" w:color="000000"/>
              <w:left w:val="single" w:sz="4" w:space="0" w:color="000000"/>
              <w:bottom w:val="single" w:sz="4" w:space="0" w:color="000000"/>
              <w:right w:val="single" w:sz="4" w:space="0" w:color="000000"/>
            </w:tcBorders>
          </w:tcPr>
          <w:p w14:paraId="1F08FEFF" w14:textId="77777777" w:rsidR="007F6A6D" w:rsidRDefault="00000000">
            <w:pPr>
              <w:jc w:val="left"/>
              <w:rPr>
                <w:rFonts w:ascii="Meiryo UI" w:hAnsi="Meiryo UI" w:cs="Meiryo UI"/>
              </w:rPr>
            </w:pPr>
            <w:r>
              <w:rPr>
                <w:rFonts w:ascii="Meiryo UI" w:hAnsi="Meiryo UI" w:cs="Meiryo UI"/>
                <w:color w:val="000000"/>
              </w:rPr>
              <w:t>{0xc0, 0x2b}</w:t>
            </w:r>
          </w:p>
        </w:tc>
        <w:tc>
          <w:tcPr>
            <w:tcW w:w="1113" w:type="dxa"/>
            <w:tcBorders>
              <w:top w:val="single" w:sz="4" w:space="0" w:color="000000"/>
              <w:left w:val="single" w:sz="4" w:space="0" w:color="000000"/>
              <w:bottom w:val="single" w:sz="4" w:space="0" w:color="000000"/>
              <w:right w:val="single" w:sz="4" w:space="0" w:color="000000"/>
            </w:tcBorders>
          </w:tcPr>
          <w:p w14:paraId="372B3788" w14:textId="77777777" w:rsidR="007F6A6D" w:rsidRDefault="00000000">
            <w:pPr>
              <w:jc w:val="left"/>
              <w:rPr>
                <w:rFonts w:ascii="Meiryo UI" w:hAnsi="Meiryo UI" w:cs="Meiryo UI"/>
              </w:rPr>
            </w:pPr>
            <w:r>
              <w:rPr>
                <w:rFonts w:ascii="Meiryo UI" w:hAnsi="Meiryo UI" w:cs="Meiryo UI"/>
                <w:color w:val="000000"/>
              </w:rPr>
              <w:t>ECDHE</w:t>
            </w:r>
          </w:p>
        </w:tc>
        <w:tc>
          <w:tcPr>
            <w:tcW w:w="1134" w:type="dxa"/>
            <w:tcBorders>
              <w:top w:val="single" w:sz="4" w:space="0" w:color="000000"/>
              <w:left w:val="single" w:sz="4" w:space="0" w:color="000000"/>
              <w:bottom w:val="single" w:sz="4" w:space="0" w:color="000000"/>
              <w:right w:val="single" w:sz="4" w:space="0" w:color="000000"/>
            </w:tcBorders>
          </w:tcPr>
          <w:p w14:paraId="0FFE2D68" w14:textId="77777777" w:rsidR="007F6A6D" w:rsidRDefault="00000000">
            <w:pPr>
              <w:jc w:val="left"/>
              <w:rPr>
                <w:rFonts w:ascii="Meiryo UI" w:hAnsi="Meiryo UI" w:cs="Meiryo UI"/>
              </w:rPr>
            </w:pPr>
            <w:r>
              <w:rPr>
                <w:rFonts w:ascii="Meiryo UI" w:hAnsi="Meiryo UI" w:cs="Meiryo UI"/>
                <w:color w:val="000000"/>
              </w:rPr>
              <w:t>ECDSA</w:t>
            </w:r>
          </w:p>
        </w:tc>
        <w:tc>
          <w:tcPr>
            <w:tcW w:w="917" w:type="dxa"/>
            <w:tcBorders>
              <w:top w:val="single" w:sz="4" w:space="0" w:color="000000"/>
              <w:left w:val="single" w:sz="4" w:space="0" w:color="000000"/>
              <w:bottom w:val="single" w:sz="4" w:space="0" w:color="000000"/>
              <w:right w:val="single" w:sz="4" w:space="0" w:color="000000"/>
            </w:tcBorders>
          </w:tcPr>
          <w:p w14:paraId="2520AFD2" w14:textId="77777777" w:rsidR="007F6A6D" w:rsidRDefault="00000000">
            <w:pPr>
              <w:jc w:val="left"/>
              <w:rPr>
                <w:rFonts w:ascii="Meiryo UI" w:hAnsi="Meiryo UI" w:cs="Meiryo UI"/>
              </w:rPr>
            </w:pPr>
            <w:r>
              <w:rPr>
                <w:rFonts w:ascii="Meiryo UI" w:hAnsi="Meiryo UI" w:cs="Meiryo UI"/>
                <w:color w:val="000000"/>
              </w:rPr>
              <w:t>AES</w:t>
            </w:r>
          </w:p>
        </w:tc>
        <w:tc>
          <w:tcPr>
            <w:tcW w:w="917" w:type="dxa"/>
            <w:tcBorders>
              <w:top w:val="single" w:sz="4" w:space="0" w:color="000000"/>
              <w:left w:val="single" w:sz="4" w:space="0" w:color="000000"/>
              <w:bottom w:val="single" w:sz="4" w:space="0" w:color="000000"/>
              <w:right w:val="single" w:sz="4" w:space="0" w:color="000000"/>
            </w:tcBorders>
          </w:tcPr>
          <w:p w14:paraId="7205D83D" w14:textId="77777777" w:rsidR="007F6A6D" w:rsidRDefault="00000000">
            <w:pPr>
              <w:jc w:val="left"/>
              <w:rPr>
                <w:rFonts w:ascii="Meiryo UI" w:hAnsi="Meiryo UI" w:cs="Meiryo UI"/>
              </w:rPr>
            </w:pPr>
            <w:r>
              <w:rPr>
                <w:rFonts w:ascii="Meiryo UI" w:hAnsi="Meiryo UI" w:cs="Meiryo UI"/>
                <w:color w:val="000000"/>
              </w:rPr>
              <w:t>128</w:t>
            </w:r>
          </w:p>
        </w:tc>
        <w:tc>
          <w:tcPr>
            <w:tcW w:w="918" w:type="dxa"/>
            <w:tcBorders>
              <w:top w:val="single" w:sz="4" w:space="0" w:color="000000"/>
              <w:left w:val="single" w:sz="4" w:space="0" w:color="000000"/>
              <w:bottom w:val="single" w:sz="4" w:space="0" w:color="000000"/>
              <w:right w:val="single" w:sz="4" w:space="0" w:color="000000"/>
            </w:tcBorders>
          </w:tcPr>
          <w:p w14:paraId="65458AE7" w14:textId="77777777" w:rsidR="007F6A6D" w:rsidRDefault="00000000">
            <w:pPr>
              <w:jc w:val="left"/>
              <w:rPr>
                <w:rFonts w:ascii="Meiryo UI" w:hAnsi="Meiryo UI" w:cs="Meiryo UI"/>
              </w:rPr>
            </w:pPr>
            <w:r>
              <w:rPr>
                <w:rFonts w:ascii="Meiryo UI" w:hAnsi="Meiryo UI" w:cs="Meiryo UI"/>
                <w:color w:val="000000"/>
              </w:rPr>
              <w:t>GCM</w:t>
            </w:r>
          </w:p>
        </w:tc>
        <w:tc>
          <w:tcPr>
            <w:tcW w:w="917" w:type="dxa"/>
            <w:tcBorders>
              <w:top w:val="single" w:sz="4" w:space="0" w:color="000000"/>
              <w:left w:val="single" w:sz="4" w:space="0" w:color="000000"/>
              <w:bottom w:val="single" w:sz="4" w:space="0" w:color="000000"/>
              <w:right w:val="single" w:sz="4" w:space="0" w:color="000000"/>
            </w:tcBorders>
          </w:tcPr>
          <w:p w14:paraId="37EEABBE" w14:textId="77777777" w:rsidR="007F6A6D" w:rsidRDefault="00000000">
            <w:pPr>
              <w:jc w:val="left"/>
              <w:rPr>
                <w:rFonts w:ascii="Meiryo UI" w:hAnsi="Meiryo UI" w:cs="Meiryo UI"/>
              </w:rPr>
            </w:pPr>
            <w:r>
              <w:rPr>
                <w:rFonts w:ascii="Meiryo UI" w:hAnsi="Meiryo UI" w:cs="Meiryo UI"/>
                <w:color w:val="000000"/>
              </w:rPr>
              <w:t>SHA</w:t>
            </w:r>
          </w:p>
        </w:tc>
        <w:tc>
          <w:tcPr>
            <w:tcW w:w="923" w:type="dxa"/>
            <w:tcBorders>
              <w:top w:val="single" w:sz="4" w:space="0" w:color="000000"/>
              <w:left w:val="single" w:sz="4" w:space="0" w:color="000000"/>
              <w:bottom w:val="single" w:sz="4" w:space="0" w:color="000000"/>
              <w:right w:val="single" w:sz="4" w:space="0" w:color="000000"/>
            </w:tcBorders>
          </w:tcPr>
          <w:p w14:paraId="5A3F5A1C" w14:textId="77777777" w:rsidR="007F6A6D" w:rsidRDefault="00000000">
            <w:pPr>
              <w:jc w:val="left"/>
              <w:rPr>
                <w:rFonts w:ascii="Meiryo UI" w:hAnsi="Meiryo UI" w:cs="Meiryo UI"/>
              </w:rPr>
            </w:pPr>
            <w:r>
              <w:rPr>
                <w:rFonts w:ascii="Meiryo UI" w:hAnsi="Meiryo UI" w:cs="Meiryo UI"/>
                <w:color w:val="000000"/>
              </w:rPr>
              <w:t>256</w:t>
            </w:r>
          </w:p>
        </w:tc>
      </w:tr>
      <w:tr w:rsidR="007F6A6D" w14:paraId="19E4BCC9" w14:textId="77777777">
        <w:tc>
          <w:tcPr>
            <w:tcW w:w="1488" w:type="dxa"/>
            <w:tcBorders>
              <w:top w:val="single" w:sz="4" w:space="0" w:color="000000"/>
              <w:left w:val="single" w:sz="4" w:space="0" w:color="000000"/>
              <w:bottom w:val="single" w:sz="4" w:space="0" w:color="000000"/>
              <w:right w:val="single" w:sz="4" w:space="0" w:color="000000"/>
            </w:tcBorders>
          </w:tcPr>
          <w:p w14:paraId="4066FD0E" w14:textId="77777777" w:rsidR="007F6A6D" w:rsidRDefault="00000000">
            <w:pPr>
              <w:jc w:val="left"/>
              <w:rPr>
                <w:rFonts w:ascii="Meiryo UI" w:hAnsi="Meiryo UI" w:cs="Meiryo UI"/>
              </w:rPr>
            </w:pPr>
            <w:r>
              <w:rPr>
                <w:rFonts w:ascii="Meiryo UI" w:hAnsi="Meiryo UI" w:cs="Meiryo UI"/>
                <w:color w:val="000000"/>
              </w:rPr>
              <w:t>{0xc0, 0x27}</w:t>
            </w:r>
          </w:p>
        </w:tc>
        <w:tc>
          <w:tcPr>
            <w:tcW w:w="1113" w:type="dxa"/>
            <w:tcBorders>
              <w:top w:val="single" w:sz="4" w:space="0" w:color="000000"/>
              <w:left w:val="single" w:sz="4" w:space="0" w:color="000000"/>
              <w:bottom w:val="single" w:sz="4" w:space="0" w:color="000000"/>
              <w:right w:val="single" w:sz="4" w:space="0" w:color="000000"/>
            </w:tcBorders>
          </w:tcPr>
          <w:p w14:paraId="4A06CCA4" w14:textId="77777777" w:rsidR="007F6A6D" w:rsidRDefault="00000000">
            <w:pPr>
              <w:jc w:val="left"/>
              <w:rPr>
                <w:rFonts w:ascii="Meiryo UI" w:hAnsi="Meiryo UI" w:cs="Meiryo UI"/>
              </w:rPr>
            </w:pPr>
            <w:r>
              <w:rPr>
                <w:rFonts w:ascii="Meiryo UI" w:hAnsi="Meiryo UI" w:cs="Meiryo UI"/>
                <w:color w:val="000000"/>
              </w:rPr>
              <w:t>ECDHE</w:t>
            </w:r>
          </w:p>
        </w:tc>
        <w:tc>
          <w:tcPr>
            <w:tcW w:w="1134" w:type="dxa"/>
            <w:tcBorders>
              <w:top w:val="single" w:sz="4" w:space="0" w:color="000000"/>
              <w:left w:val="single" w:sz="4" w:space="0" w:color="000000"/>
              <w:bottom w:val="single" w:sz="4" w:space="0" w:color="000000"/>
              <w:right w:val="single" w:sz="4" w:space="0" w:color="000000"/>
            </w:tcBorders>
          </w:tcPr>
          <w:p w14:paraId="01E57F28" w14:textId="77777777" w:rsidR="007F6A6D" w:rsidRDefault="00000000">
            <w:pPr>
              <w:jc w:val="left"/>
              <w:rPr>
                <w:rFonts w:ascii="Meiryo UI" w:hAnsi="Meiryo UI" w:cs="Meiryo UI"/>
              </w:rPr>
            </w:pPr>
            <w:r>
              <w:rPr>
                <w:rFonts w:ascii="Meiryo UI" w:hAnsi="Meiryo UI" w:cs="Meiryo UI"/>
                <w:color w:val="000000"/>
              </w:rPr>
              <w:t>RSA</w:t>
            </w:r>
          </w:p>
        </w:tc>
        <w:tc>
          <w:tcPr>
            <w:tcW w:w="917" w:type="dxa"/>
            <w:tcBorders>
              <w:top w:val="single" w:sz="4" w:space="0" w:color="000000"/>
              <w:left w:val="single" w:sz="4" w:space="0" w:color="000000"/>
              <w:bottom w:val="single" w:sz="4" w:space="0" w:color="000000"/>
              <w:right w:val="single" w:sz="4" w:space="0" w:color="000000"/>
            </w:tcBorders>
          </w:tcPr>
          <w:p w14:paraId="5C4BD142" w14:textId="77777777" w:rsidR="007F6A6D" w:rsidRDefault="00000000">
            <w:pPr>
              <w:jc w:val="left"/>
              <w:rPr>
                <w:rFonts w:ascii="Meiryo UI" w:hAnsi="Meiryo UI" w:cs="Meiryo UI"/>
              </w:rPr>
            </w:pPr>
            <w:r>
              <w:rPr>
                <w:rFonts w:ascii="Meiryo UI" w:hAnsi="Meiryo UI" w:cs="Meiryo UI"/>
                <w:color w:val="000000"/>
              </w:rPr>
              <w:t>AES</w:t>
            </w:r>
          </w:p>
        </w:tc>
        <w:tc>
          <w:tcPr>
            <w:tcW w:w="917" w:type="dxa"/>
            <w:tcBorders>
              <w:top w:val="single" w:sz="4" w:space="0" w:color="000000"/>
              <w:left w:val="single" w:sz="4" w:space="0" w:color="000000"/>
              <w:bottom w:val="single" w:sz="4" w:space="0" w:color="000000"/>
              <w:right w:val="single" w:sz="4" w:space="0" w:color="000000"/>
            </w:tcBorders>
          </w:tcPr>
          <w:p w14:paraId="63A7C5DD" w14:textId="77777777" w:rsidR="007F6A6D" w:rsidRDefault="00000000">
            <w:pPr>
              <w:jc w:val="left"/>
              <w:rPr>
                <w:rFonts w:ascii="Meiryo UI" w:hAnsi="Meiryo UI" w:cs="Meiryo UI"/>
              </w:rPr>
            </w:pPr>
            <w:r>
              <w:rPr>
                <w:rFonts w:ascii="Meiryo UI" w:hAnsi="Meiryo UI" w:cs="Meiryo UI"/>
                <w:color w:val="000000"/>
              </w:rPr>
              <w:t>128</w:t>
            </w:r>
          </w:p>
        </w:tc>
        <w:tc>
          <w:tcPr>
            <w:tcW w:w="918" w:type="dxa"/>
            <w:tcBorders>
              <w:top w:val="single" w:sz="4" w:space="0" w:color="000000"/>
              <w:left w:val="single" w:sz="4" w:space="0" w:color="000000"/>
              <w:bottom w:val="single" w:sz="4" w:space="0" w:color="000000"/>
              <w:right w:val="single" w:sz="4" w:space="0" w:color="000000"/>
            </w:tcBorders>
          </w:tcPr>
          <w:p w14:paraId="365EADEA" w14:textId="77777777" w:rsidR="007F6A6D" w:rsidRDefault="00000000">
            <w:pPr>
              <w:jc w:val="left"/>
              <w:rPr>
                <w:rFonts w:ascii="Meiryo UI" w:hAnsi="Meiryo UI" w:cs="Meiryo UI"/>
              </w:rPr>
            </w:pPr>
            <w:r>
              <w:rPr>
                <w:rFonts w:ascii="Meiryo UI" w:hAnsi="Meiryo UI" w:cs="Meiryo UI"/>
                <w:color w:val="000000"/>
              </w:rPr>
              <w:t>CBC</w:t>
            </w:r>
          </w:p>
        </w:tc>
        <w:tc>
          <w:tcPr>
            <w:tcW w:w="917" w:type="dxa"/>
            <w:tcBorders>
              <w:top w:val="single" w:sz="4" w:space="0" w:color="000000"/>
              <w:left w:val="single" w:sz="4" w:space="0" w:color="000000"/>
              <w:bottom w:val="single" w:sz="4" w:space="0" w:color="000000"/>
              <w:right w:val="single" w:sz="4" w:space="0" w:color="000000"/>
            </w:tcBorders>
          </w:tcPr>
          <w:p w14:paraId="6942C2CC" w14:textId="77777777" w:rsidR="007F6A6D" w:rsidRDefault="00000000">
            <w:pPr>
              <w:jc w:val="left"/>
              <w:rPr>
                <w:rFonts w:ascii="Meiryo UI" w:hAnsi="Meiryo UI" w:cs="Meiryo UI"/>
              </w:rPr>
            </w:pPr>
            <w:r>
              <w:rPr>
                <w:rFonts w:ascii="Meiryo UI" w:hAnsi="Meiryo UI" w:cs="Meiryo UI"/>
                <w:color w:val="000000"/>
              </w:rPr>
              <w:t>SHA</w:t>
            </w:r>
          </w:p>
        </w:tc>
        <w:tc>
          <w:tcPr>
            <w:tcW w:w="923" w:type="dxa"/>
            <w:tcBorders>
              <w:top w:val="single" w:sz="4" w:space="0" w:color="000000"/>
              <w:left w:val="single" w:sz="4" w:space="0" w:color="000000"/>
              <w:bottom w:val="single" w:sz="4" w:space="0" w:color="000000"/>
              <w:right w:val="single" w:sz="4" w:space="0" w:color="000000"/>
            </w:tcBorders>
          </w:tcPr>
          <w:p w14:paraId="4137EF51" w14:textId="77777777" w:rsidR="007F6A6D" w:rsidRDefault="00000000">
            <w:pPr>
              <w:jc w:val="left"/>
              <w:rPr>
                <w:rFonts w:ascii="Meiryo UI" w:hAnsi="Meiryo UI" w:cs="Meiryo UI"/>
              </w:rPr>
            </w:pPr>
            <w:r>
              <w:rPr>
                <w:rFonts w:ascii="Meiryo UI" w:hAnsi="Meiryo UI" w:cs="Meiryo UI"/>
                <w:color w:val="000000"/>
              </w:rPr>
              <w:t>256</w:t>
            </w:r>
          </w:p>
        </w:tc>
      </w:tr>
      <w:tr w:rsidR="007F6A6D" w14:paraId="0845916F" w14:textId="77777777">
        <w:tc>
          <w:tcPr>
            <w:tcW w:w="1488" w:type="dxa"/>
            <w:tcBorders>
              <w:top w:val="single" w:sz="4" w:space="0" w:color="000000"/>
              <w:left w:val="single" w:sz="4" w:space="0" w:color="000000"/>
              <w:bottom w:val="single" w:sz="4" w:space="0" w:color="000000"/>
              <w:right w:val="single" w:sz="4" w:space="0" w:color="000000"/>
            </w:tcBorders>
          </w:tcPr>
          <w:p w14:paraId="772B33FF" w14:textId="77777777" w:rsidR="007F6A6D" w:rsidRDefault="00000000">
            <w:pPr>
              <w:jc w:val="left"/>
              <w:rPr>
                <w:rFonts w:ascii="Meiryo UI" w:hAnsi="Meiryo UI" w:cs="Meiryo UI"/>
              </w:rPr>
            </w:pPr>
            <w:r>
              <w:rPr>
                <w:rFonts w:ascii="Meiryo UI" w:hAnsi="Meiryo UI" w:cs="Meiryo UI"/>
                <w:color w:val="000000"/>
              </w:rPr>
              <w:lastRenderedPageBreak/>
              <w:t>{0xc0, 0x2f}</w:t>
            </w:r>
          </w:p>
        </w:tc>
        <w:tc>
          <w:tcPr>
            <w:tcW w:w="1113" w:type="dxa"/>
            <w:tcBorders>
              <w:top w:val="single" w:sz="4" w:space="0" w:color="000000"/>
              <w:left w:val="single" w:sz="4" w:space="0" w:color="000000"/>
              <w:bottom w:val="single" w:sz="4" w:space="0" w:color="000000"/>
              <w:right w:val="single" w:sz="4" w:space="0" w:color="000000"/>
            </w:tcBorders>
          </w:tcPr>
          <w:p w14:paraId="4F76BAB1" w14:textId="77777777" w:rsidR="007F6A6D" w:rsidRDefault="00000000">
            <w:pPr>
              <w:jc w:val="left"/>
              <w:rPr>
                <w:rFonts w:ascii="Meiryo UI" w:hAnsi="Meiryo UI" w:cs="Meiryo UI"/>
              </w:rPr>
            </w:pPr>
            <w:r>
              <w:rPr>
                <w:rFonts w:ascii="Meiryo UI" w:hAnsi="Meiryo UI" w:cs="Meiryo UI"/>
                <w:color w:val="000000"/>
              </w:rPr>
              <w:t>ECDHE</w:t>
            </w:r>
          </w:p>
        </w:tc>
        <w:tc>
          <w:tcPr>
            <w:tcW w:w="1134" w:type="dxa"/>
            <w:tcBorders>
              <w:top w:val="single" w:sz="4" w:space="0" w:color="000000"/>
              <w:left w:val="single" w:sz="4" w:space="0" w:color="000000"/>
              <w:bottom w:val="single" w:sz="4" w:space="0" w:color="000000"/>
              <w:right w:val="single" w:sz="4" w:space="0" w:color="000000"/>
            </w:tcBorders>
          </w:tcPr>
          <w:p w14:paraId="18E4F849" w14:textId="77777777" w:rsidR="007F6A6D" w:rsidRDefault="00000000">
            <w:pPr>
              <w:jc w:val="left"/>
              <w:rPr>
                <w:rFonts w:ascii="Meiryo UI" w:hAnsi="Meiryo UI" w:cs="Meiryo UI"/>
              </w:rPr>
            </w:pPr>
            <w:r>
              <w:rPr>
                <w:rFonts w:ascii="Meiryo UI" w:hAnsi="Meiryo UI" w:cs="Meiryo UI"/>
                <w:color w:val="000000"/>
              </w:rPr>
              <w:t>RSA</w:t>
            </w:r>
          </w:p>
        </w:tc>
        <w:tc>
          <w:tcPr>
            <w:tcW w:w="917" w:type="dxa"/>
            <w:tcBorders>
              <w:top w:val="single" w:sz="4" w:space="0" w:color="000000"/>
              <w:left w:val="single" w:sz="4" w:space="0" w:color="000000"/>
              <w:bottom w:val="single" w:sz="4" w:space="0" w:color="000000"/>
              <w:right w:val="single" w:sz="4" w:space="0" w:color="000000"/>
            </w:tcBorders>
          </w:tcPr>
          <w:p w14:paraId="2315D626" w14:textId="77777777" w:rsidR="007F6A6D" w:rsidRDefault="00000000">
            <w:pPr>
              <w:jc w:val="left"/>
              <w:rPr>
                <w:rFonts w:ascii="Meiryo UI" w:hAnsi="Meiryo UI" w:cs="Meiryo UI"/>
              </w:rPr>
            </w:pPr>
            <w:r>
              <w:rPr>
                <w:rFonts w:ascii="Meiryo UI" w:hAnsi="Meiryo UI" w:cs="Meiryo UI"/>
                <w:color w:val="000000"/>
              </w:rPr>
              <w:t>AES</w:t>
            </w:r>
          </w:p>
        </w:tc>
        <w:tc>
          <w:tcPr>
            <w:tcW w:w="917" w:type="dxa"/>
            <w:tcBorders>
              <w:top w:val="single" w:sz="4" w:space="0" w:color="000000"/>
              <w:left w:val="single" w:sz="4" w:space="0" w:color="000000"/>
              <w:bottom w:val="single" w:sz="4" w:space="0" w:color="000000"/>
              <w:right w:val="single" w:sz="4" w:space="0" w:color="000000"/>
            </w:tcBorders>
          </w:tcPr>
          <w:p w14:paraId="17C52A2D" w14:textId="77777777" w:rsidR="007F6A6D" w:rsidRDefault="00000000">
            <w:pPr>
              <w:jc w:val="left"/>
              <w:rPr>
                <w:rFonts w:ascii="Meiryo UI" w:hAnsi="Meiryo UI" w:cs="Meiryo UI"/>
              </w:rPr>
            </w:pPr>
            <w:r>
              <w:rPr>
                <w:rFonts w:ascii="Meiryo UI" w:hAnsi="Meiryo UI" w:cs="Meiryo UI"/>
                <w:color w:val="000000"/>
              </w:rPr>
              <w:t>128</w:t>
            </w:r>
          </w:p>
        </w:tc>
        <w:tc>
          <w:tcPr>
            <w:tcW w:w="918" w:type="dxa"/>
            <w:tcBorders>
              <w:top w:val="single" w:sz="4" w:space="0" w:color="000000"/>
              <w:left w:val="single" w:sz="4" w:space="0" w:color="000000"/>
              <w:bottom w:val="single" w:sz="4" w:space="0" w:color="000000"/>
              <w:right w:val="single" w:sz="4" w:space="0" w:color="000000"/>
            </w:tcBorders>
          </w:tcPr>
          <w:p w14:paraId="01EFC6EF" w14:textId="77777777" w:rsidR="007F6A6D" w:rsidRDefault="00000000">
            <w:pPr>
              <w:jc w:val="left"/>
              <w:rPr>
                <w:rFonts w:ascii="Meiryo UI" w:hAnsi="Meiryo UI" w:cs="Meiryo UI"/>
              </w:rPr>
            </w:pPr>
            <w:r>
              <w:rPr>
                <w:rFonts w:ascii="Meiryo UI" w:hAnsi="Meiryo UI" w:cs="Meiryo UI"/>
                <w:color w:val="000000"/>
              </w:rPr>
              <w:t>GCM</w:t>
            </w:r>
          </w:p>
        </w:tc>
        <w:tc>
          <w:tcPr>
            <w:tcW w:w="917" w:type="dxa"/>
            <w:tcBorders>
              <w:top w:val="single" w:sz="4" w:space="0" w:color="000000"/>
              <w:left w:val="single" w:sz="4" w:space="0" w:color="000000"/>
              <w:bottom w:val="single" w:sz="4" w:space="0" w:color="000000"/>
              <w:right w:val="single" w:sz="4" w:space="0" w:color="000000"/>
            </w:tcBorders>
          </w:tcPr>
          <w:p w14:paraId="66AF7658" w14:textId="77777777" w:rsidR="007F6A6D" w:rsidRDefault="00000000">
            <w:pPr>
              <w:jc w:val="left"/>
              <w:rPr>
                <w:rFonts w:ascii="Meiryo UI" w:hAnsi="Meiryo UI" w:cs="Meiryo UI"/>
              </w:rPr>
            </w:pPr>
            <w:r>
              <w:rPr>
                <w:rFonts w:ascii="Meiryo UI" w:hAnsi="Meiryo UI" w:cs="Meiryo UI"/>
                <w:color w:val="000000"/>
              </w:rPr>
              <w:t>SHA</w:t>
            </w:r>
          </w:p>
        </w:tc>
        <w:tc>
          <w:tcPr>
            <w:tcW w:w="923" w:type="dxa"/>
            <w:tcBorders>
              <w:top w:val="single" w:sz="4" w:space="0" w:color="000000"/>
              <w:left w:val="single" w:sz="4" w:space="0" w:color="000000"/>
              <w:bottom w:val="single" w:sz="4" w:space="0" w:color="000000"/>
              <w:right w:val="single" w:sz="4" w:space="0" w:color="000000"/>
            </w:tcBorders>
          </w:tcPr>
          <w:p w14:paraId="745BFEA9" w14:textId="77777777" w:rsidR="007F6A6D" w:rsidRDefault="00000000">
            <w:pPr>
              <w:jc w:val="left"/>
              <w:rPr>
                <w:rFonts w:ascii="Meiryo UI" w:hAnsi="Meiryo UI" w:cs="Meiryo UI"/>
              </w:rPr>
            </w:pPr>
            <w:r>
              <w:rPr>
                <w:rFonts w:ascii="Meiryo UI" w:hAnsi="Meiryo UI" w:cs="Meiryo UI"/>
                <w:color w:val="000000"/>
              </w:rPr>
              <w:t>256</w:t>
            </w:r>
          </w:p>
        </w:tc>
      </w:tr>
      <w:tr w:rsidR="007F6A6D" w14:paraId="3C83026F" w14:textId="77777777">
        <w:tc>
          <w:tcPr>
            <w:tcW w:w="1488" w:type="dxa"/>
            <w:tcBorders>
              <w:top w:val="single" w:sz="4" w:space="0" w:color="000000"/>
              <w:left w:val="single" w:sz="4" w:space="0" w:color="000000"/>
              <w:bottom w:val="single" w:sz="4" w:space="0" w:color="000000"/>
              <w:right w:val="single" w:sz="4" w:space="0" w:color="000000"/>
            </w:tcBorders>
          </w:tcPr>
          <w:p w14:paraId="6FE9027F" w14:textId="77777777" w:rsidR="007F6A6D" w:rsidRDefault="00000000">
            <w:pPr>
              <w:jc w:val="left"/>
              <w:rPr>
                <w:rFonts w:ascii="Meiryo UI" w:hAnsi="Meiryo UI" w:cs="Meiryo UI"/>
                <w:color w:val="000000"/>
              </w:rPr>
            </w:pPr>
            <w:r>
              <w:rPr>
                <w:rFonts w:ascii="Meiryo UI" w:hAnsi="Meiryo UI" w:cs="Meiryo UI"/>
              </w:rPr>
              <w:t>{0x13, 0x02}</w:t>
            </w:r>
          </w:p>
        </w:tc>
        <w:tc>
          <w:tcPr>
            <w:tcW w:w="1113" w:type="dxa"/>
            <w:tcBorders>
              <w:top w:val="single" w:sz="4" w:space="0" w:color="000000"/>
              <w:left w:val="single" w:sz="4" w:space="0" w:color="000000"/>
              <w:bottom w:val="single" w:sz="4" w:space="0" w:color="000000"/>
              <w:right w:val="single" w:sz="4" w:space="0" w:color="000000"/>
            </w:tcBorders>
          </w:tcPr>
          <w:p w14:paraId="5911C4A9" w14:textId="77777777" w:rsidR="007F6A6D" w:rsidRDefault="00000000">
            <w:pPr>
              <w:jc w:val="left"/>
              <w:rPr>
                <w:rFonts w:ascii="Meiryo UI" w:hAnsi="Meiryo UI" w:cs="Meiryo UI"/>
                <w:color w:val="000000"/>
              </w:rPr>
            </w:pPr>
            <w:r>
              <w:rPr>
                <w:rFonts w:ascii="Meiryo UI" w:hAnsi="Meiryo UI" w:cs="Meiryo UI"/>
                <w:color w:val="000000"/>
              </w:rPr>
              <w:t>-</w:t>
            </w:r>
          </w:p>
        </w:tc>
        <w:tc>
          <w:tcPr>
            <w:tcW w:w="1134" w:type="dxa"/>
            <w:tcBorders>
              <w:top w:val="single" w:sz="4" w:space="0" w:color="000000"/>
              <w:left w:val="single" w:sz="4" w:space="0" w:color="000000"/>
              <w:bottom w:val="single" w:sz="4" w:space="0" w:color="000000"/>
              <w:right w:val="single" w:sz="4" w:space="0" w:color="000000"/>
            </w:tcBorders>
          </w:tcPr>
          <w:p w14:paraId="19B2716C" w14:textId="77777777" w:rsidR="007F6A6D" w:rsidRDefault="00000000">
            <w:pPr>
              <w:jc w:val="left"/>
              <w:rPr>
                <w:rFonts w:ascii="Meiryo UI" w:hAnsi="Meiryo UI" w:cs="Meiryo UI"/>
                <w:color w:val="000000"/>
              </w:rPr>
            </w:pPr>
            <w:r>
              <w:rPr>
                <w:rFonts w:ascii="Meiryo UI" w:hAnsi="Meiryo UI" w:cs="Meiryo UI"/>
                <w:color w:val="000000"/>
              </w:rPr>
              <w:t>-</w:t>
            </w:r>
          </w:p>
        </w:tc>
        <w:tc>
          <w:tcPr>
            <w:tcW w:w="917" w:type="dxa"/>
            <w:tcBorders>
              <w:top w:val="single" w:sz="4" w:space="0" w:color="000000"/>
              <w:left w:val="single" w:sz="4" w:space="0" w:color="000000"/>
              <w:bottom w:val="single" w:sz="4" w:space="0" w:color="000000"/>
              <w:right w:val="single" w:sz="4" w:space="0" w:color="000000"/>
            </w:tcBorders>
          </w:tcPr>
          <w:p w14:paraId="6DB5F088" w14:textId="77777777" w:rsidR="007F6A6D" w:rsidRDefault="00000000">
            <w:pPr>
              <w:jc w:val="left"/>
              <w:rPr>
                <w:rFonts w:ascii="Meiryo UI" w:hAnsi="Meiryo UI" w:cs="Meiryo UI"/>
                <w:color w:val="000000"/>
              </w:rPr>
            </w:pPr>
            <w:r>
              <w:rPr>
                <w:rFonts w:ascii="Meiryo UI" w:hAnsi="Meiryo UI" w:cs="Meiryo UI"/>
              </w:rPr>
              <w:t>AES</w:t>
            </w:r>
          </w:p>
        </w:tc>
        <w:tc>
          <w:tcPr>
            <w:tcW w:w="917" w:type="dxa"/>
            <w:tcBorders>
              <w:top w:val="single" w:sz="4" w:space="0" w:color="000000"/>
              <w:left w:val="single" w:sz="4" w:space="0" w:color="000000"/>
              <w:bottom w:val="single" w:sz="4" w:space="0" w:color="000000"/>
              <w:right w:val="single" w:sz="4" w:space="0" w:color="000000"/>
            </w:tcBorders>
          </w:tcPr>
          <w:p w14:paraId="77D9895D" w14:textId="77777777" w:rsidR="007F6A6D" w:rsidRDefault="00000000">
            <w:pPr>
              <w:jc w:val="left"/>
              <w:rPr>
                <w:rFonts w:ascii="Meiryo UI" w:hAnsi="Meiryo UI" w:cs="Meiryo UI"/>
                <w:color w:val="000000"/>
              </w:rPr>
            </w:pPr>
            <w:r>
              <w:rPr>
                <w:rFonts w:ascii="Meiryo UI" w:hAnsi="Meiryo UI" w:cs="Meiryo UI"/>
              </w:rPr>
              <w:t>256</w:t>
            </w:r>
          </w:p>
        </w:tc>
        <w:tc>
          <w:tcPr>
            <w:tcW w:w="918" w:type="dxa"/>
            <w:tcBorders>
              <w:top w:val="single" w:sz="4" w:space="0" w:color="000000"/>
              <w:left w:val="single" w:sz="4" w:space="0" w:color="000000"/>
              <w:bottom w:val="single" w:sz="4" w:space="0" w:color="000000"/>
              <w:right w:val="single" w:sz="4" w:space="0" w:color="000000"/>
            </w:tcBorders>
          </w:tcPr>
          <w:p w14:paraId="6F77ADA4" w14:textId="77777777" w:rsidR="007F6A6D" w:rsidRDefault="00000000">
            <w:pPr>
              <w:jc w:val="left"/>
              <w:rPr>
                <w:rFonts w:ascii="Meiryo UI" w:hAnsi="Meiryo UI" w:cs="Meiryo UI"/>
                <w:color w:val="000000"/>
              </w:rPr>
            </w:pPr>
            <w:r>
              <w:rPr>
                <w:rFonts w:ascii="Meiryo UI" w:hAnsi="Meiryo UI" w:cs="Meiryo UI"/>
              </w:rPr>
              <w:t>GCM</w:t>
            </w:r>
          </w:p>
        </w:tc>
        <w:tc>
          <w:tcPr>
            <w:tcW w:w="917" w:type="dxa"/>
            <w:tcBorders>
              <w:top w:val="single" w:sz="4" w:space="0" w:color="000000"/>
              <w:left w:val="single" w:sz="4" w:space="0" w:color="000000"/>
              <w:bottom w:val="single" w:sz="4" w:space="0" w:color="000000"/>
              <w:right w:val="single" w:sz="4" w:space="0" w:color="000000"/>
            </w:tcBorders>
          </w:tcPr>
          <w:p w14:paraId="5D4D6C54" w14:textId="77777777" w:rsidR="007F6A6D" w:rsidRDefault="00000000">
            <w:pPr>
              <w:jc w:val="left"/>
              <w:rPr>
                <w:rFonts w:ascii="Meiryo UI" w:hAnsi="Meiryo UI" w:cs="Meiryo UI"/>
                <w:color w:val="000000"/>
              </w:rPr>
            </w:pPr>
            <w:r>
              <w:rPr>
                <w:rFonts w:ascii="Meiryo UI" w:hAnsi="Meiryo UI" w:cs="Meiryo UI"/>
              </w:rPr>
              <w:t>SHA</w:t>
            </w:r>
          </w:p>
        </w:tc>
        <w:tc>
          <w:tcPr>
            <w:tcW w:w="923" w:type="dxa"/>
            <w:tcBorders>
              <w:top w:val="single" w:sz="4" w:space="0" w:color="000000"/>
              <w:left w:val="single" w:sz="4" w:space="0" w:color="000000"/>
              <w:bottom w:val="single" w:sz="4" w:space="0" w:color="000000"/>
              <w:right w:val="single" w:sz="4" w:space="0" w:color="000000"/>
            </w:tcBorders>
          </w:tcPr>
          <w:p w14:paraId="7E41C72D" w14:textId="77777777" w:rsidR="007F6A6D" w:rsidRDefault="00000000">
            <w:pPr>
              <w:jc w:val="left"/>
              <w:rPr>
                <w:rFonts w:ascii="Meiryo UI" w:hAnsi="Meiryo UI" w:cs="Meiryo UI"/>
                <w:color w:val="000000"/>
              </w:rPr>
            </w:pPr>
            <w:r>
              <w:rPr>
                <w:rFonts w:ascii="Meiryo UI" w:hAnsi="Meiryo UI" w:cs="Meiryo UI"/>
              </w:rPr>
              <w:t>384</w:t>
            </w:r>
          </w:p>
        </w:tc>
      </w:tr>
      <w:tr w:rsidR="007F6A6D" w14:paraId="34502590" w14:textId="77777777">
        <w:tc>
          <w:tcPr>
            <w:tcW w:w="1488" w:type="dxa"/>
            <w:tcBorders>
              <w:top w:val="single" w:sz="4" w:space="0" w:color="000000"/>
              <w:left w:val="single" w:sz="4" w:space="0" w:color="000000"/>
              <w:bottom w:val="single" w:sz="4" w:space="0" w:color="000000"/>
              <w:right w:val="single" w:sz="4" w:space="0" w:color="000000"/>
            </w:tcBorders>
          </w:tcPr>
          <w:p w14:paraId="0901242F" w14:textId="77777777" w:rsidR="007F6A6D" w:rsidRDefault="00000000">
            <w:pPr>
              <w:jc w:val="left"/>
              <w:rPr>
                <w:rFonts w:ascii="Meiryo UI" w:hAnsi="Meiryo UI" w:cs="Meiryo UI"/>
                <w:color w:val="000000"/>
              </w:rPr>
            </w:pPr>
            <w:r>
              <w:rPr>
                <w:rFonts w:ascii="Meiryo UI" w:hAnsi="Meiryo UI" w:cs="Meiryo UI"/>
              </w:rPr>
              <w:t>{0x13, 0x01}</w:t>
            </w:r>
          </w:p>
        </w:tc>
        <w:tc>
          <w:tcPr>
            <w:tcW w:w="1113" w:type="dxa"/>
            <w:tcBorders>
              <w:top w:val="single" w:sz="4" w:space="0" w:color="000000"/>
              <w:left w:val="single" w:sz="4" w:space="0" w:color="000000"/>
              <w:bottom w:val="single" w:sz="4" w:space="0" w:color="000000"/>
              <w:right w:val="single" w:sz="4" w:space="0" w:color="000000"/>
            </w:tcBorders>
          </w:tcPr>
          <w:p w14:paraId="0BD5D9F9" w14:textId="77777777" w:rsidR="007F6A6D" w:rsidRDefault="00000000">
            <w:pPr>
              <w:jc w:val="left"/>
              <w:rPr>
                <w:rFonts w:ascii="Meiryo UI" w:hAnsi="Meiryo UI" w:cs="Meiryo UI"/>
                <w:color w:val="000000"/>
              </w:rPr>
            </w:pPr>
            <w:r>
              <w:rPr>
                <w:rFonts w:ascii="Meiryo UI" w:hAnsi="Meiryo UI" w:cs="Meiryo UI"/>
                <w:color w:val="000000"/>
              </w:rPr>
              <w:t>-</w:t>
            </w:r>
          </w:p>
        </w:tc>
        <w:tc>
          <w:tcPr>
            <w:tcW w:w="1134" w:type="dxa"/>
            <w:tcBorders>
              <w:top w:val="single" w:sz="4" w:space="0" w:color="000000"/>
              <w:left w:val="single" w:sz="4" w:space="0" w:color="000000"/>
              <w:bottom w:val="single" w:sz="4" w:space="0" w:color="000000"/>
              <w:right w:val="single" w:sz="4" w:space="0" w:color="000000"/>
            </w:tcBorders>
          </w:tcPr>
          <w:p w14:paraId="2617D018" w14:textId="77777777" w:rsidR="007F6A6D" w:rsidRDefault="00000000">
            <w:pPr>
              <w:jc w:val="left"/>
              <w:rPr>
                <w:rFonts w:ascii="Meiryo UI" w:hAnsi="Meiryo UI" w:cs="Meiryo UI"/>
                <w:color w:val="000000"/>
              </w:rPr>
            </w:pPr>
            <w:r>
              <w:rPr>
                <w:rFonts w:ascii="Meiryo UI" w:hAnsi="Meiryo UI" w:cs="Meiryo UI"/>
                <w:color w:val="000000"/>
              </w:rPr>
              <w:t>-</w:t>
            </w:r>
          </w:p>
        </w:tc>
        <w:tc>
          <w:tcPr>
            <w:tcW w:w="917" w:type="dxa"/>
            <w:tcBorders>
              <w:top w:val="single" w:sz="4" w:space="0" w:color="000000"/>
              <w:left w:val="single" w:sz="4" w:space="0" w:color="000000"/>
              <w:bottom w:val="single" w:sz="4" w:space="0" w:color="000000"/>
              <w:right w:val="single" w:sz="4" w:space="0" w:color="000000"/>
            </w:tcBorders>
          </w:tcPr>
          <w:p w14:paraId="7A96E9C1" w14:textId="77777777" w:rsidR="007F6A6D" w:rsidRDefault="00000000">
            <w:pPr>
              <w:jc w:val="left"/>
              <w:rPr>
                <w:rFonts w:ascii="Meiryo UI" w:hAnsi="Meiryo UI" w:cs="Meiryo UI"/>
                <w:color w:val="000000"/>
              </w:rPr>
            </w:pPr>
            <w:r>
              <w:rPr>
                <w:rFonts w:ascii="Meiryo UI" w:hAnsi="Meiryo UI" w:cs="Meiryo UI"/>
              </w:rPr>
              <w:t>AES</w:t>
            </w:r>
          </w:p>
        </w:tc>
        <w:tc>
          <w:tcPr>
            <w:tcW w:w="917" w:type="dxa"/>
            <w:tcBorders>
              <w:top w:val="single" w:sz="4" w:space="0" w:color="000000"/>
              <w:left w:val="single" w:sz="4" w:space="0" w:color="000000"/>
              <w:bottom w:val="single" w:sz="4" w:space="0" w:color="000000"/>
              <w:right w:val="single" w:sz="4" w:space="0" w:color="000000"/>
            </w:tcBorders>
          </w:tcPr>
          <w:p w14:paraId="0A92846E" w14:textId="77777777" w:rsidR="007F6A6D" w:rsidRDefault="00000000">
            <w:pPr>
              <w:jc w:val="left"/>
              <w:rPr>
                <w:rFonts w:ascii="Meiryo UI" w:hAnsi="Meiryo UI" w:cs="Meiryo UI"/>
                <w:color w:val="000000"/>
              </w:rPr>
            </w:pPr>
            <w:r>
              <w:rPr>
                <w:rFonts w:ascii="Meiryo UI" w:hAnsi="Meiryo UI" w:cs="Meiryo UI"/>
              </w:rPr>
              <w:t>128</w:t>
            </w:r>
          </w:p>
        </w:tc>
        <w:tc>
          <w:tcPr>
            <w:tcW w:w="918" w:type="dxa"/>
            <w:tcBorders>
              <w:top w:val="single" w:sz="4" w:space="0" w:color="000000"/>
              <w:left w:val="single" w:sz="4" w:space="0" w:color="000000"/>
              <w:bottom w:val="single" w:sz="4" w:space="0" w:color="000000"/>
              <w:right w:val="single" w:sz="4" w:space="0" w:color="000000"/>
            </w:tcBorders>
          </w:tcPr>
          <w:p w14:paraId="31EF386B" w14:textId="77777777" w:rsidR="007F6A6D" w:rsidRDefault="00000000">
            <w:pPr>
              <w:jc w:val="left"/>
              <w:rPr>
                <w:rFonts w:ascii="Meiryo UI" w:hAnsi="Meiryo UI" w:cs="Meiryo UI"/>
                <w:color w:val="000000"/>
              </w:rPr>
            </w:pPr>
            <w:r>
              <w:rPr>
                <w:rFonts w:ascii="Meiryo UI" w:hAnsi="Meiryo UI" w:cs="Meiryo UI"/>
              </w:rPr>
              <w:t>GCM</w:t>
            </w:r>
          </w:p>
        </w:tc>
        <w:tc>
          <w:tcPr>
            <w:tcW w:w="917" w:type="dxa"/>
            <w:tcBorders>
              <w:top w:val="single" w:sz="4" w:space="0" w:color="000000"/>
              <w:left w:val="single" w:sz="4" w:space="0" w:color="000000"/>
              <w:bottom w:val="single" w:sz="4" w:space="0" w:color="000000"/>
              <w:right w:val="single" w:sz="4" w:space="0" w:color="000000"/>
            </w:tcBorders>
          </w:tcPr>
          <w:p w14:paraId="41542D26" w14:textId="77777777" w:rsidR="007F6A6D" w:rsidRDefault="00000000">
            <w:pPr>
              <w:jc w:val="left"/>
              <w:rPr>
                <w:rFonts w:ascii="Meiryo UI" w:hAnsi="Meiryo UI" w:cs="Meiryo UI"/>
                <w:color w:val="000000"/>
              </w:rPr>
            </w:pPr>
            <w:r>
              <w:rPr>
                <w:rFonts w:ascii="Meiryo UI" w:hAnsi="Meiryo UI" w:cs="Meiryo UI"/>
              </w:rPr>
              <w:t>SHA</w:t>
            </w:r>
          </w:p>
        </w:tc>
        <w:tc>
          <w:tcPr>
            <w:tcW w:w="923" w:type="dxa"/>
            <w:tcBorders>
              <w:top w:val="single" w:sz="4" w:space="0" w:color="000000"/>
              <w:left w:val="single" w:sz="4" w:space="0" w:color="000000"/>
              <w:bottom w:val="single" w:sz="4" w:space="0" w:color="000000"/>
              <w:right w:val="single" w:sz="4" w:space="0" w:color="000000"/>
            </w:tcBorders>
          </w:tcPr>
          <w:p w14:paraId="5554E132" w14:textId="77777777" w:rsidR="007F6A6D" w:rsidRDefault="00000000">
            <w:pPr>
              <w:jc w:val="left"/>
              <w:rPr>
                <w:rFonts w:ascii="Meiryo UI" w:hAnsi="Meiryo UI" w:cs="Meiryo UI"/>
                <w:color w:val="000000"/>
              </w:rPr>
            </w:pPr>
            <w:r>
              <w:rPr>
                <w:rFonts w:ascii="Meiryo UI" w:hAnsi="Meiryo UI" w:cs="Meiryo UI"/>
              </w:rPr>
              <w:t>256</w:t>
            </w:r>
          </w:p>
        </w:tc>
      </w:tr>
      <w:tr w:rsidR="007F6A6D" w14:paraId="74768FE9" w14:textId="77777777">
        <w:tc>
          <w:tcPr>
            <w:tcW w:w="1488" w:type="dxa"/>
            <w:tcBorders>
              <w:top w:val="single" w:sz="4" w:space="0" w:color="000000"/>
              <w:left w:val="single" w:sz="4" w:space="0" w:color="000000"/>
              <w:bottom w:val="single" w:sz="4" w:space="0" w:color="000000"/>
              <w:right w:val="single" w:sz="4" w:space="0" w:color="000000"/>
            </w:tcBorders>
          </w:tcPr>
          <w:p w14:paraId="01BDDC75" w14:textId="77777777" w:rsidR="007F6A6D" w:rsidRDefault="00000000">
            <w:pPr>
              <w:jc w:val="left"/>
              <w:rPr>
                <w:rFonts w:ascii="Meiryo UI" w:hAnsi="Meiryo UI" w:cs="Meiryo UI"/>
                <w:color w:val="000000"/>
              </w:rPr>
            </w:pPr>
            <w:r>
              <w:rPr>
                <w:rFonts w:ascii="Meiryo UI" w:hAnsi="Meiryo UI" w:cs="Meiryo UI"/>
              </w:rPr>
              <w:t>{0x13, 0x04}</w:t>
            </w:r>
          </w:p>
        </w:tc>
        <w:tc>
          <w:tcPr>
            <w:tcW w:w="1113" w:type="dxa"/>
            <w:tcBorders>
              <w:top w:val="single" w:sz="4" w:space="0" w:color="000000"/>
              <w:left w:val="single" w:sz="4" w:space="0" w:color="000000"/>
              <w:bottom w:val="single" w:sz="4" w:space="0" w:color="000000"/>
              <w:right w:val="single" w:sz="4" w:space="0" w:color="000000"/>
            </w:tcBorders>
          </w:tcPr>
          <w:p w14:paraId="6BBF317E" w14:textId="77777777" w:rsidR="007F6A6D" w:rsidRDefault="00000000">
            <w:pPr>
              <w:jc w:val="left"/>
              <w:rPr>
                <w:rFonts w:ascii="Meiryo UI" w:hAnsi="Meiryo UI" w:cs="Meiryo UI"/>
                <w:color w:val="000000"/>
              </w:rPr>
            </w:pPr>
            <w:r>
              <w:rPr>
                <w:rFonts w:ascii="Meiryo UI" w:hAnsi="Meiryo UI" w:cs="Meiryo UI"/>
                <w:color w:val="000000"/>
              </w:rPr>
              <w:t>-</w:t>
            </w:r>
          </w:p>
        </w:tc>
        <w:tc>
          <w:tcPr>
            <w:tcW w:w="1134" w:type="dxa"/>
            <w:tcBorders>
              <w:top w:val="single" w:sz="4" w:space="0" w:color="000000"/>
              <w:left w:val="single" w:sz="4" w:space="0" w:color="000000"/>
              <w:bottom w:val="single" w:sz="4" w:space="0" w:color="000000"/>
              <w:right w:val="single" w:sz="4" w:space="0" w:color="000000"/>
            </w:tcBorders>
          </w:tcPr>
          <w:p w14:paraId="20DAA970" w14:textId="77777777" w:rsidR="007F6A6D" w:rsidRDefault="00000000">
            <w:pPr>
              <w:jc w:val="left"/>
              <w:rPr>
                <w:rFonts w:ascii="Meiryo UI" w:hAnsi="Meiryo UI" w:cs="Meiryo UI"/>
                <w:color w:val="000000"/>
              </w:rPr>
            </w:pPr>
            <w:r>
              <w:rPr>
                <w:rFonts w:ascii="Meiryo UI" w:hAnsi="Meiryo UI" w:cs="Meiryo UI"/>
                <w:color w:val="000000"/>
              </w:rPr>
              <w:t>-</w:t>
            </w:r>
          </w:p>
        </w:tc>
        <w:tc>
          <w:tcPr>
            <w:tcW w:w="917" w:type="dxa"/>
            <w:tcBorders>
              <w:top w:val="single" w:sz="4" w:space="0" w:color="000000"/>
              <w:left w:val="single" w:sz="4" w:space="0" w:color="000000"/>
              <w:bottom w:val="single" w:sz="4" w:space="0" w:color="000000"/>
              <w:right w:val="single" w:sz="4" w:space="0" w:color="000000"/>
            </w:tcBorders>
          </w:tcPr>
          <w:p w14:paraId="7FA2DF10" w14:textId="77777777" w:rsidR="007F6A6D" w:rsidRDefault="00000000">
            <w:pPr>
              <w:jc w:val="left"/>
              <w:rPr>
                <w:rFonts w:ascii="Meiryo UI" w:hAnsi="Meiryo UI" w:cs="Meiryo UI"/>
                <w:color w:val="000000"/>
              </w:rPr>
            </w:pPr>
            <w:r>
              <w:rPr>
                <w:rFonts w:ascii="Meiryo UI" w:hAnsi="Meiryo UI" w:cs="Meiryo UI"/>
              </w:rPr>
              <w:t>AES</w:t>
            </w:r>
          </w:p>
        </w:tc>
        <w:tc>
          <w:tcPr>
            <w:tcW w:w="917" w:type="dxa"/>
            <w:tcBorders>
              <w:top w:val="single" w:sz="4" w:space="0" w:color="000000"/>
              <w:left w:val="single" w:sz="4" w:space="0" w:color="000000"/>
              <w:bottom w:val="single" w:sz="4" w:space="0" w:color="000000"/>
              <w:right w:val="single" w:sz="4" w:space="0" w:color="000000"/>
            </w:tcBorders>
          </w:tcPr>
          <w:p w14:paraId="26545D8D" w14:textId="77777777" w:rsidR="007F6A6D" w:rsidRDefault="00000000">
            <w:pPr>
              <w:jc w:val="left"/>
              <w:rPr>
                <w:rFonts w:ascii="Meiryo UI" w:hAnsi="Meiryo UI" w:cs="Meiryo UI"/>
                <w:color w:val="000000"/>
              </w:rPr>
            </w:pPr>
            <w:r>
              <w:rPr>
                <w:rFonts w:ascii="Meiryo UI" w:hAnsi="Meiryo UI" w:cs="Meiryo UI"/>
              </w:rPr>
              <w:t>128</w:t>
            </w:r>
          </w:p>
        </w:tc>
        <w:tc>
          <w:tcPr>
            <w:tcW w:w="918" w:type="dxa"/>
            <w:tcBorders>
              <w:top w:val="single" w:sz="4" w:space="0" w:color="000000"/>
              <w:left w:val="single" w:sz="4" w:space="0" w:color="000000"/>
              <w:bottom w:val="single" w:sz="4" w:space="0" w:color="000000"/>
              <w:right w:val="single" w:sz="4" w:space="0" w:color="000000"/>
            </w:tcBorders>
          </w:tcPr>
          <w:p w14:paraId="0D95C411" w14:textId="77777777" w:rsidR="007F6A6D" w:rsidRDefault="00000000">
            <w:pPr>
              <w:jc w:val="left"/>
              <w:rPr>
                <w:rFonts w:ascii="Meiryo UI" w:hAnsi="Meiryo UI" w:cs="Meiryo UI"/>
                <w:color w:val="000000"/>
              </w:rPr>
            </w:pPr>
            <w:r>
              <w:rPr>
                <w:rFonts w:ascii="Meiryo UI" w:hAnsi="Meiryo UI" w:cs="Meiryo UI"/>
              </w:rPr>
              <w:t>CCM</w:t>
            </w:r>
          </w:p>
        </w:tc>
        <w:tc>
          <w:tcPr>
            <w:tcW w:w="917" w:type="dxa"/>
            <w:tcBorders>
              <w:top w:val="single" w:sz="4" w:space="0" w:color="000000"/>
              <w:left w:val="single" w:sz="4" w:space="0" w:color="000000"/>
              <w:bottom w:val="single" w:sz="4" w:space="0" w:color="000000"/>
              <w:right w:val="single" w:sz="4" w:space="0" w:color="000000"/>
            </w:tcBorders>
          </w:tcPr>
          <w:p w14:paraId="458F6B7C" w14:textId="77777777" w:rsidR="007F6A6D" w:rsidRDefault="00000000">
            <w:pPr>
              <w:jc w:val="left"/>
              <w:rPr>
                <w:rFonts w:ascii="Meiryo UI" w:hAnsi="Meiryo UI" w:cs="Meiryo UI"/>
                <w:color w:val="000000"/>
              </w:rPr>
            </w:pPr>
            <w:r>
              <w:rPr>
                <w:rFonts w:ascii="Meiryo UI" w:hAnsi="Meiryo UI" w:cs="Meiryo UI"/>
              </w:rPr>
              <w:t>SHA</w:t>
            </w:r>
          </w:p>
        </w:tc>
        <w:tc>
          <w:tcPr>
            <w:tcW w:w="923" w:type="dxa"/>
            <w:tcBorders>
              <w:top w:val="single" w:sz="4" w:space="0" w:color="000000"/>
              <w:left w:val="single" w:sz="4" w:space="0" w:color="000000"/>
              <w:bottom w:val="single" w:sz="4" w:space="0" w:color="000000"/>
              <w:right w:val="single" w:sz="4" w:space="0" w:color="000000"/>
            </w:tcBorders>
          </w:tcPr>
          <w:p w14:paraId="2A1B4D70" w14:textId="77777777" w:rsidR="007F6A6D" w:rsidRDefault="00000000">
            <w:pPr>
              <w:jc w:val="left"/>
              <w:rPr>
                <w:rFonts w:ascii="Meiryo UI" w:hAnsi="Meiryo UI" w:cs="Meiryo UI"/>
                <w:color w:val="000000"/>
              </w:rPr>
            </w:pPr>
            <w:r>
              <w:rPr>
                <w:rFonts w:ascii="Meiryo UI" w:hAnsi="Meiryo UI" w:cs="Meiryo UI"/>
              </w:rPr>
              <w:t>256</w:t>
            </w:r>
          </w:p>
        </w:tc>
      </w:tr>
    </w:tbl>
    <w:p w14:paraId="037BCFC4" w14:textId="77777777" w:rsidR="007F6A6D" w:rsidRDefault="007F6A6D">
      <w:pPr>
        <w:widowControl/>
        <w:ind w:left="1275"/>
        <w:jc w:val="left"/>
        <w:rPr>
          <w:rFonts w:ascii="Meiryo UI" w:hAnsi="Meiryo UI" w:cs="Meiryo UI"/>
        </w:rPr>
      </w:pPr>
    </w:p>
    <w:p w14:paraId="3FDE37E4" w14:textId="77777777" w:rsidR="007F6A6D" w:rsidRDefault="00000000">
      <w:pPr>
        <w:widowControl/>
        <w:ind w:left="1275"/>
        <w:jc w:val="left"/>
        <w:rPr>
          <w:rFonts w:ascii="Meiryo UI" w:hAnsi="Meiryo UI" w:cs="Meiryo UI"/>
        </w:rPr>
      </w:pPr>
      <w:r>
        <w:rPr>
          <w:rFonts w:ascii="Meiryo UI" w:hAnsi="Meiryo UI" w:cs="Meiryo UI"/>
        </w:rPr>
        <w:t>なお上記の指定は、他のCipher Suitesの実装を排除するものではない。</w:t>
      </w:r>
    </w:p>
    <w:p w14:paraId="4B130DAE" w14:textId="77777777" w:rsidR="007F6A6D" w:rsidRDefault="007F6A6D">
      <w:pPr>
        <w:widowControl/>
        <w:ind w:left="1275"/>
        <w:jc w:val="left"/>
        <w:rPr>
          <w:rFonts w:ascii="Meiryo UI" w:hAnsi="Meiryo UI" w:cs="Meiryo UI"/>
        </w:rPr>
      </w:pPr>
    </w:p>
    <w:p w14:paraId="35009C9C" w14:textId="77777777" w:rsidR="007F6A6D" w:rsidRDefault="00000000">
      <w:pPr>
        <w:widowControl/>
        <w:ind w:left="1275"/>
        <w:jc w:val="left"/>
        <w:rPr>
          <w:rFonts w:ascii="Meiryo UI" w:hAnsi="Meiryo UI" w:cs="Meiryo UI"/>
        </w:rPr>
      </w:pPr>
      <w:r>
        <w:rPr>
          <w:rFonts w:ascii="Meiryo UI" w:hAnsi="Meiryo UI" w:cs="Meiryo UI"/>
        </w:rPr>
        <w:t>サーバ認証アルゴリズムについては、以下に詳細を指定する。</w:t>
      </w:r>
    </w:p>
    <w:p w14:paraId="7384E2B0" w14:textId="77777777" w:rsidR="007F6A6D" w:rsidRDefault="00000000">
      <w:pPr>
        <w:widowControl/>
        <w:numPr>
          <w:ilvl w:val="2"/>
          <w:numId w:val="15"/>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ECDSA：secp256r1</w:t>
      </w:r>
    </w:p>
    <w:p w14:paraId="4BF967DB" w14:textId="77777777" w:rsidR="007F6A6D" w:rsidRDefault="00000000">
      <w:pPr>
        <w:widowControl/>
        <w:numPr>
          <w:ilvl w:val="2"/>
          <w:numId w:val="15"/>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RSA：3072bit (key length)</w:t>
      </w:r>
    </w:p>
    <w:p w14:paraId="3A122862" w14:textId="77777777" w:rsidR="007F6A6D" w:rsidRDefault="00000000">
      <w:pPr>
        <w:widowControl/>
        <w:jc w:val="left"/>
        <w:rPr>
          <w:rFonts w:ascii="Meiryo UI" w:hAnsi="Meiryo UI" w:cs="Meiryo UI"/>
        </w:rPr>
      </w:pPr>
      <w:r>
        <w:br w:type="page"/>
      </w:r>
    </w:p>
    <w:p w14:paraId="65A3F9B0" w14:textId="77777777" w:rsidR="007F6A6D" w:rsidRDefault="00000000">
      <w:pPr>
        <w:pStyle w:val="2"/>
        <w:ind w:right="210" w:firstLine="210"/>
        <w:rPr>
          <w:rFonts w:ascii="Meiryo UI" w:hAnsi="Meiryo UI" w:cs="Meiryo UI"/>
        </w:rPr>
      </w:pPr>
      <w:bookmarkStart w:id="47" w:name="_heading=h.1hmsyys" w:colFirst="0" w:colLast="0"/>
      <w:bookmarkEnd w:id="47"/>
      <w:r>
        <w:rPr>
          <w:rFonts w:ascii="Meiryo UI" w:hAnsi="Meiryo UI" w:cs="Meiryo UI"/>
        </w:rPr>
        <w:lastRenderedPageBreak/>
        <w:t>4.2. その他の要求</w:t>
      </w:r>
    </w:p>
    <w:p w14:paraId="5EAEB6B8" w14:textId="77777777" w:rsidR="007F6A6D" w:rsidRDefault="00000000">
      <w:pPr>
        <w:pStyle w:val="3"/>
        <w:ind w:firstLine="400"/>
        <w:rPr>
          <w:rFonts w:ascii="Meiryo UI" w:hAnsi="Meiryo UI" w:cs="Meiryo UI"/>
        </w:rPr>
      </w:pPr>
      <w:bookmarkStart w:id="48" w:name="_heading=h.41mghml" w:colFirst="0" w:colLast="0"/>
      <w:bookmarkEnd w:id="48"/>
      <w:r>
        <w:rPr>
          <w:rFonts w:ascii="Meiryo UI" w:hAnsi="Meiryo UI" w:cs="Meiryo UI"/>
        </w:rPr>
        <w:t>4.2.1. コーディングルール</w:t>
      </w:r>
    </w:p>
    <w:p w14:paraId="6FA48C41" w14:textId="77777777" w:rsidR="007F6A6D" w:rsidRDefault="00000000">
      <w:pPr>
        <w:ind w:left="479"/>
        <w:jc w:val="left"/>
        <w:rPr>
          <w:rFonts w:ascii="Meiryo UI" w:hAnsi="Meiryo UI" w:cs="Meiryo UI"/>
        </w:rPr>
      </w:pPr>
      <w:bookmarkStart w:id="49" w:name="_heading=h.1ksv4uv" w:colFirst="0" w:colLast="0"/>
      <w:bookmarkEnd w:id="49"/>
      <w:r>
        <w:rPr>
          <w:rFonts w:ascii="Meiryo UI" w:hAnsi="Meiryo UI" w:cs="Meiryo UI"/>
        </w:rPr>
        <w:t>コーディングルールについては、『46F要求仕様書』で指示されるものの他に、以下の対応を行うこと。</w:t>
      </w:r>
    </w:p>
    <w:p w14:paraId="16A58A88" w14:textId="77777777" w:rsidR="007F6A6D" w:rsidRDefault="007F6A6D">
      <w:pPr>
        <w:ind w:left="479"/>
        <w:jc w:val="left"/>
        <w:rPr>
          <w:rFonts w:ascii="Meiryo UI" w:hAnsi="Meiryo UI" w:cs="Meiryo UI"/>
        </w:rPr>
      </w:pPr>
    </w:p>
    <w:p w14:paraId="67C0530E" w14:textId="77777777" w:rsidR="007F6A6D" w:rsidRDefault="00000000">
      <w:pPr>
        <w:ind w:left="479"/>
        <w:jc w:val="center"/>
        <w:rPr>
          <w:rFonts w:ascii="Meiryo UI" w:hAnsi="Meiryo UI" w:cs="Meiryo UI"/>
          <w:b/>
        </w:rPr>
      </w:pPr>
      <w:r>
        <w:rPr>
          <w:rFonts w:ascii="Meiryo UI" w:hAnsi="Meiryo UI" w:cs="Meiryo UI"/>
          <w:b/>
        </w:rPr>
        <w:t>表 4-1　コーディングルール一覧</w:t>
      </w:r>
    </w:p>
    <w:tbl>
      <w:tblPr>
        <w:tblStyle w:val="afffc"/>
        <w:tblW w:w="9149" w:type="dxa"/>
        <w:tblInd w:w="4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635"/>
        <w:gridCol w:w="3544"/>
        <w:gridCol w:w="2970"/>
      </w:tblGrid>
      <w:tr w:rsidR="007F6A6D" w14:paraId="63D25DF2" w14:textId="77777777">
        <w:tc>
          <w:tcPr>
            <w:tcW w:w="2635" w:type="dxa"/>
            <w:shd w:val="clear" w:color="auto" w:fill="D7E3BC"/>
          </w:tcPr>
          <w:p w14:paraId="583F1D25" w14:textId="77777777" w:rsidR="007F6A6D" w:rsidRDefault="00000000">
            <w:pPr>
              <w:jc w:val="left"/>
              <w:rPr>
                <w:rFonts w:ascii="Meiryo UI" w:hAnsi="Meiryo UI" w:cs="Meiryo UI"/>
              </w:rPr>
            </w:pPr>
            <w:r>
              <w:rPr>
                <w:rFonts w:ascii="Meiryo UI" w:hAnsi="Meiryo UI" w:cs="Meiryo UI"/>
              </w:rPr>
              <w:t>ルール</w:t>
            </w:r>
          </w:p>
        </w:tc>
        <w:tc>
          <w:tcPr>
            <w:tcW w:w="3544" w:type="dxa"/>
            <w:shd w:val="clear" w:color="auto" w:fill="D7E3BC"/>
          </w:tcPr>
          <w:p w14:paraId="084E0536" w14:textId="77777777" w:rsidR="007F6A6D" w:rsidRDefault="00000000">
            <w:pPr>
              <w:jc w:val="left"/>
              <w:rPr>
                <w:rFonts w:ascii="Meiryo UI" w:hAnsi="Meiryo UI" w:cs="Meiryo UI"/>
              </w:rPr>
            </w:pPr>
            <w:r>
              <w:rPr>
                <w:rFonts w:ascii="Meiryo UI" w:hAnsi="Meiryo UI" w:cs="Meiryo UI"/>
              </w:rPr>
              <w:t>発行元</w:t>
            </w:r>
          </w:p>
        </w:tc>
        <w:tc>
          <w:tcPr>
            <w:tcW w:w="2970" w:type="dxa"/>
            <w:shd w:val="clear" w:color="auto" w:fill="D7E3BC"/>
          </w:tcPr>
          <w:p w14:paraId="342AAA41" w14:textId="77777777" w:rsidR="007F6A6D" w:rsidRDefault="00000000">
            <w:pPr>
              <w:jc w:val="left"/>
              <w:rPr>
                <w:rFonts w:ascii="Meiryo UI" w:hAnsi="Meiryo UI" w:cs="Meiryo UI"/>
              </w:rPr>
            </w:pPr>
            <w:r>
              <w:rPr>
                <w:rFonts w:ascii="Meiryo UI" w:hAnsi="Meiryo UI" w:cs="Meiryo UI"/>
              </w:rPr>
              <w:t>補足</w:t>
            </w:r>
          </w:p>
        </w:tc>
      </w:tr>
      <w:tr w:rsidR="007F6A6D" w14:paraId="173F7C8B" w14:textId="77777777">
        <w:tc>
          <w:tcPr>
            <w:tcW w:w="2635" w:type="dxa"/>
          </w:tcPr>
          <w:p w14:paraId="186B010E" w14:textId="77777777" w:rsidR="007F6A6D" w:rsidRDefault="00000000">
            <w:pPr>
              <w:jc w:val="left"/>
              <w:rPr>
                <w:rFonts w:ascii="Meiryo UI" w:hAnsi="Meiryo UI" w:cs="Meiryo UI"/>
              </w:rPr>
            </w:pPr>
            <w:r>
              <w:rPr>
                <w:rFonts w:ascii="Meiryo UI" w:hAnsi="Meiryo UI" w:cs="Meiryo UI"/>
              </w:rPr>
              <w:t>MISRA C++(2008)</w:t>
            </w:r>
          </w:p>
        </w:tc>
        <w:tc>
          <w:tcPr>
            <w:tcW w:w="3544" w:type="dxa"/>
          </w:tcPr>
          <w:p w14:paraId="5C143E64" w14:textId="77777777" w:rsidR="007F6A6D" w:rsidRDefault="00000000">
            <w:pPr>
              <w:jc w:val="left"/>
              <w:rPr>
                <w:rFonts w:ascii="Meiryo UI" w:hAnsi="Meiryo UI" w:cs="Meiryo UI"/>
              </w:rPr>
            </w:pPr>
            <w:r>
              <w:rPr>
                <w:rFonts w:ascii="Meiryo UI" w:hAnsi="Meiryo UI" w:cs="Meiryo UI"/>
              </w:rPr>
              <w:t>MISRA</w:t>
            </w:r>
          </w:p>
        </w:tc>
        <w:tc>
          <w:tcPr>
            <w:tcW w:w="2970" w:type="dxa"/>
          </w:tcPr>
          <w:p w14:paraId="0FAA6709" w14:textId="77777777" w:rsidR="007F6A6D" w:rsidRDefault="00000000">
            <w:pPr>
              <w:jc w:val="left"/>
              <w:rPr>
                <w:rFonts w:ascii="Meiryo UI" w:hAnsi="Meiryo UI" w:cs="Meiryo UI"/>
              </w:rPr>
            </w:pPr>
            <w:r>
              <w:rPr>
                <w:rFonts w:ascii="Meiryo UI" w:hAnsi="Meiryo UI" w:cs="Meiryo UI"/>
              </w:rPr>
              <w:t>－</w:t>
            </w:r>
          </w:p>
        </w:tc>
      </w:tr>
      <w:tr w:rsidR="007F6A6D" w14:paraId="0BEBA21F" w14:textId="77777777">
        <w:tc>
          <w:tcPr>
            <w:tcW w:w="2635" w:type="dxa"/>
          </w:tcPr>
          <w:p w14:paraId="7999A3C7" w14:textId="77777777" w:rsidR="007F6A6D" w:rsidRDefault="00000000">
            <w:pPr>
              <w:jc w:val="left"/>
              <w:rPr>
                <w:rFonts w:ascii="Meiryo UI" w:hAnsi="Meiryo UI" w:cs="Meiryo UI"/>
              </w:rPr>
            </w:pPr>
            <w:r>
              <w:rPr>
                <w:rFonts w:ascii="Meiryo UI" w:hAnsi="Meiryo UI" w:cs="Meiryo UI"/>
              </w:rPr>
              <w:t>MISRA Compliance:2016</w:t>
            </w:r>
          </w:p>
        </w:tc>
        <w:tc>
          <w:tcPr>
            <w:tcW w:w="3544" w:type="dxa"/>
          </w:tcPr>
          <w:p w14:paraId="162D0DD8" w14:textId="77777777" w:rsidR="007F6A6D" w:rsidRDefault="00000000">
            <w:pPr>
              <w:jc w:val="left"/>
              <w:rPr>
                <w:rFonts w:ascii="Meiryo UI" w:hAnsi="Meiryo UI" w:cs="Meiryo UI"/>
              </w:rPr>
            </w:pPr>
            <w:r>
              <w:rPr>
                <w:rFonts w:ascii="Meiryo UI" w:hAnsi="Meiryo UI" w:cs="Meiryo UI"/>
              </w:rPr>
              <w:t>MISRA</w:t>
            </w:r>
          </w:p>
        </w:tc>
        <w:tc>
          <w:tcPr>
            <w:tcW w:w="2970" w:type="dxa"/>
          </w:tcPr>
          <w:p w14:paraId="5978D762" w14:textId="77777777" w:rsidR="007F6A6D" w:rsidRDefault="00000000">
            <w:pPr>
              <w:jc w:val="left"/>
              <w:rPr>
                <w:rFonts w:ascii="Meiryo UI" w:hAnsi="Meiryo UI" w:cs="Meiryo UI"/>
              </w:rPr>
            </w:pPr>
            <w:r>
              <w:rPr>
                <w:rFonts w:ascii="Meiryo UI" w:hAnsi="Meiryo UI" w:cs="Meiryo UI"/>
              </w:rPr>
              <w:t>－</w:t>
            </w:r>
          </w:p>
        </w:tc>
      </w:tr>
      <w:tr w:rsidR="007F6A6D" w14:paraId="3C04F183" w14:textId="77777777">
        <w:tc>
          <w:tcPr>
            <w:tcW w:w="2635" w:type="dxa"/>
          </w:tcPr>
          <w:p w14:paraId="69B738BB" w14:textId="77777777" w:rsidR="007F6A6D" w:rsidRDefault="00000000">
            <w:pPr>
              <w:jc w:val="left"/>
              <w:rPr>
                <w:rFonts w:ascii="Meiryo UI" w:hAnsi="Meiryo UI" w:cs="Meiryo UI"/>
              </w:rPr>
            </w:pPr>
            <w:r>
              <w:rPr>
                <w:rFonts w:ascii="Meiryo UI" w:hAnsi="Meiryo UI" w:cs="Meiryo UI"/>
              </w:rPr>
              <w:t>SEI CERT C++ Coding</w:t>
            </w:r>
            <w:r>
              <w:rPr>
                <w:rFonts w:ascii="Meiryo UI" w:hAnsi="Meiryo UI" w:cs="Meiryo UI"/>
              </w:rPr>
              <w:br/>
              <w:t xml:space="preserve">Standard </w:t>
            </w:r>
            <w:proofErr w:type="spellStart"/>
            <w:r>
              <w:rPr>
                <w:rFonts w:ascii="Meiryo UI" w:hAnsi="Meiryo UI" w:cs="Meiryo UI"/>
              </w:rPr>
              <w:t>ver</w:t>
            </w:r>
            <w:proofErr w:type="spellEnd"/>
            <w:r>
              <w:rPr>
                <w:rFonts w:ascii="Meiryo UI" w:hAnsi="Meiryo UI" w:cs="Meiryo UI"/>
              </w:rPr>
              <w:t xml:space="preserve"> 134</w:t>
            </w:r>
          </w:p>
        </w:tc>
        <w:tc>
          <w:tcPr>
            <w:tcW w:w="3544" w:type="dxa"/>
          </w:tcPr>
          <w:p w14:paraId="350843FD" w14:textId="77777777" w:rsidR="007F6A6D" w:rsidRDefault="00000000">
            <w:pPr>
              <w:jc w:val="left"/>
              <w:rPr>
                <w:rFonts w:ascii="Meiryo UI" w:hAnsi="Meiryo UI" w:cs="Meiryo UI"/>
              </w:rPr>
            </w:pPr>
            <w:r>
              <w:rPr>
                <w:rFonts w:ascii="Meiryo UI" w:hAnsi="Meiryo UI" w:cs="Meiryo UI"/>
              </w:rPr>
              <w:t>Software Engineering Institute</w:t>
            </w:r>
          </w:p>
        </w:tc>
        <w:tc>
          <w:tcPr>
            <w:tcW w:w="2970" w:type="dxa"/>
          </w:tcPr>
          <w:p w14:paraId="19250386" w14:textId="77777777" w:rsidR="007F6A6D" w:rsidRDefault="00000000">
            <w:pPr>
              <w:jc w:val="left"/>
              <w:rPr>
                <w:rFonts w:ascii="Meiryo UI" w:hAnsi="Meiryo UI" w:cs="Meiryo UI"/>
              </w:rPr>
            </w:pPr>
            <w:r>
              <w:rPr>
                <w:rFonts w:ascii="Meiryo UI" w:hAnsi="Meiryo UI" w:cs="Meiryo UI"/>
              </w:rPr>
              <w:t>－</w:t>
            </w:r>
          </w:p>
        </w:tc>
      </w:tr>
      <w:tr w:rsidR="007F6A6D" w14:paraId="2705B3C3" w14:textId="77777777">
        <w:tc>
          <w:tcPr>
            <w:tcW w:w="2635" w:type="dxa"/>
          </w:tcPr>
          <w:p w14:paraId="24B21385" w14:textId="77777777" w:rsidR="007F6A6D" w:rsidRDefault="00000000">
            <w:pPr>
              <w:jc w:val="left"/>
              <w:rPr>
                <w:rFonts w:ascii="Meiryo UI" w:hAnsi="Meiryo UI" w:cs="Meiryo UI"/>
              </w:rPr>
            </w:pPr>
            <w:r>
              <w:rPr>
                <w:rFonts w:ascii="Meiryo UI" w:hAnsi="Meiryo UI" w:cs="Meiryo UI"/>
              </w:rPr>
              <w:t>AUTOSAR C++14</w:t>
            </w:r>
          </w:p>
        </w:tc>
        <w:tc>
          <w:tcPr>
            <w:tcW w:w="3544" w:type="dxa"/>
          </w:tcPr>
          <w:p w14:paraId="5EA3A27E" w14:textId="77777777" w:rsidR="007F6A6D" w:rsidRDefault="00000000">
            <w:pPr>
              <w:jc w:val="left"/>
              <w:rPr>
                <w:rFonts w:ascii="Meiryo UI" w:hAnsi="Meiryo UI" w:cs="Meiryo UI"/>
              </w:rPr>
            </w:pPr>
            <w:r>
              <w:rPr>
                <w:rFonts w:ascii="Meiryo UI" w:hAnsi="Meiryo UI" w:cs="Meiryo UI"/>
              </w:rPr>
              <w:t>AUTOSAR</w:t>
            </w:r>
          </w:p>
        </w:tc>
        <w:tc>
          <w:tcPr>
            <w:tcW w:w="2970" w:type="dxa"/>
          </w:tcPr>
          <w:p w14:paraId="469D990F" w14:textId="77777777" w:rsidR="007F6A6D" w:rsidRDefault="00000000">
            <w:pPr>
              <w:jc w:val="left"/>
              <w:rPr>
                <w:rFonts w:ascii="Meiryo UI" w:hAnsi="Meiryo UI" w:cs="Meiryo UI"/>
              </w:rPr>
            </w:pPr>
            <w:r>
              <w:rPr>
                <w:rFonts w:ascii="Meiryo UI" w:hAnsi="Meiryo UI" w:cs="Meiryo UI"/>
              </w:rPr>
              <w:t>AUTOSAR C++14</w:t>
            </w:r>
            <w:r>
              <w:rPr>
                <w:rFonts w:ascii="Meiryo UI" w:hAnsi="Meiryo UI" w:cs="Meiryo UI"/>
              </w:rPr>
              <w:br/>
              <w:t>Release17-10の一部</w:t>
            </w:r>
          </w:p>
        </w:tc>
      </w:tr>
    </w:tbl>
    <w:p w14:paraId="20CDF51E" w14:textId="77777777" w:rsidR="007F6A6D" w:rsidRDefault="007F6A6D">
      <w:pPr>
        <w:ind w:left="479"/>
        <w:jc w:val="left"/>
        <w:rPr>
          <w:rFonts w:ascii="Meiryo UI" w:hAnsi="Meiryo UI" w:cs="Meiryo UI"/>
        </w:rPr>
      </w:pPr>
    </w:p>
    <w:p w14:paraId="184138FF" w14:textId="77777777" w:rsidR="007F6A6D" w:rsidRDefault="00000000">
      <w:pPr>
        <w:ind w:left="479"/>
        <w:jc w:val="left"/>
        <w:rPr>
          <w:rFonts w:ascii="Meiryo UI" w:hAnsi="Meiryo UI" w:cs="Meiryo UI"/>
        </w:rPr>
      </w:pPr>
      <w:r>
        <w:rPr>
          <w:rFonts w:ascii="Meiryo UI" w:hAnsi="Meiryo UI" w:cs="Meiryo UI"/>
        </w:rPr>
        <w:t>また、コーディングルールの運用については、「MISRA Compliance:2016」に従うこと。</w:t>
      </w:r>
    </w:p>
    <w:p w14:paraId="193451DA" w14:textId="77777777" w:rsidR="007F6A6D" w:rsidRDefault="007F6A6D">
      <w:pPr>
        <w:ind w:left="479"/>
        <w:jc w:val="left"/>
        <w:rPr>
          <w:rFonts w:ascii="Meiryo UI" w:hAnsi="Meiryo UI" w:cs="Meiryo UI"/>
        </w:rPr>
      </w:pPr>
    </w:p>
    <w:p w14:paraId="0734C90D" w14:textId="77777777" w:rsidR="007F6A6D" w:rsidRDefault="00000000">
      <w:pPr>
        <w:pStyle w:val="3"/>
        <w:ind w:firstLine="400"/>
        <w:rPr>
          <w:rFonts w:ascii="Meiryo UI" w:hAnsi="Meiryo UI" w:cs="Meiryo UI"/>
        </w:rPr>
      </w:pPr>
      <w:bookmarkStart w:id="50" w:name="_heading=h.2grqrue" w:colFirst="0" w:colLast="0"/>
      <w:bookmarkEnd w:id="50"/>
      <w:r>
        <w:rPr>
          <w:rFonts w:ascii="Meiryo UI" w:hAnsi="Meiryo UI" w:cs="Meiryo UI"/>
        </w:rPr>
        <w:t>4.2.2. 車両サイバーセキュリティECU開発プロセス</w:t>
      </w:r>
    </w:p>
    <w:p w14:paraId="0F11BBB0" w14:textId="77777777" w:rsidR="007F6A6D" w:rsidRDefault="00000000">
      <w:pPr>
        <w:ind w:left="479"/>
        <w:jc w:val="left"/>
        <w:rPr>
          <w:rFonts w:ascii="Meiryo UI" w:hAnsi="Meiryo UI" w:cs="Meiryo UI"/>
        </w:rPr>
      </w:pPr>
      <w:r>
        <w:rPr>
          <w:rFonts w:ascii="Meiryo UI" w:hAnsi="Meiryo UI" w:cs="Meiryo UI"/>
        </w:rPr>
        <w:t>ISO21434、及びUN-R155に準拠すること（サプライチェーン含）。このプロセスにおけるトヨタとTier-1サプライヤの役割分担については、Appendix E 車両サイバーセキュリティECU開発プロセス　CIAD に定めるフォーマットに則り、トヨタとサプライヤの間で別途取り決める。</w:t>
      </w:r>
    </w:p>
    <w:p w14:paraId="3659F8C0" w14:textId="77777777" w:rsidR="007F6A6D" w:rsidRDefault="007F6A6D">
      <w:pPr>
        <w:widowControl/>
        <w:jc w:val="left"/>
        <w:rPr>
          <w:rFonts w:ascii="Meiryo UI" w:hAnsi="Meiryo UI" w:cs="Meiryo UI"/>
        </w:rPr>
      </w:pPr>
    </w:p>
    <w:p w14:paraId="34A89EDD" w14:textId="77777777" w:rsidR="007F6A6D" w:rsidRDefault="00000000">
      <w:pPr>
        <w:pStyle w:val="1"/>
        <w:rPr>
          <w:rFonts w:ascii="Meiryo UI" w:hAnsi="Meiryo UI" w:cs="Meiryo UI"/>
        </w:rPr>
      </w:pPr>
      <w:bookmarkStart w:id="51" w:name="_heading=h.vx1227" w:colFirst="0" w:colLast="0"/>
      <w:bookmarkEnd w:id="51"/>
      <w:r>
        <w:rPr>
          <w:rFonts w:ascii="Meiryo UI" w:hAnsi="Meiryo UI" w:cs="Meiryo UI"/>
        </w:rPr>
        <w:t>5. セキュリティ機能</w:t>
      </w:r>
    </w:p>
    <w:p w14:paraId="43E35834" w14:textId="77777777" w:rsidR="007F6A6D" w:rsidRDefault="00000000">
      <w:pPr>
        <w:ind w:left="479"/>
        <w:rPr>
          <w:rFonts w:ascii="Meiryo UI" w:hAnsi="Meiryo UI" w:cs="Meiryo UI"/>
        </w:rPr>
      </w:pPr>
      <w:r>
        <w:rPr>
          <w:rFonts w:ascii="Meiryo UI" w:hAnsi="Meiryo UI" w:cs="Meiryo UI"/>
        </w:rPr>
        <w:t>本章では、セキュリティ要件の実現方法について規定する。</w:t>
      </w:r>
    </w:p>
    <w:p w14:paraId="03BBAD85" w14:textId="77777777" w:rsidR="007F6A6D" w:rsidRDefault="007F6A6D">
      <w:pPr>
        <w:ind w:left="479"/>
        <w:jc w:val="left"/>
        <w:rPr>
          <w:rFonts w:ascii="Meiryo UI" w:hAnsi="Meiryo UI" w:cs="Meiryo UI"/>
        </w:rPr>
      </w:pPr>
    </w:p>
    <w:p w14:paraId="51FC66A3" w14:textId="77777777" w:rsidR="007F6A6D" w:rsidRDefault="00000000">
      <w:pPr>
        <w:pStyle w:val="2"/>
        <w:ind w:right="210" w:firstLine="210"/>
        <w:rPr>
          <w:rFonts w:ascii="Meiryo UI" w:hAnsi="Meiryo UI" w:cs="Meiryo UI"/>
        </w:rPr>
      </w:pPr>
      <w:bookmarkStart w:id="52" w:name="_heading=h.19c6y18" w:colFirst="0" w:colLast="0"/>
      <w:bookmarkEnd w:id="52"/>
      <w:r>
        <w:rPr>
          <w:rFonts w:ascii="Meiryo UI" w:hAnsi="Meiryo UI" w:cs="Meiryo UI"/>
        </w:rPr>
        <w:t>5.1. サーバ接続セキュリティ</w:t>
      </w:r>
    </w:p>
    <w:p w14:paraId="5AFA5235" w14:textId="77777777" w:rsidR="007F6A6D" w:rsidRDefault="00000000">
      <w:pPr>
        <w:ind w:left="479"/>
        <w:jc w:val="left"/>
        <w:rPr>
          <w:rFonts w:ascii="Meiryo UI" w:hAnsi="Meiryo UI" w:cs="Meiryo UI"/>
        </w:rPr>
      </w:pPr>
      <w:r>
        <w:rPr>
          <w:rFonts w:ascii="Meiryo UI" w:hAnsi="Meiryo UI" w:cs="Meiryo UI"/>
        </w:rPr>
        <w:t>サーバ接続に関するセキュリティ対策は、接続先サーバがトヨタの管理するサーバか否かで異なる。以下に両者で共通の対策と、個別の対策を示す。</w:t>
      </w:r>
    </w:p>
    <w:p w14:paraId="503090AC" w14:textId="77777777" w:rsidR="007F6A6D" w:rsidRDefault="007F6A6D">
      <w:pPr>
        <w:ind w:left="479"/>
        <w:jc w:val="left"/>
        <w:rPr>
          <w:rFonts w:ascii="Meiryo UI" w:hAnsi="Meiryo UI" w:cs="Meiryo UI"/>
        </w:rPr>
      </w:pPr>
    </w:p>
    <w:p w14:paraId="722AF305" w14:textId="77777777" w:rsidR="007F6A6D" w:rsidRDefault="00000000">
      <w:pPr>
        <w:pStyle w:val="3"/>
        <w:ind w:firstLine="400"/>
        <w:rPr>
          <w:rFonts w:ascii="Meiryo UI" w:hAnsi="Meiryo UI" w:cs="Meiryo UI"/>
        </w:rPr>
      </w:pPr>
      <w:bookmarkStart w:id="53" w:name="_heading=h.3tbugp1" w:colFirst="0" w:colLast="0"/>
      <w:bookmarkEnd w:id="53"/>
      <w:r>
        <w:rPr>
          <w:rFonts w:ascii="Meiryo UI" w:hAnsi="Meiryo UI" w:cs="Meiryo UI"/>
        </w:rPr>
        <w:t>5.1.1. 共通の対策</w:t>
      </w:r>
    </w:p>
    <w:p w14:paraId="74B9ED2A" w14:textId="77777777" w:rsidR="007F6A6D" w:rsidRDefault="00000000">
      <w:pPr>
        <w:numPr>
          <w:ilvl w:val="0"/>
          <w:numId w:val="1"/>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TLS Version 1.2 （RFC5246）またはTLS Version 1.3（RFC8446、RFC8448）に準拠したサーバ認証を行うこと。</w:t>
      </w:r>
    </w:p>
    <w:p w14:paraId="1BCC6942" w14:textId="77777777" w:rsidR="007F6A6D" w:rsidRDefault="00000000">
      <w:pPr>
        <w:numPr>
          <w:ilvl w:val="0"/>
          <w:numId w:val="1"/>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 xml:space="preserve">認証に利用する鍵および証明書の保管場所については、Appendix </w:t>
      </w:r>
      <w:r>
        <w:rPr>
          <w:rFonts w:ascii="Meiryo UI" w:hAnsi="Meiryo UI" w:cs="Meiryo UI"/>
        </w:rPr>
        <w:t>D</w:t>
      </w:r>
      <w:r>
        <w:rPr>
          <w:rFonts w:ascii="Meiryo UI" w:hAnsi="Meiryo UI" w:cs="Meiryo UI"/>
          <w:color w:val="000000"/>
        </w:rPr>
        <w:t>に従うこと。</w:t>
      </w:r>
    </w:p>
    <w:p w14:paraId="0BEECC57" w14:textId="77777777" w:rsidR="007F6A6D" w:rsidRDefault="00000000">
      <w:pPr>
        <w:numPr>
          <w:ilvl w:val="0"/>
          <w:numId w:val="1"/>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 xml:space="preserve">TLSハンドシェイク時に、HUから送信するCipher </w:t>
      </w:r>
      <w:commentRangeStart w:id="54"/>
      <w:r>
        <w:rPr>
          <w:rFonts w:ascii="Meiryo UI" w:hAnsi="Meiryo UI" w:cs="Meiryo UI"/>
          <w:color w:val="000000"/>
        </w:rPr>
        <w:t>Suitesは、</w:t>
      </w:r>
      <w:sdt>
        <w:sdtPr>
          <w:tag w:val="goog_rdk_38"/>
          <w:id w:val="-1881461129"/>
        </w:sdtPr>
        <w:sdtContent>
          <w:ins w:id="55" w:author="Kitamura Yoshihiko (北村 嘉彦)" w:date="2023-06-26T19:32:00Z">
            <w:r>
              <w:rPr>
                <w:rFonts w:ascii="Meiryo UI" w:hAnsi="Meiryo UI" w:cs="Meiryo UI"/>
                <w:color w:val="000000"/>
              </w:rPr>
              <w:t>4</w:t>
            </w:r>
          </w:ins>
        </w:sdtContent>
      </w:sdt>
      <w:sdt>
        <w:sdtPr>
          <w:tag w:val="goog_rdk_39"/>
          <w:id w:val="-310478998"/>
        </w:sdtPr>
        <w:sdtContent>
          <w:del w:id="56" w:author="Kitamura Yoshihiko (北村 嘉彦)" w:date="2023-06-26T19:32:00Z">
            <w:r>
              <w:rPr>
                <w:rFonts w:ascii="Meiryo UI" w:hAnsi="Meiryo UI" w:cs="Meiryo UI"/>
                <w:color w:val="000000"/>
              </w:rPr>
              <w:delText>3</w:delText>
            </w:r>
          </w:del>
        </w:sdtContent>
      </w:sdt>
      <w:r>
        <w:rPr>
          <w:rFonts w:ascii="Meiryo UI" w:hAnsi="Meiryo UI" w:cs="Meiryo UI"/>
          <w:color w:val="000000"/>
        </w:rPr>
        <w:t>.1.</w:t>
      </w:r>
      <w:sdt>
        <w:sdtPr>
          <w:tag w:val="goog_rdk_40"/>
          <w:id w:val="1837117191"/>
        </w:sdtPr>
        <w:sdtContent>
          <w:ins w:id="57" w:author="Kitamura Yoshihiko (北村 嘉彦)" w:date="2023-06-26T19:32:00Z">
            <w:r>
              <w:rPr>
                <w:rFonts w:ascii="Meiryo UI" w:hAnsi="Meiryo UI" w:cs="Meiryo UI"/>
                <w:color w:val="000000"/>
              </w:rPr>
              <w:t>3</w:t>
            </w:r>
          </w:ins>
        </w:sdtContent>
      </w:sdt>
      <w:sdt>
        <w:sdtPr>
          <w:tag w:val="goog_rdk_41"/>
          <w:id w:val="-2146894310"/>
        </w:sdtPr>
        <w:sdtContent>
          <w:del w:id="58" w:author="Kitamura Yoshihiko (北村 嘉彦)" w:date="2023-06-26T19:32:00Z">
            <w:r>
              <w:rPr>
                <w:rFonts w:ascii="Meiryo UI" w:hAnsi="Meiryo UI" w:cs="Meiryo UI"/>
                <w:color w:val="000000"/>
              </w:rPr>
              <w:delText>4</w:delText>
            </w:r>
          </w:del>
        </w:sdtContent>
      </w:sdt>
      <w:r>
        <w:rPr>
          <w:rFonts w:ascii="Meiryo UI" w:hAnsi="Meiryo UI" w:cs="Meiryo UI"/>
          <w:color w:val="000000"/>
        </w:rPr>
        <w:t>章に従うこと。</w:t>
      </w:r>
      <w:commentRangeEnd w:id="54"/>
      <w:r w:rsidR="000D6C44">
        <w:rPr>
          <w:rStyle w:val="af"/>
        </w:rPr>
        <w:commentReference w:id="54"/>
      </w:r>
    </w:p>
    <w:p w14:paraId="6321E465" w14:textId="77777777" w:rsidR="007F6A6D" w:rsidRDefault="007F6A6D">
      <w:pPr>
        <w:ind w:left="479"/>
        <w:jc w:val="left"/>
        <w:rPr>
          <w:rFonts w:ascii="Meiryo UI" w:hAnsi="Meiryo UI" w:cs="Meiryo UI"/>
        </w:rPr>
      </w:pPr>
    </w:p>
    <w:p w14:paraId="2643D8C6" w14:textId="77777777" w:rsidR="007F6A6D" w:rsidRDefault="00000000">
      <w:pPr>
        <w:pStyle w:val="3"/>
        <w:ind w:firstLine="400"/>
        <w:rPr>
          <w:rFonts w:ascii="Meiryo UI" w:hAnsi="Meiryo UI" w:cs="Meiryo UI"/>
        </w:rPr>
      </w:pPr>
      <w:bookmarkStart w:id="59" w:name="_heading=h.28h4qwu" w:colFirst="0" w:colLast="0"/>
      <w:bookmarkEnd w:id="59"/>
      <w:r>
        <w:rPr>
          <w:rFonts w:ascii="Meiryo UI" w:hAnsi="Meiryo UI" w:cs="Meiryo UI"/>
        </w:rPr>
        <w:t>5.1.2. トヨタ管理サーバへの接続</w:t>
      </w:r>
    </w:p>
    <w:p w14:paraId="13DFF4DB" w14:textId="77777777" w:rsidR="007F6A6D" w:rsidRDefault="00000000">
      <w:pPr>
        <w:numPr>
          <w:ilvl w:val="0"/>
          <w:numId w:val="10"/>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トヨタが発行する</w:t>
      </w:r>
      <w:proofErr w:type="spellStart"/>
      <w:r>
        <w:rPr>
          <w:rFonts w:ascii="Meiryo UI" w:hAnsi="Meiryo UI" w:cs="Meiryo UI"/>
          <w:color w:val="000000"/>
        </w:rPr>
        <w:t>RootCA</w:t>
      </w:r>
      <w:proofErr w:type="spellEnd"/>
      <w:r>
        <w:rPr>
          <w:rFonts w:ascii="Meiryo UI" w:hAnsi="Meiryo UI" w:cs="Meiryo UI"/>
          <w:color w:val="000000"/>
        </w:rPr>
        <w:t>証明書によるサーバ認証を行うこと。</w:t>
      </w:r>
    </w:p>
    <w:p w14:paraId="11C12FA2" w14:textId="77777777" w:rsidR="007F6A6D" w:rsidRDefault="00000000">
      <w:pPr>
        <w:numPr>
          <w:ilvl w:val="0"/>
          <w:numId w:val="10"/>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サーバが、TLSハンドシェイク内でクライアント証明書による認証を要求してきた場合：</w:t>
      </w:r>
    </w:p>
    <w:p w14:paraId="3B4D0490" w14:textId="77777777" w:rsidR="007F6A6D" w:rsidRDefault="00000000">
      <w:pPr>
        <w:numPr>
          <w:ilvl w:val="1"/>
          <w:numId w:val="10"/>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TLS version 1.2、TLS Version 1.3に準拠したクライアント認証を行うこと。</w:t>
      </w:r>
    </w:p>
    <w:p w14:paraId="14B4D052" w14:textId="77777777" w:rsidR="007F6A6D" w:rsidRDefault="00000000">
      <w:pPr>
        <w:numPr>
          <w:ilvl w:val="1"/>
          <w:numId w:val="10"/>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トヨタが準備する</w:t>
      </w:r>
      <w:proofErr w:type="spellStart"/>
      <w:r>
        <w:rPr>
          <w:rFonts w:ascii="Meiryo UI" w:hAnsi="Meiryo UI" w:cs="Meiryo UI"/>
          <w:color w:val="000000"/>
        </w:rPr>
        <w:t>RootCA</w:t>
      </w:r>
      <w:proofErr w:type="spellEnd"/>
      <w:r>
        <w:rPr>
          <w:rFonts w:ascii="Meiryo UI" w:hAnsi="Meiryo UI" w:cs="Meiryo UI"/>
          <w:color w:val="000000"/>
        </w:rPr>
        <w:t>鍵による署名が付与されたクライアント証明書を用いて、クライアント認証を行うこと。</w:t>
      </w:r>
    </w:p>
    <w:p w14:paraId="77A8A29E" w14:textId="77777777" w:rsidR="007F6A6D" w:rsidRDefault="00000000">
      <w:pPr>
        <w:numPr>
          <w:ilvl w:val="0"/>
          <w:numId w:val="10"/>
        </w:numPr>
        <w:pBdr>
          <w:top w:val="nil"/>
          <w:left w:val="nil"/>
          <w:bottom w:val="nil"/>
          <w:right w:val="nil"/>
          <w:between w:val="nil"/>
        </w:pBdr>
        <w:jc w:val="left"/>
        <w:rPr>
          <w:rFonts w:ascii="Meiryo UI" w:hAnsi="Meiryo UI" w:cs="Meiryo UI"/>
          <w:color w:val="000000"/>
        </w:rPr>
      </w:pPr>
      <w:r>
        <w:rPr>
          <w:rFonts w:ascii="Meiryo UI" w:hAnsi="Meiryo UI" w:cs="Meiryo UI"/>
          <w:color w:val="000000"/>
        </w:rPr>
        <w:lastRenderedPageBreak/>
        <w:t>OCSPレスポンダによる証明書の失効確認</w:t>
      </w:r>
      <w:r>
        <w:rPr>
          <w:rFonts w:ascii="Meiryo UI" w:hAnsi="Meiryo UI" w:cs="Meiryo UI"/>
        </w:rPr>
        <w:t>に対応する</w:t>
      </w:r>
      <w:r>
        <w:rPr>
          <w:rFonts w:ascii="Meiryo UI" w:hAnsi="Meiryo UI" w:cs="Meiryo UI"/>
          <w:color w:val="000000"/>
        </w:rPr>
        <w:t>こと。以下の仕様に準拠すること。</w:t>
      </w:r>
    </w:p>
    <w:p w14:paraId="1B737685" w14:textId="77777777" w:rsidR="007F6A6D" w:rsidRDefault="00000000">
      <w:pPr>
        <w:numPr>
          <w:ilvl w:val="1"/>
          <w:numId w:val="10"/>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Support for OCSP per RFC 6960</w:t>
      </w:r>
    </w:p>
    <w:p w14:paraId="37968E2E" w14:textId="77777777" w:rsidR="007F6A6D" w:rsidRDefault="00000000">
      <w:pPr>
        <w:numPr>
          <w:ilvl w:val="1"/>
          <w:numId w:val="10"/>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Support for OCSP stapling per RFC 6066</w:t>
      </w:r>
    </w:p>
    <w:p w14:paraId="25D94797" w14:textId="77777777" w:rsidR="007F6A6D" w:rsidRDefault="00000000">
      <w:pPr>
        <w:numPr>
          <w:ilvl w:val="1"/>
          <w:numId w:val="10"/>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Support for OCSP stapling TLS1.3 per RFC 8446</w:t>
      </w:r>
      <w:r>
        <w:rPr>
          <w:rFonts w:ascii="Meiryo UI" w:hAnsi="Meiryo UI" w:cs="Meiryo UI"/>
          <w:color w:val="000000"/>
        </w:rPr>
        <w:br/>
      </w:r>
    </w:p>
    <w:p w14:paraId="1B9C2D45" w14:textId="77777777" w:rsidR="007F6A6D" w:rsidRDefault="00000000">
      <w:pPr>
        <w:widowControl/>
        <w:numPr>
          <w:ilvl w:val="0"/>
          <w:numId w:val="17"/>
        </w:numPr>
        <w:pBdr>
          <w:top w:val="nil"/>
          <w:left w:val="nil"/>
          <w:bottom w:val="nil"/>
          <w:right w:val="nil"/>
          <w:between w:val="nil"/>
        </w:pBdr>
        <w:ind w:left="1211"/>
        <w:jc w:val="left"/>
        <w:rPr>
          <w:rFonts w:ascii="Meiryo UI" w:hAnsi="Meiryo UI" w:cs="Meiryo UI"/>
          <w:color w:val="434343"/>
        </w:rPr>
      </w:pPr>
      <w:r>
        <w:rPr>
          <w:rFonts w:ascii="Meiryo UI" w:hAnsi="Meiryo UI" w:cs="Meiryo UI"/>
          <w:color w:val="434343"/>
        </w:rPr>
        <w:t>CRLに対応する場合は、⾞載器-センタ間通信標準仕様書1.2版　図 7-2 CRL/OCSP失効確認 基本フローを基準とすること。</w:t>
      </w:r>
    </w:p>
    <w:p w14:paraId="5181797F" w14:textId="77777777" w:rsidR="007F6A6D" w:rsidRDefault="007F6A6D">
      <w:pPr>
        <w:widowControl/>
        <w:pBdr>
          <w:top w:val="nil"/>
          <w:left w:val="nil"/>
          <w:bottom w:val="nil"/>
          <w:right w:val="nil"/>
          <w:between w:val="nil"/>
        </w:pBdr>
        <w:ind w:left="1211"/>
        <w:jc w:val="left"/>
        <w:rPr>
          <w:color w:val="000000"/>
          <w:sz w:val="24"/>
          <w:szCs w:val="24"/>
        </w:rPr>
      </w:pPr>
    </w:p>
    <w:p w14:paraId="6F1ED746" w14:textId="77777777" w:rsidR="007F6A6D" w:rsidRDefault="007F6A6D">
      <w:pPr>
        <w:ind w:left="479"/>
        <w:jc w:val="left"/>
        <w:rPr>
          <w:rFonts w:ascii="Meiryo UI" w:hAnsi="Meiryo UI" w:cs="Meiryo UI"/>
        </w:rPr>
      </w:pPr>
    </w:p>
    <w:p w14:paraId="0D3585FA" w14:textId="77777777" w:rsidR="007F6A6D" w:rsidRDefault="00000000">
      <w:pPr>
        <w:pStyle w:val="3"/>
        <w:ind w:left="609"/>
        <w:rPr>
          <w:rFonts w:ascii="Meiryo UI" w:hAnsi="Meiryo UI" w:cs="Meiryo UI"/>
        </w:rPr>
      </w:pPr>
      <w:bookmarkStart w:id="60" w:name="_heading=h.nmf14n" w:colFirst="0" w:colLast="0"/>
      <w:bookmarkEnd w:id="60"/>
      <w:r>
        <w:rPr>
          <w:rFonts w:ascii="Meiryo UI" w:hAnsi="Meiryo UI" w:cs="Meiryo UI"/>
        </w:rPr>
        <w:t xml:space="preserve">5.1.2.1 </w:t>
      </w:r>
      <w:proofErr w:type="spellStart"/>
      <w:r>
        <w:rPr>
          <w:rFonts w:ascii="Meiryo UI" w:hAnsi="Meiryo UI" w:cs="Meiryo UI"/>
        </w:rPr>
        <w:t>RootCA</w:t>
      </w:r>
      <w:proofErr w:type="spellEnd"/>
      <w:r>
        <w:rPr>
          <w:rFonts w:ascii="Meiryo UI" w:hAnsi="Meiryo UI" w:cs="Meiryo UI"/>
        </w:rPr>
        <w:t>鍵ペアの失効を想定したサーバ認証フロー</w:t>
      </w:r>
    </w:p>
    <w:p w14:paraId="596190E0" w14:textId="77777777" w:rsidR="007F6A6D" w:rsidRDefault="00000000">
      <w:pPr>
        <w:pBdr>
          <w:top w:val="nil"/>
          <w:left w:val="nil"/>
          <w:bottom w:val="nil"/>
          <w:right w:val="nil"/>
          <w:between w:val="nil"/>
        </w:pBdr>
        <w:ind w:left="1271"/>
        <w:jc w:val="left"/>
        <w:rPr>
          <w:rFonts w:ascii="Meiryo UI" w:hAnsi="Meiryo UI" w:cs="Meiryo UI"/>
          <w:color w:val="000000"/>
        </w:rPr>
      </w:pPr>
      <w:r>
        <w:rPr>
          <w:rFonts w:ascii="Meiryo UI" w:hAnsi="Meiryo UI" w:cs="Meiryo UI"/>
          <w:color w:val="000000"/>
        </w:rPr>
        <w:t>HUで保持する証明書および鍵は危殆化に備えて更新可能であるが、更新の前提としてのサーバ接続を確保する必要がある。</w:t>
      </w:r>
      <w:proofErr w:type="spellStart"/>
      <w:r>
        <w:rPr>
          <w:rFonts w:ascii="Meiryo UI" w:hAnsi="Meiryo UI" w:cs="Meiryo UI"/>
          <w:color w:val="000000"/>
        </w:rPr>
        <w:t>RootCA</w:t>
      </w:r>
      <w:proofErr w:type="spellEnd"/>
      <w:r>
        <w:rPr>
          <w:rFonts w:ascii="Meiryo UI" w:hAnsi="Meiryo UI" w:cs="Meiryo UI"/>
          <w:color w:val="000000"/>
        </w:rPr>
        <w:t>秘密鍵の漏洩等による失効に備えて、最低限のサーバ接続を確保するために、サーバ認証は以下のフローで行う。</w:t>
      </w:r>
    </w:p>
    <w:p w14:paraId="0EFFBF0A" w14:textId="77777777" w:rsidR="007F6A6D" w:rsidRDefault="00000000">
      <w:pPr>
        <w:numPr>
          <w:ilvl w:val="0"/>
          <w:numId w:val="13"/>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HUは、サーバ認証の際に、Root CA証明書またはRoot CAの公開鍵を、サーバ証明書のIssuerによって選択すること。</w:t>
      </w:r>
    </w:p>
    <w:p w14:paraId="04509810" w14:textId="77777777" w:rsidR="007F6A6D" w:rsidRDefault="007F6A6D">
      <w:pPr>
        <w:ind w:left="479"/>
        <w:jc w:val="left"/>
        <w:rPr>
          <w:rFonts w:ascii="Meiryo UI" w:hAnsi="Meiryo UI" w:cs="Meiryo UI"/>
        </w:rPr>
      </w:pPr>
    </w:p>
    <w:p w14:paraId="22E63E7C" w14:textId="77777777" w:rsidR="007F6A6D" w:rsidRDefault="00000000">
      <w:pPr>
        <w:pStyle w:val="3"/>
        <w:ind w:firstLine="400"/>
        <w:rPr>
          <w:rFonts w:ascii="Meiryo UI" w:hAnsi="Meiryo UI" w:cs="Meiryo UI"/>
        </w:rPr>
      </w:pPr>
      <w:bookmarkStart w:id="61" w:name="_heading=h.2lwamvv" w:colFirst="0" w:colLast="0"/>
      <w:bookmarkEnd w:id="61"/>
      <w:r>
        <w:rPr>
          <w:rFonts w:ascii="Meiryo UI" w:hAnsi="Meiryo UI" w:cs="Meiryo UI"/>
        </w:rPr>
        <w:t>5.1.3. トヨタ管理外サーバ（第三者サーバ）への接続</w:t>
      </w:r>
    </w:p>
    <w:p w14:paraId="75F7D603" w14:textId="77777777" w:rsidR="007F6A6D" w:rsidRDefault="00000000">
      <w:pPr>
        <w:numPr>
          <w:ilvl w:val="0"/>
          <w:numId w:val="10"/>
        </w:numPr>
        <w:pBdr>
          <w:top w:val="nil"/>
          <w:left w:val="nil"/>
          <w:bottom w:val="nil"/>
          <w:right w:val="nil"/>
          <w:between w:val="nil"/>
        </w:pBdr>
        <w:jc w:val="left"/>
        <w:rPr>
          <w:rFonts w:ascii="Meiryo UI" w:hAnsi="Meiryo UI" w:cs="Meiryo UI"/>
          <w:b/>
          <w:color w:val="000000"/>
        </w:rPr>
      </w:pPr>
      <w:r>
        <w:rPr>
          <w:rFonts w:ascii="Meiryo UI" w:hAnsi="Meiryo UI" w:cs="Meiryo UI"/>
          <w:color w:val="000000"/>
        </w:rPr>
        <w:t>OCSPによるサーバ証明書の失効確認を行うこと。左記以外の方式を採用する場合、あらかじめトヨタ自動車に連絡して許可を得ること。</w:t>
      </w:r>
    </w:p>
    <w:p w14:paraId="3FDA2F6B" w14:textId="77777777" w:rsidR="007F6A6D" w:rsidRDefault="007F6A6D">
      <w:pPr>
        <w:numPr>
          <w:ilvl w:val="0"/>
          <w:numId w:val="10"/>
        </w:numPr>
        <w:pBdr>
          <w:top w:val="nil"/>
          <w:left w:val="nil"/>
          <w:bottom w:val="nil"/>
          <w:right w:val="nil"/>
          <w:between w:val="nil"/>
        </w:pBdr>
        <w:jc w:val="left"/>
        <w:rPr>
          <w:rFonts w:ascii="Meiryo UI" w:hAnsi="Meiryo UI" w:cs="Meiryo UI"/>
          <w:b/>
          <w:color w:val="000000"/>
        </w:rPr>
      </w:pPr>
    </w:p>
    <w:p w14:paraId="3059FF4D" w14:textId="77777777" w:rsidR="007F6A6D" w:rsidRDefault="00000000">
      <w:pPr>
        <w:pStyle w:val="2"/>
        <w:ind w:right="210" w:firstLine="210"/>
        <w:rPr>
          <w:rFonts w:ascii="Meiryo UI" w:hAnsi="Meiryo UI" w:cs="Meiryo UI"/>
        </w:rPr>
      </w:pPr>
      <w:bookmarkStart w:id="62" w:name="_heading=h.111kx3o" w:colFirst="0" w:colLast="0"/>
      <w:bookmarkEnd w:id="62"/>
      <w:r>
        <w:rPr>
          <w:rFonts w:ascii="Meiryo UI" w:hAnsi="Meiryo UI" w:cs="Meiryo UI"/>
        </w:rPr>
        <w:t>5.2. セキュアブート</w:t>
      </w:r>
    </w:p>
    <w:p w14:paraId="07A4083D" w14:textId="77777777" w:rsidR="007F6A6D" w:rsidRDefault="007F6A6D">
      <w:pPr>
        <w:ind w:left="479"/>
        <w:jc w:val="left"/>
        <w:rPr>
          <w:rFonts w:ascii="Meiryo UI" w:hAnsi="Meiryo UI" w:cs="Meiryo UI"/>
        </w:rPr>
      </w:pPr>
    </w:p>
    <w:p w14:paraId="3ADCC8C7" w14:textId="77777777" w:rsidR="007F6A6D" w:rsidRDefault="00000000">
      <w:pPr>
        <w:pStyle w:val="3"/>
        <w:ind w:firstLine="400"/>
        <w:rPr>
          <w:rFonts w:ascii="Meiryo UI" w:hAnsi="Meiryo UI" w:cs="Meiryo UI"/>
        </w:rPr>
      </w:pPr>
      <w:bookmarkStart w:id="63" w:name="_heading=h.3l18frh" w:colFirst="0" w:colLast="0"/>
      <w:bookmarkEnd w:id="63"/>
      <w:r>
        <w:rPr>
          <w:rFonts w:ascii="Meiryo UI" w:hAnsi="Meiryo UI" w:cs="Meiryo UI"/>
        </w:rPr>
        <w:t>5.2.1. 検証のタイミングと検証範囲</w:t>
      </w:r>
    </w:p>
    <w:p w14:paraId="430F521C" w14:textId="77777777" w:rsidR="007F6A6D" w:rsidRDefault="00000000">
      <w:pPr>
        <w:ind w:left="475"/>
        <w:jc w:val="left"/>
        <w:rPr>
          <w:rFonts w:ascii="Meiryo UI" w:hAnsi="Meiryo UI" w:cs="Meiryo UI"/>
        </w:rPr>
      </w:pPr>
      <w:r>
        <w:rPr>
          <w:rFonts w:ascii="Meiryo UI" w:hAnsi="Meiryo UI" w:cs="Meiryo UI"/>
        </w:rPr>
        <w:t>セキュアブートは原則、システム起動前に行うこと。ただし、起動時の各性能要件（各仕様書による）を満了するために、システム起動前にすべての検証が終えられない場合は、以下の考え方に則り、「起動前に検証すべきもの」と「起動後に</w:t>
      </w:r>
      <w:r>
        <w:t xml:space="preserve">     </w:t>
      </w:r>
      <w:r>
        <w:rPr>
          <w:rFonts w:ascii="Meiryo UI" w:hAnsi="Meiryo UI" w:cs="Meiryo UI"/>
        </w:rPr>
        <w:t>dm-verityで検証できるもの」の分別をつけて動作すること。</w:t>
      </w:r>
    </w:p>
    <w:p w14:paraId="3DCDD184" w14:textId="77777777" w:rsidR="007F6A6D" w:rsidRDefault="007F6A6D">
      <w:pPr>
        <w:ind w:left="475"/>
        <w:jc w:val="left"/>
        <w:rPr>
          <w:rFonts w:ascii="Meiryo UI" w:hAnsi="Meiryo UI" w:cs="Meiryo UI"/>
        </w:rPr>
      </w:pPr>
    </w:p>
    <w:p w14:paraId="1BEB8A86" w14:textId="77777777" w:rsidR="007F6A6D" w:rsidRDefault="00000000">
      <w:pPr>
        <w:numPr>
          <w:ilvl w:val="0"/>
          <w:numId w:val="5"/>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起動前に検証すべきもの</w:t>
      </w:r>
    </w:p>
    <w:p w14:paraId="362DFACA" w14:textId="77777777" w:rsidR="007F6A6D" w:rsidRDefault="00000000">
      <w:pPr>
        <w:numPr>
          <w:ilvl w:val="1"/>
          <w:numId w:val="5"/>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ブートローダ</w:t>
      </w:r>
    </w:p>
    <w:p w14:paraId="1CFAF57F" w14:textId="77777777" w:rsidR="007F6A6D" w:rsidRDefault="00000000">
      <w:pPr>
        <w:numPr>
          <w:ilvl w:val="1"/>
          <w:numId w:val="5"/>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カーネル</w:t>
      </w:r>
    </w:p>
    <w:p w14:paraId="62A8C201" w14:textId="77777777" w:rsidR="007F6A6D" w:rsidRDefault="00000000">
      <w:pPr>
        <w:pBdr>
          <w:top w:val="nil"/>
          <w:left w:val="nil"/>
          <w:bottom w:val="nil"/>
          <w:right w:val="nil"/>
          <w:between w:val="nil"/>
        </w:pBdr>
        <w:ind w:left="895"/>
        <w:jc w:val="left"/>
        <w:rPr>
          <w:rFonts w:ascii="Meiryo UI" w:hAnsi="Meiryo UI" w:cs="Meiryo UI"/>
          <w:color w:val="000000"/>
        </w:rPr>
      </w:pPr>
      <w:r>
        <w:t xml:space="preserve">               </w:t>
      </w:r>
      <w:r>
        <w:rPr>
          <w:rFonts w:ascii="Meiryo UI" w:hAnsi="Meiryo UI" w:cs="Meiryo UI"/>
          <w:color w:val="000000"/>
        </w:rPr>
        <w:t>※</w:t>
      </w:r>
      <w:r>
        <w:rPr>
          <w:rFonts w:ascii="メイリオ" w:eastAsia="メイリオ" w:hAnsi="メイリオ" w:cs="メイリオ"/>
          <w:color w:val="333333"/>
          <w:highlight w:val="white"/>
        </w:rPr>
        <w:t>基本的にはQualcomm様のBSPでセキュアブート対象になっているものが対象</w:t>
      </w:r>
    </w:p>
    <w:p w14:paraId="7F279B64" w14:textId="77777777" w:rsidR="007F6A6D" w:rsidRDefault="00000000">
      <w:pPr>
        <w:numPr>
          <w:ilvl w:val="0"/>
          <w:numId w:val="5"/>
        </w:numPr>
        <w:pBdr>
          <w:top w:val="nil"/>
          <w:left w:val="nil"/>
          <w:bottom w:val="nil"/>
          <w:right w:val="nil"/>
          <w:between w:val="nil"/>
        </w:pBdr>
        <w:jc w:val="left"/>
        <w:rPr>
          <w:rFonts w:ascii="Meiryo UI" w:hAnsi="Meiryo UI" w:cs="Meiryo UI"/>
          <w:color w:val="000000"/>
        </w:rPr>
      </w:pPr>
      <w:r>
        <w:t xml:space="preserve">     </w:t>
      </w:r>
      <w:r>
        <w:rPr>
          <w:rFonts w:ascii="Meiryo UI" w:hAnsi="Meiryo UI" w:cs="Meiryo UI"/>
          <w:color w:val="000000"/>
        </w:rPr>
        <w:t>dm-verityで検証できるもの</w:t>
      </w:r>
    </w:p>
    <w:p w14:paraId="2D815546" w14:textId="77777777" w:rsidR="007F6A6D" w:rsidRDefault="00000000">
      <w:pPr>
        <w:numPr>
          <w:ilvl w:val="1"/>
          <w:numId w:val="18"/>
        </w:numPr>
        <w:pBdr>
          <w:top w:val="nil"/>
          <w:left w:val="nil"/>
          <w:bottom w:val="nil"/>
          <w:right w:val="nil"/>
          <w:between w:val="nil"/>
        </w:pBdr>
        <w:jc w:val="left"/>
      </w:pPr>
      <w:r>
        <w:rPr>
          <w:rFonts w:ascii="Meiryo UI" w:hAnsi="Meiryo UI" w:cs="Meiryo UI"/>
          <w:color w:val="000000"/>
        </w:rPr>
        <w:t>セキュアブートのバックグラウンド検証用のプログラム</w:t>
      </w:r>
    </w:p>
    <w:p w14:paraId="55B12157" w14:textId="77777777" w:rsidR="007F6A6D" w:rsidRDefault="00000000">
      <w:pPr>
        <w:numPr>
          <w:ilvl w:val="1"/>
          <w:numId w:val="18"/>
        </w:numPr>
        <w:pBdr>
          <w:top w:val="nil"/>
          <w:left w:val="nil"/>
          <w:bottom w:val="nil"/>
          <w:right w:val="nil"/>
          <w:between w:val="nil"/>
        </w:pBdr>
        <w:jc w:val="left"/>
      </w:pPr>
      <w:r>
        <w:rPr>
          <w:rFonts w:ascii="Meiryo UI" w:hAnsi="Meiryo UI" w:cs="Meiryo UI"/>
          <w:color w:val="000000"/>
        </w:rPr>
        <w:t>HSM機能利用時に実行するライブラリおよびこれに準ずるソフトウェア（HSM独自の検証の仕組みがある場合は、この限りではない）</w:t>
      </w:r>
    </w:p>
    <w:p w14:paraId="0758E851" w14:textId="77777777" w:rsidR="007F6A6D" w:rsidRDefault="00000000">
      <w:pPr>
        <w:numPr>
          <w:ilvl w:val="1"/>
          <w:numId w:val="18"/>
        </w:numPr>
        <w:pBdr>
          <w:top w:val="nil"/>
          <w:left w:val="nil"/>
          <w:bottom w:val="nil"/>
          <w:right w:val="nil"/>
          <w:between w:val="nil"/>
        </w:pBdr>
        <w:jc w:val="left"/>
      </w:pPr>
      <w:r>
        <w:rPr>
          <w:rFonts w:ascii="Meiryo UI" w:hAnsi="Meiryo UI" w:cs="Meiryo UI"/>
          <w:color w:val="000000"/>
        </w:rPr>
        <w:t>リプログラム機能</w:t>
      </w:r>
    </w:p>
    <w:p w14:paraId="78D51981" w14:textId="77777777" w:rsidR="007F6A6D" w:rsidRDefault="00000000">
      <w:pPr>
        <w:pBdr>
          <w:top w:val="nil"/>
          <w:left w:val="nil"/>
          <w:bottom w:val="nil"/>
          <w:right w:val="nil"/>
          <w:between w:val="nil"/>
        </w:pBdr>
        <w:ind w:left="895"/>
        <w:jc w:val="left"/>
        <w:rPr>
          <w:rFonts w:ascii="Meiryo UI" w:hAnsi="Meiryo UI" w:cs="Meiryo UI"/>
          <w:color w:val="000000"/>
        </w:rPr>
      </w:pPr>
      <w:r>
        <w:rPr>
          <w:rFonts w:ascii="Meiryo UI" w:hAnsi="Meiryo UI" w:cs="Meiryo UI"/>
          <w:color w:val="000000"/>
        </w:rPr>
        <w:t>上記以外</w:t>
      </w:r>
    </w:p>
    <w:p w14:paraId="22405EE7" w14:textId="77777777" w:rsidR="007F6A6D" w:rsidRDefault="007F6A6D">
      <w:pPr>
        <w:pBdr>
          <w:top w:val="nil"/>
          <w:left w:val="nil"/>
          <w:bottom w:val="nil"/>
          <w:right w:val="nil"/>
          <w:between w:val="nil"/>
        </w:pBdr>
        <w:ind w:left="895"/>
        <w:jc w:val="left"/>
        <w:rPr>
          <w:rFonts w:ascii="Meiryo UI" w:hAnsi="Meiryo UI" w:cs="Meiryo UI"/>
          <w:color w:val="000000"/>
        </w:rPr>
      </w:pPr>
    </w:p>
    <w:p w14:paraId="1A859345" w14:textId="77777777" w:rsidR="007F6A6D" w:rsidRDefault="00000000">
      <w:pPr>
        <w:pBdr>
          <w:top w:val="nil"/>
          <w:left w:val="nil"/>
          <w:bottom w:val="nil"/>
          <w:right w:val="nil"/>
          <w:between w:val="nil"/>
        </w:pBdr>
        <w:ind w:left="476"/>
        <w:jc w:val="left"/>
        <w:rPr>
          <w:rFonts w:ascii="Meiryo UI" w:hAnsi="Meiryo UI" w:cs="Meiryo UI"/>
          <w:color w:val="000000"/>
        </w:rPr>
      </w:pPr>
      <w:r>
        <w:rPr>
          <w:rFonts w:ascii="Meiryo UI" w:hAnsi="Meiryo UI" w:cs="Meiryo UI"/>
          <w:color w:val="000000"/>
        </w:rPr>
        <w:t>また、以下の範囲については、検証対象外とする。</w:t>
      </w:r>
    </w:p>
    <w:p w14:paraId="116F7F42" w14:textId="77777777" w:rsidR="007F6A6D" w:rsidRDefault="00000000">
      <w:pPr>
        <w:numPr>
          <w:ilvl w:val="0"/>
          <w:numId w:val="6"/>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HUリリース後、市場で変化するデータ（設定値や受信データ等。リプロによる変化を除く。）</w:t>
      </w:r>
    </w:p>
    <w:p w14:paraId="7D71BB7F" w14:textId="77777777" w:rsidR="007F6A6D" w:rsidRDefault="00000000">
      <w:pPr>
        <w:ind w:left="476"/>
        <w:jc w:val="left"/>
        <w:rPr>
          <w:rFonts w:ascii="Meiryo UI" w:hAnsi="Meiryo UI" w:cs="Meiryo UI"/>
        </w:rPr>
      </w:pPr>
      <w:r>
        <w:rPr>
          <w:rFonts w:ascii="Meiryo UI" w:hAnsi="Meiryo UI" w:cs="Meiryo UI"/>
        </w:rPr>
        <w:lastRenderedPageBreak/>
        <w:t>但し、上記のプログラムやデータの真正性検証が別途定められている場合には、これに従う。</w:t>
      </w:r>
    </w:p>
    <w:p w14:paraId="0F330401" w14:textId="77777777" w:rsidR="007F6A6D" w:rsidRDefault="007F6A6D">
      <w:pPr>
        <w:ind w:left="479"/>
        <w:jc w:val="left"/>
        <w:rPr>
          <w:rFonts w:ascii="Meiryo UI" w:hAnsi="Meiryo UI" w:cs="Meiryo UI"/>
        </w:rPr>
      </w:pPr>
    </w:p>
    <w:p w14:paraId="332D606C" w14:textId="77777777" w:rsidR="007F6A6D" w:rsidRDefault="00000000">
      <w:pPr>
        <w:pStyle w:val="3"/>
        <w:ind w:firstLine="400"/>
        <w:rPr>
          <w:rFonts w:ascii="Meiryo UI" w:hAnsi="Meiryo UI" w:cs="Meiryo UI"/>
        </w:rPr>
      </w:pPr>
      <w:bookmarkStart w:id="64" w:name="_heading=h.206ipza" w:colFirst="0" w:colLast="0"/>
      <w:bookmarkEnd w:id="64"/>
      <w:r>
        <w:rPr>
          <w:rFonts w:ascii="Meiryo UI" w:hAnsi="Meiryo UI" w:cs="Meiryo UI"/>
        </w:rPr>
        <w:t>5.2.2. 検証失敗時</w:t>
      </w:r>
    </w:p>
    <w:p w14:paraId="6ED8E2B4" w14:textId="77777777" w:rsidR="007F6A6D" w:rsidRDefault="00000000">
      <w:pPr>
        <w:ind w:left="475"/>
        <w:jc w:val="left"/>
        <w:rPr>
          <w:rFonts w:ascii="Meiryo UI" w:hAnsi="Meiryo UI" w:cs="Meiryo UI"/>
        </w:rPr>
      </w:pPr>
      <w:r>
        <w:rPr>
          <w:rFonts w:ascii="Meiryo UI" w:hAnsi="Meiryo UI" w:cs="Meiryo UI"/>
        </w:rPr>
        <w:t>セキュアブートの検証に失敗した場合は、以下の動作を行う。</w:t>
      </w:r>
    </w:p>
    <w:p w14:paraId="117DFA92" w14:textId="77777777" w:rsidR="007F6A6D" w:rsidRDefault="00000000">
      <w:pPr>
        <w:numPr>
          <w:ilvl w:val="0"/>
          <w:numId w:val="11"/>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システム起動前の検証または</w:t>
      </w:r>
      <w:r>
        <w:t xml:space="preserve">     </w:t>
      </w:r>
      <w:r>
        <w:rPr>
          <w:rFonts w:ascii="Meiryo UI" w:hAnsi="Meiryo UI" w:cs="Meiryo UI"/>
          <w:color w:val="000000"/>
        </w:rPr>
        <w:t>dm-verityの検証に関わらず、失敗時にはシステムリセットを行う。</w:t>
      </w:r>
    </w:p>
    <w:p w14:paraId="29026B29" w14:textId="77777777" w:rsidR="007F6A6D" w:rsidRDefault="00000000">
      <w:pPr>
        <w:numPr>
          <w:ilvl w:val="0"/>
          <w:numId w:val="11"/>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検証失敗が一定回数連続発生した場合は、「システム起動失敗」と表示すること。但し、検証失敗が表示能力の起動より前の場合は、この限りではない。</w:t>
      </w:r>
    </w:p>
    <w:p w14:paraId="5CD5DF9B" w14:textId="77777777" w:rsidR="007F6A6D" w:rsidRDefault="00000000">
      <w:pPr>
        <w:numPr>
          <w:ilvl w:val="0"/>
          <w:numId w:val="11"/>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検証失敗が連続発生する場合は、延々とシステムリセットを繰り返すことを回避すること。</w:t>
      </w:r>
    </w:p>
    <w:p w14:paraId="13F023BD" w14:textId="77777777" w:rsidR="007F6A6D" w:rsidRDefault="00000000">
      <w:pPr>
        <w:numPr>
          <w:ilvl w:val="0"/>
          <w:numId w:val="11"/>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起動電源がOFFされた場合は、検証失敗のカウントを０に戻すこと。</w:t>
      </w:r>
    </w:p>
    <w:p w14:paraId="7E97C8BF" w14:textId="77777777" w:rsidR="007F6A6D" w:rsidRDefault="007F6A6D">
      <w:pPr>
        <w:pBdr>
          <w:top w:val="nil"/>
          <w:left w:val="nil"/>
          <w:bottom w:val="nil"/>
          <w:right w:val="nil"/>
          <w:between w:val="nil"/>
        </w:pBdr>
        <w:ind w:left="895"/>
        <w:jc w:val="left"/>
        <w:rPr>
          <w:rFonts w:ascii="Meiryo UI" w:hAnsi="Meiryo UI" w:cs="Meiryo UI"/>
          <w:color w:val="000000"/>
        </w:rPr>
      </w:pPr>
    </w:p>
    <w:p w14:paraId="1FFD4558" w14:textId="77777777" w:rsidR="007F6A6D" w:rsidRDefault="00000000">
      <w:pPr>
        <w:pStyle w:val="3"/>
        <w:ind w:firstLine="400"/>
        <w:rPr>
          <w:rFonts w:ascii="Meiryo UI" w:hAnsi="Meiryo UI" w:cs="Meiryo UI"/>
        </w:rPr>
      </w:pPr>
      <w:bookmarkStart w:id="65" w:name="_heading=h.4k668n3" w:colFirst="0" w:colLast="0"/>
      <w:bookmarkEnd w:id="65"/>
      <w:r>
        <w:rPr>
          <w:rFonts w:ascii="Meiryo UI" w:hAnsi="Meiryo UI" w:cs="Meiryo UI"/>
        </w:rPr>
        <w:t>5.2.3. 署名生成</w:t>
      </w:r>
    </w:p>
    <w:p w14:paraId="525A017B" w14:textId="77777777" w:rsidR="007F6A6D" w:rsidRDefault="00000000">
      <w:pPr>
        <w:ind w:left="475"/>
        <w:jc w:val="left"/>
        <w:rPr>
          <w:rFonts w:ascii="Meiryo UI" w:hAnsi="Meiryo UI" w:cs="Meiryo UI"/>
        </w:rPr>
      </w:pPr>
      <w:r>
        <w:rPr>
          <w:rFonts w:ascii="Meiryo UI" w:hAnsi="Meiryo UI" w:cs="Meiryo UI"/>
        </w:rPr>
        <w:t>ブート処理において、Linux起動前までの検証については、Tier1鍵にて実施する。Linux起動後については、トヨタ鍵にて検証を行う。</w:t>
      </w:r>
    </w:p>
    <w:p w14:paraId="61F7B495" w14:textId="77777777" w:rsidR="007F6A6D" w:rsidRDefault="007F6A6D">
      <w:pPr>
        <w:pBdr>
          <w:top w:val="nil"/>
          <w:left w:val="nil"/>
          <w:bottom w:val="nil"/>
          <w:right w:val="nil"/>
          <w:between w:val="nil"/>
        </w:pBdr>
        <w:ind w:left="895"/>
        <w:jc w:val="left"/>
        <w:rPr>
          <w:rFonts w:ascii="Meiryo UI" w:hAnsi="Meiryo UI" w:cs="Meiryo UI"/>
          <w:color w:val="000000"/>
        </w:rPr>
      </w:pPr>
    </w:p>
    <w:p w14:paraId="76D79D5B" w14:textId="77777777" w:rsidR="007F6A6D" w:rsidRDefault="00000000">
      <w:pPr>
        <w:pStyle w:val="3"/>
        <w:ind w:firstLine="400"/>
        <w:rPr>
          <w:rFonts w:ascii="Meiryo UI" w:hAnsi="Meiryo UI" w:cs="Meiryo UI"/>
        </w:rPr>
      </w:pPr>
      <w:bookmarkStart w:id="66" w:name="_heading=h.2zbgiuw" w:colFirst="0" w:colLast="0"/>
      <w:bookmarkEnd w:id="66"/>
      <w:r>
        <w:rPr>
          <w:rFonts w:ascii="Meiryo UI" w:hAnsi="Meiryo UI" w:cs="Meiryo UI"/>
        </w:rPr>
        <w:t>5.2.4. バックグラウンド検証の性能要件　※dm-verityを使う場合は対象外</w:t>
      </w:r>
    </w:p>
    <w:p w14:paraId="48BC951C" w14:textId="77777777" w:rsidR="007F6A6D" w:rsidRDefault="00000000">
      <w:pPr>
        <w:ind w:left="479"/>
        <w:jc w:val="left"/>
        <w:rPr>
          <w:rFonts w:ascii="Meiryo UI" w:hAnsi="Meiryo UI" w:cs="Meiryo UI"/>
        </w:rPr>
      </w:pPr>
      <w:r>
        <w:rPr>
          <w:rFonts w:ascii="Meiryo UI" w:hAnsi="Meiryo UI" w:cs="Meiryo UI"/>
        </w:rPr>
        <w:t>上位要件書「セキュアブート要求仕様書」の「SBTREQ_00007」に、『バックグラウンドでの完全性検証は可能な限り速やかに行うこと』とある。24CYも21CYと同様に『1分以内に使用している全ソフトウェア領域の完全性検証を完了。』を性能目標とすること。実現が困難な場合は、本仕様書担当に申し入れること。</w:t>
      </w:r>
    </w:p>
    <w:p w14:paraId="05B12021" w14:textId="77777777" w:rsidR="007F6A6D" w:rsidRDefault="007F6A6D">
      <w:pPr>
        <w:jc w:val="left"/>
        <w:rPr>
          <w:rFonts w:ascii="Meiryo UI" w:hAnsi="Meiryo UI" w:cs="Meiryo UI"/>
        </w:rPr>
      </w:pPr>
    </w:p>
    <w:p w14:paraId="772A3401" w14:textId="77777777" w:rsidR="007F6A6D" w:rsidRDefault="00000000">
      <w:pPr>
        <w:rPr>
          <w:rFonts w:ascii="Meiryo UI" w:hAnsi="Meiryo UI" w:cs="Meiryo UI"/>
        </w:rPr>
      </w:pPr>
      <w:r>
        <w:br w:type="page"/>
      </w:r>
    </w:p>
    <w:p w14:paraId="2919F609" w14:textId="77777777" w:rsidR="007F6A6D" w:rsidRDefault="00000000">
      <w:pPr>
        <w:pStyle w:val="2"/>
        <w:ind w:right="210" w:firstLine="210"/>
        <w:rPr>
          <w:rFonts w:ascii="Meiryo UI" w:hAnsi="Meiryo UI" w:cs="Meiryo UI"/>
          <w:color w:val="FF0000"/>
        </w:rPr>
      </w:pPr>
      <w:bookmarkStart w:id="67" w:name="_heading=h.1egqt2p" w:colFirst="0" w:colLast="0"/>
      <w:bookmarkEnd w:id="67"/>
      <w:r>
        <w:rPr>
          <w:rFonts w:ascii="Meiryo UI" w:hAnsi="Meiryo UI" w:cs="Meiryo UI"/>
        </w:rPr>
        <w:lastRenderedPageBreak/>
        <w:t xml:space="preserve">5.3. </w:t>
      </w:r>
      <w:commentRangeStart w:id="68"/>
      <w:r>
        <w:rPr>
          <w:rFonts w:ascii="Meiryo UI" w:hAnsi="Meiryo UI" w:cs="Meiryo UI"/>
        </w:rPr>
        <w:t>ソフトウェアアップデート</w:t>
      </w:r>
      <w:commentRangeEnd w:id="68"/>
      <w:r w:rsidR="003A4F5F">
        <w:rPr>
          <w:rStyle w:val="af"/>
          <w:b w:val="0"/>
          <w:bCs w:val="0"/>
        </w:rPr>
        <w:commentReference w:id="68"/>
      </w:r>
    </w:p>
    <w:p w14:paraId="640091DB" w14:textId="77777777" w:rsidR="007F6A6D" w:rsidRDefault="00000000">
      <w:pPr>
        <w:ind w:left="479"/>
        <w:jc w:val="left"/>
        <w:rPr>
          <w:rFonts w:ascii="Meiryo UI" w:hAnsi="Meiryo UI" w:cs="Meiryo UI"/>
        </w:rPr>
      </w:pPr>
      <w:r>
        <w:rPr>
          <w:rFonts w:ascii="Meiryo UI" w:hAnsi="Meiryo UI" w:cs="Meiryo UI"/>
        </w:rPr>
        <w:t>要求については、標準リプログラミングセキュリティ要求仕様書、評価については、標準リプログラミングセキュリティ評価仕様書</w:t>
      </w:r>
      <w:sdt>
        <w:sdtPr>
          <w:tag w:val="goog_rdk_42"/>
          <w:id w:val="-2013904910"/>
        </w:sdtPr>
        <w:sdtContent>
          <w:ins w:id="69" w:author="Kitamura Yoshihiko (北村 嘉彦)" w:date="2023-06-26T20:26:00Z">
            <w:r>
              <w:rPr>
                <w:rFonts w:ascii="Meiryo UI" w:hAnsi="Meiryo UI" w:cs="Meiryo UI"/>
              </w:rPr>
              <w:t>を基準とし、同等の内容によりセキュリティを担保できるのであれば、OTAマスタで実現してもよい。</w:t>
            </w:r>
          </w:ins>
        </w:sdtContent>
      </w:sdt>
      <w:sdt>
        <w:sdtPr>
          <w:tag w:val="goog_rdk_43"/>
          <w:id w:val="1742208508"/>
        </w:sdtPr>
        <w:sdtContent>
          <w:del w:id="70" w:author="Kitamura Yoshihiko (北村 嘉彦)" w:date="2023-06-26T20:26:00Z">
            <w:r>
              <w:rPr>
                <w:rFonts w:ascii="Meiryo UI" w:hAnsi="Meiryo UI" w:cs="Meiryo UI"/>
              </w:rPr>
              <w:delText>に従う。暗号プロトコルについては、下記の手順を基準とする。USBリプロについても同様の方式とする。</w:delText>
            </w:r>
          </w:del>
        </w:sdtContent>
      </w:sdt>
    </w:p>
    <w:p w14:paraId="04E86F8E" w14:textId="77777777" w:rsidR="007F6A6D" w:rsidRDefault="007F6A6D">
      <w:pPr>
        <w:jc w:val="left"/>
        <w:rPr>
          <w:rFonts w:ascii="Meiryo UI" w:hAnsi="Meiryo UI" w:cs="Meiryo UI"/>
        </w:rPr>
      </w:pPr>
    </w:p>
    <w:sdt>
      <w:sdtPr>
        <w:tag w:val="goog_rdk_46"/>
        <w:id w:val="-167556813"/>
      </w:sdtPr>
      <w:sdtContent>
        <w:p w14:paraId="640C4AC3" w14:textId="77777777" w:rsidR="007F6A6D" w:rsidRDefault="00000000">
          <w:pPr>
            <w:ind w:left="479"/>
            <w:jc w:val="center"/>
            <w:rPr>
              <w:del w:id="71" w:author="Kitamura Yoshihiko (北村 嘉彦)" w:date="2023-06-26T20:23:00Z"/>
              <w:rFonts w:ascii="Meiryo UI" w:hAnsi="Meiryo UI" w:cs="Meiryo UI"/>
            </w:rPr>
          </w:pPr>
          <w:sdt>
            <w:sdtPr>
              <w:tag w:val="goog_rdk_45"/>
              <w:id w:val="207771853"/>
            </w:sdtPr>
            <w:sdtContent>
              <w:del w:id="72" w:author="Kitamura Yoshihiko (北村 嘉彦)" w:date="2023-06-26T20:23:00Z">
                <w:r>
                  <w:rPr>
                    <w:rFonts w:ascii="Meiryo UI" w:hAnsi="Meiryo UI" w:cs="Meiryo UI"/>
                  </w:rPr>
                  <w:delText>図5-3 24MMOTAの暗号化・復号プロセス</w:delText>
                </w:r>
              </w:del>
            </w:sdtContent>
          </w:sdt>
        </w:p>
      </w:sdtContent>
    </w:sdt>
    <w:sdt>
      <w:sdtPr>
        <w:tag w:val="goog_rdk_48"/>
        <w:id w:val="1593517480"/>
      </w:sdtPr>
      <w:sdtContent>
        <w:p w14:paraId="469D132D" w14:textId="77777777" w:rsidR="007F6A6D" w:rsidRDefault="00000000">
          <w:pPr>
            <w:ind w:left="479"/>
            <w:jc w:val="left"/>
            <w:rPr>
              <w:del w:id="73" w:author="Kitamura Yoshihiko (北村 嘉彦)" w:date="2023-06-26T20:23:00Z"/>
              <w:rFonts w:ascii="Meiryo UI" w:hAnsi="Meiryo UI" w:cs="Meiryo UI"/>
            </w:rPr>
          </w:pPr>
          <w:sdt>
            <w:sdtPr>
              <w:tag w:val="goog_rdk_47"/>
              <w:id w:val="1844055732"/>
            </w:sdtPr>
            <w:sdtContent>
              <w:del w:id="74" w:author="Kitamura Yoshihiko (北村 嘉彦)" w:date="2023-06-26T20:23:00Z">
                <w:r>
                  <w:rPr>
                    <w:rFonts w:ascii="Meiryo UI" w:hAnsi="Meiryo UI" w:cs="Meiryo UI"/>
                    <w:noProof/>
                  </w:rPr>
                  <w:drawing>
                    <wp:inline distT="114300" distB="114300" distL="114300" distR="114300" wp14:anchorId="7AB3BB9F" wp14:editId="5C31CA88">
                      <wp:extent cx="6119820" cy="3454400"/>
                      <wp:effectExtent l="0" t="0" r="0" b="0"/>
                      <wp:docPr id="49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119820" cy="3454400"/>
                              </a:xfrm>
                              <a:prstGeom prst="rect">
                                <a:avLst/>
                              </a:prstGeom>
                              <a:ln/>
                            </pic:spPr>
                          </pic:pic>
                        </a:graphicData>
                      </a:graphic>
                    </wp:inline>
                  </w:drawing>
                </w:r>
              </w:del>
            </w:sdtContent>
          </w:sdt>
        </w:p>
      </w:sdtContent>
    </w:sdt>
    <w:sdt>
      <w:sdtPr>
        <w:tag w:val="goog_rdk_50"/>
        <w:id w:val="-1199303423"/>
      </w:sdtPr>
      <w:sdtContent>
        <w:p w14:paraId="12F57440" w14:textId="77777777" w:rsidR="007F6A6D" w:rsidRPr="000D6C44" w:rsidRDefault="00000000" w:rsidP="000D6C44">
          <w:pPr>
            <w:jc w:val="left"/>
          </w:pPr>
          <w:sdt>
            <w:sdtPr>
              <w:tag w:val="goog_rdk_49"/>
              <w:id w:val="-21708436"/>
            </w:sdtPr>
            <w:sdtContent/>
          </w:sdt>
        </w:p>
      </w:sdtContent>
    </w:sdt>
    <w:p w14:paraId="6D7978FD" w14:textId="77777777" w:rsidR="007F6A6D" w:rsidRDefault="007F6A6D">
      <w:pPr>
        <w:jc w:val="left"/>
        <w:rPr>
          <w:rFonts w:ascii="Meiryo UI" w:hAnsi="Meiryo UI" w:cs="Meiryo UI"/>
        </w:rPr>
      </w:pPr>
    </w:p>
    <w:p w14:paraId="68237586" w14:textId="77777777" w:rsidR="007F6A6D" w:rsidRDefault="00000000">
      <w:pPr>
        <w:pStyle w:val="2"/>
        <w:ind w:right="210" w:firstLine="210"/>
        <w:rPr>
          <w:rFonts w:ascii="Meiryo UI" w:hAnsi="Meiryo UI" w:cs="Meiryo UI"/>
        </w:rPr>
      </w:pPr>
      <w:bookmarkStart w:id="75" w:name="_heading=h.3ygebqi" w:colFirst="0" w:colLast="0"/>
      <w:bookmarkEnd w:id="75"/>
      <w:r>
        <w:rPr>
          <w:rFonts w:ascii="Meiryo UI" w:hAnsi="Meiryo UI" w:cs="Meiryo UI"/>
        </w:rPr>
        <w:t>5.4. セキュリティパラメータの更新</w:t>
      </w:r>
    </w:p>
    <w:p w14:paraId="33607A02" w14:textId="77777777" w:rsidR="007F6A6D" w:rsidRDefault="00000000">
      <w:pPr>
        <w:ind w:left="479"/>
        <w:jc w:val="left"/>
        <w:rPr>
          <w:rFonts w:ascii="Meiryo UI" w:hAnsi="Meiryo UI" w:cs="Meiryo UI"/>
        </w:rPr>
      </w:pPr>
      <w:r>
        <w:rPr>
          <w:rFonts w:ascii="Meiryo UI" w:hAnsi="Meiryo UI" w:cs="Meiryo UI"/>
        </w:rPr>
        <w:t>HSMの管理下にあるセキュリティパラメータ（鍵・証明書）の更新は5.3 ソフトウェアアップデートの仕組みに則るが、それ以外のプログラム・データの更新よりも、セキュリティ性を向上させる必要がある。以下にその違いを示す。</w:t>
      </w:r>
    </w:p>
    <w:p w14:paraId="173580E3" w14:textId="77777777" w:rsidR="007F6A6D" w:rsidRDefault="007F6A6D">
      <w:pPr>
        <w:ind w:left="479"/>
        <w:jc w:val="left"/>
        <w:rPr>
          <w:rFonts w:ascii="Meiryo UI" w:hAnsi="Meiryo UI" w:cs="Meiryo UI"/>
        </w:rPr>
      </w:pPr>
    </w:p>
    <w:p w14:paraId="7A9E35FD" w14:textId="77777777" w:rsidR="007F6A6D" w:rsidRDefault="00000000">
      <w:pPr>
        <w:numPr>
          <w:ilvl w:val="0"/>
          <w:numId w:val="14"/>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アップデートデータの復号および署名検証に用いる鍵は、HSM管理下にあり、かつセキュリティパラメータの更新専用とする。</w:t>
      </w:r>
    </w:p>
    <w:p w14:paraId="228A2D96" w14:textId="77777777" w:rsidR="007F6A6D" w:rsidRDefault="00000000">
      <w:pPr>
        <w:numPr>
          <w:ilvl w:val="0"/>
          <w:numId w:val="14"/>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アップデートデータの復号および署名検証をHSM内で行ったあと、復号データをHSM外に出してはならない。</w:t>
      </w:r>
    </w:p>
    <w:p w14:paraId="2A03A4F1" w14:textId="77777777" w:rsidR="007F6A6D" w:rsidRDefault="007F6A6D">
      <w:pPr>
        <w:ind w:left="479"/>
        <w:jc w:val="left"/>
        <w:rPr>
          <w:rFonts w:ascii="Meiryo UI" w:hAnsi="Meiryo UI" w:cs="Meiryo UI"/>
        </w:rPr>
      </w:pPr>
    </w:p>
    <w:p w14:paraId="68DB7608" w14:textId="77777777" w:rsidR="007F6A6D" w:rsidRDefault="00000000">
      <w:pPr>
        <w:ind w:left="479"/>
        <w:jc w:val="left"/>
        <w:rPr>
          <w:rFonts w:ascii="Meiryo UI" w:hAnsi="Meiryo UI" w:cs="Meiryo UI"/>
        </w:rPr>
      </w:pPr>
      <w:r>
        <w:rPr>
          <w:rFonts w:ascii="Meiryo UI" w:hAnsi="Meiryo UI" w:cs="Meiryo UI"/>
        </w:rPr>
        <w:t>図5-4に、HSM管理下のセキュリティパラメータを更新する際の、Main SoCとHSMの役割を示す。本図では便宜的にHSMをMain SoCと分けて表現しているが、HSMがSoC内蔵の場合にもその役割を変えずに適用する。</w:t>
      </w:r>
    </w:p>
    <w:p w14:paraId="464C11DC" w14:textId="77777777" w:rsidR="007F6A6D" w:rsidRDefault="00000000">
      <w:pPr>
        <w:rPr>
          <w:rFonts w:ascii="Meiryo UI" w:hAnsi="Meiryo UI" w:cs="Meiryo UI"/>
        </w:rPr>
      </w:pPr>
      <w:r>
        <w:br w:type="page"/>
      </w:r>
    </w:p>
    <w:p w14:paraId="6F55EF8C" w14:textId="77777777" w:rsidR="007F6A6D" w:rsidRDefault="00000000">
      <w:pPr>
        <w:ind w:left="479"/>
        <w:jc w:val="center"/>
        <w:rPr>
          <w:rFonts w:ascii="Meiryo UI" w:hAnsi="Meiryo UI" w:cs="Meiryo UI"/>
        </w:rPr>
      </w:pPr>
      <w:r>
        <w:rPr>
          <w:rFonts w:ascii="Meiryo UI" w:hAnsi="Meiryo UI" w:cs="Meiryo UI"/>
        </w:rPr>
        <w:lastRenderedPageBreak/>
        <w:t>図5-4 セキュリティパラメータの更新手順</w:t>
      </w:r>
    </w:p>
    <w:p w14:paraId="4ED3CAC4" w14:textId="77777777" w:rsidR="007F6A6D" w:rsidRDefault="00000000">
      <w:pPr>
        <w:ind w:left="479"/>
        <w:jc w:val="center"/>
        <w:rPr>
          <w:rFonts w:ascii="Meiryo UI" w:hAnsi="Meiryo UI" w:cs="Meiryo UI"/>
        </w:rPr>
      </w:pPr>
      <w:r>
        <w:rPr>
          <w:rFonts w:ascii="Meiryo UI" w:hAnsi="Meiryo UI" w:cs="Meiryo UI"/>
          <w:noProof/>
        </w:rPr>
        <w:drawing>
          <wp:inline distT="0" distB="0" distL="0" distR="0" wp14:anchorId="7D33A256" wp14:editId="40E7C2C4">
            <wp:extent cx="5542898" cy="2120216"/>
            <wp:effectExtent l="0" t="0" r="0" b="0"/>
            <wp:docPr id="49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542898" cy="2120216"/>
                    </a:xfrm>
                    <a:prstGeom prst="rect">
                      <a:avLst/>
                    </a:prstGeom>
                    <a:ln/>
                  </pic:spPr>
                </pic:pic>
              </a:graphicData>
            </a:graphic>
          </wp:inline>
        </w:drawing>
      </w:r>
    </w:p>
    <w:p w14:paraId="2E169340" w14:textId="77777777" w:rsidR="007F6A6D" w:rsidRDefault="007F6A6D">
      <w:pPr>
        <w:jc w:val="left"/>
        <w:rPr>
          <w:rFonts w:ascii="Meiryo UI" w:hAnsi="Meiryo UI" w:cs="Meiryo UI"/>
        </w:rPr>
      </w:pPr>
    </w:p>
    <w:p w14:paraId="331BD41E" w14:textId="77777777" w:rsidR="007F6A6D" w:rsidRDefault="007F6A6D">
      <w:pPr>
        <w:jc w:val="left"/>
        <w:rPr>
          <w:rFonts w:ascii="Meiryo UI" w:hAnsi="Meiryo UI" w:cs="Meiryo UI"/>
        </w:rPr>
      </w:pPr>
    </w:p>
    <w:p w14:paraId="4DA562E2" w14:textId="77777777" w:rsidR="007F6A6D" w:rsidRDefault="007F6A6D">
      <w:pPr>
        <w:jc w:val="left"/>
        <w:rPr>
          <w:rFonts w:ascii="Meiryo UI" w:hAnsi="Meiryo UI" w:cs="Meiryo UI"/>
        </w:rPr>
      </w:pPr>
    </w:p>
    <w:p w14:paraId="5CCF45BA" w14:textId="77777777" w:rsidR="007F6A6D" w:rsidRDefault="00000000">
      <w:pPr>
        <w:pStyle w:val="2"/>
        <w:ind w:right="210" w:firstLine="210"/>
        <w:rPr>
          <w:rFonts w:ascii="Meiryo UI" w:hAnsi="Meiryo UI" w:cs="Meiryo UI"/>
        </w:rPr>
      </w:pPr>
      <w:bookmarkStart w:id="76" w:name="_heading=h.2dlolyb" w:colFirst="0" w:colLast="0"/>
      <w:bookmarkEnd w:id="76"/>
      <w:r>
        <w:rPr>
          <w:rFonts w:ascii="Meiryo UI" w:hAnsi="Meiryo UI" w:cs="Meiryo UI"/>
        </w:rPr>
        <w:t>5.5. Hardware Security Module</w:t>
      </w:r>
    </w:p>
    <w:p w14:paraId="16B2D14E" w14:textId="77777777" w:rsidR="007F6A6D" w:rsidRDefault="007F6A6D">
      <w:pPr>
        <w:ind w:left="479"/>
        <w:jc w:val="left"/>
        <w:rPr>
          <w:rFonts w:ascii="Meiryo UI" w:hAnsi="Meiryo UI" w:cs="Meiryo UI"/>
        </w:rPr>
      </w:pPr>
    </w:p>
    <w:p w14:paraId="651463EB" w14:textId="77777777" w:rsidR="007F6A6D" w:rsidRDefault="00000000">
      <w:pPr>
        <w:ind w:left="720"/>
        <w:jc w:val="left"/>
        <w:rPr>
          <w:rFonts w:ascii="Meiryo UI" w:hAnsi="Meiryo UI" w:cs="Meiryo UI"/>
        </w:rPr>
      </w:pPr>
      <w:r>
        <w:rPr>
          <w:rFonts w:ascii="Meiryo UI" w:hAnsi="Meiryo UI" w:cs="Meiryo UI"/>
        </w:rPr>
        <w:t>24CYでのHSMとしては、下記の要件を満たすこと。</w:t>
      </w:r>
      <w:r>
        <w:rPr>
          <w:rFonts w:ascii="Meiryo UI" w:hAnsi="Meiryo UI" w:cs="Meiryo UI"/>
        </w:rPr>
        <w:br/>
      </w:r>
    </w:p>
    <w:p w14:paraId="5A4A0C41" w14:textId="77777777" w:rsidR="007F6A6D" w:rsidRDefault="00000000">
      <w:pPr>
        <w:numPr>
          <w:ilvl w:val="0"/>
          <w:numId w:val="16"/>
        </w:numPr>
        <w:jc w:val="left"/>
        <w:rPr>
          <w:rFonts w:ascii="Meiryo UI" w:hAnsi="Meiryo UI" w:cs="Meiryo UI"/>
        </w:rPr>
      </w:pPr>
      <w:r>
        <w:rPr>
          <w:rFonts w:ascii="Meiryo UI" w:hAnsi="Meiryo UI" w:cs="Meiryo UI"/>
        </w:rPr>
        <w:t>Advanced Crypto Engine (ACE) for Execution of All Cryptography Commands</w:t>
      </w:r>
    </w:p>
    <w:p w14:paraId="65C50A4E" w14:textId="77777777" w:rsidR="007F6A6D" w:rsidRDefault="00000000">
      <w:pPr>
        <w:numPr>
          <w:ilvl w:val="0"/>
          <w:numId w:val="16"/>
        </w:numPr>
        <w:jc w:val="left"/>
        <w:rPr>
          <w:rFonts w:ascii="Meiryo UI" w:hAnsi="Meiryo UI" w:cs="Meiryo UI"/>
        </w:rPr>
      </w:pPr>
      <w:r>
        <w:rPr>
          <w:rFonts w:ascii="Meiryo UI" w:hAnsi="Meiryo UI" w:cs="Meiryo UI"/>
        </w:rPr>
        <w:t xml:space="preserve"> Fast Crypto Engine for SHA-256, HMAC and AES-CMAC Algorithms </w:t>
      </w:r>
    </w:p>
    <w:p w14:paraId="5329335E" w14:textId="77777777" w:rsidR="007F6A6D" w:rsidRDefault="00000000">
      <w:pPr>
        <w:numPr>
          <w:ilvl w:val="0"/>
          <w:numId w:val="16"/>
        </w:numPr>
        <w:jc w:val="left"/>
        <w:rPr>
          <w:rFonts w:ascii="Meiryo UI" w:hAnsi="Meiryo UI" w:cs="Meiryo UI"/>
        </w:rPr>
      </w:pPr>
      <w:r>
        <w:rPr>
          <w:rFonts w:ascii="Meiryo UI" w:hAnsi="Meiryo UI" w:cs="Meiryo UI"/>
        </w:rPr>
        <w:t xml:space="preserve">Sign/Verify Support: – ECDSA – P224, P256, P384 and 256-bit </w:t>
      </w:r>
      <w:proofErr w:type="spellStart"/>
      <w:r>
        <w:rPr>
          <w:rFonts w:ascii="Meiryo UI" w:hAnsi="Meiryo UI" w:cs="Meiryo UI"/>
        </w:rPr>
        <w:t>Brainpool</w:t>
      </w:r>
      <w:proofErr w:type="spellEnd"/>
      <w:r>
        <w:rPr>
          <w:rFonts w:ascii="Meiryo UI" w:hAnsi="Meiryo UI" w:cs="Meiryo UI"/>
        </w:rPr>
        <w:t xml:space="preserve"> elliptic curves – ECDSA – SECP256K1 (Bitcoin/Blockchain) curve – RSA 2048-bit signature generation and verification – RSA 3072-bit signature verification only </w:t>
      </w:r>
    </w:p>
    <w:p w14:paraId="6EA47F9A" w14:textId="77777777" w:rsidR="007F6A6D" w:rsidRDefault="00000000">
      <w:pPr>
        <w:numPr>
          <w:ilvl w:val="0"/>
          <w:numId w:val="16"/>
        </w:numPr>
        <w:jc w:val="left"/>
        <w:rPr>
          <w:rFonts w:ascii="Meiryo UI" w:hAnsi="Meiryo UI" w:cs="Meiryo UI"/>
        </w:rPr>
      </w:pPr>
      <w:r>
        <w:rPr>
          <w:rFonts w:ascii="Meiryo UI" w:hAnsi="Meiryo UI" w:cs="Meiryo UI"/>
        </w:rPr>
        <w:t xml:space="preserve">ECDH/ECDHE/ECBD Key Agreement Support – Elliptic-Curve Diffie-Hellman (ECDH) Support for P224, P256, P384 and 256-bit </w:t>
      </w:r>
      <w:proofErr w:type="spellStart"/>
      <w:r>
        <w:rPr>
          <w:rFonts w:ascii="Meiryo UI" w:hAnsi="Meiryo UI" w:cs="Meiryo UI"/>
        </w:rPr>
        <w:t>Brainpool</w:t>
      </w:r>
      <w:proofErr w:type="spellEnd"/>
      <w:r>
        <w:rPr>
          <w:rFonts w:ascii="Meiryo UI" w:hAnsi="Meiryo UI" w:cs="Meiryo UI"/>
        </w:rPr>
        <w:t xml:space="preserve"> – Elliptic-Curve </w:t>
      </w:r>
      <w:proofErr w:type="spellStart"/>
      <w:r>
        <w:rPr>
          <w:rFonts w:ascii="Meiryo UI" w:hAnsi="Meiryo UI" w:cs="Meiryo UI"/>
        </w:rPr>
        <w:t>Burmeiseter-Desmedt</w:t>
      </w:r>
      <w:proofErr w:type="spellEnd"/>
      <w:r>
        <w:rPr>
          <w:rFonts w:ascii="Meiryo UI" w:hAnsi="Meiryo UI" w:cs="Meiryo UI"/>
        </w:rPr>
        <w:t xml:space="preserve"> (ECBD) Support for P224 Curve • Internal Symmetric and Asymmetric Key Generation and Derivation: – P224, P256, P384 and 256-Bit </w:t>
      </w:r>
      <w:proofErr w:type="spellStart"/>
      <w:r>
        <w:rPr>
          <w:rFonts w:ascii="Meiryo UI" w:hAnsi="Meiryo UI" w:cs="Meiryo UI"/>
        </w:rPr>
        <w:t>Brainpool</w:t>
      </w:r>
      <w:proofErr w:type="spellEnd"/>
      <w:r>
        <w:rPr>
          <w:rFonts w:ascii="Meiryo UI" w:hAnsi="Meiryo UI" w:cs="Meiryo UI"/>
        </w:rPr>
        <w:t xml:space="preserve"> – 2048-bit RSA keys – AES 16-byte keys </w:t>
      </w:r>
    </w:p>
    <w:p w14:paraId="37C02AB6" w14:textId="77777777" w:rsidR="007F6A6D" w:rsidRDefault="00000000">
      <w:pPr>
        <w:numPr>
          <w:ilvl w:val="0"/>
          <w:numId w:val="16"/>
        </w:numPr>
        <w:jc w:val="left"/>
        <w:rPr>
          <w:rFonts w:ascii="Meiryo UI" w:hAnsi="Meiryo UI" w:cs="Meiryo UI"/>
        </w:rPr>
      </w:pPr>
      <w:r>
        <w:rPr>
          <w:rFonts w:ascii="Meiryo UI" w:hAnsi="Meiryo UI" w:cs="Meiryo UI"/>
        </w:rPr>
        <w:t xml:space="preserve">AES and RSA Encryption / Decryption Support – AES ECB/GCM Encryption/Decryption Supported directly – RSA 1024-bit and 2048-bit Keys Encryption/Decryption Support </w:t>
      </w:r>
    </w:p>
    <w:p w14:paraId="62335405" w14:textId="77777777" w:rsidR="007F6A6D" w:rsidRDefault="00000000">
      <w:pPr>
        <w:numPr>
          <w:ilvl w:val="0"/>
          <w:numId w:val="16"/>
        </w:numPr>
        <w:jc w:val="left"/>
        <w:rPr>
          <w:rFonts w:ascii="Meiryo UI" w:hAnsi="Meiryo UI" w:cs="Meiryo UI"/>
        </w:rPr>
      </w:pPr>
      <w:r>
        <w:rPr>
          <w:rFonts w:ascii="Meiryo UI" w:hAnsi="Meiryo UI" w:cs="Meiryo UI"/>
        </w:rPr>
        <w:t>NIST SP800-90 A/B/C Random Number Generator (RNG) • Multiple I/O Options for Security Commands Include: – 1 MHz standard I2C interface – 16 MHz SPI interface</w:t>
      </w:r>
    </w:p>
    <w:p w14:paraId="662B1DBA" w14:textId="77777777" w:rsidR="007F6A6D" w:rsidRDefault="00000000">
      <w:pPr>
        <w:numPr>
          <w:ilvl w:val="0"/>
          <w:numId w:val="16"/>
        </w:numPr>
        <w:jc w:val="left"/>
        <w:rPr>
          <w:rFonts w:ascii="Meiryo UI" w:hAnsi="Meiryo UI" w:cs="Meiryo UI"/>
        </w:rPr>
      </w:pPr>
      <w:r>
        <w:rPr>
          <w:rFonts w:ascii="Meiryo UI" w:hAnsi="Meiryo UI" w:cs="Meiryo UI"/>
        </w:rPr>
        <w:t xml:space="preserve"> Package Options: – 8-lead SOIC – 24-pad 4 x 4 mm VQFN </w:t>
      </w:r>
    </w:p>
    <w:p w14:paraId="1F206793" w14:textId="77777777" w:rsidR="007F6A6D" w:rsidRDefault="00000000">
      <w:pPr>
        <w:numPr>
          <w:ilvl w:val="0"/>
          <w:numId w:val="16"/>
        </w:numPr>
        <w:jc w:val="left"/>
        <w:rPr>
          <w:rFonts w:ascii="Meiryo UI" w:hAnsi="Meiryo UI" w:cs="Meiryo UI"/>
        </w:rPr>
      </w:pPr>
      <w:r>
        <w:rPr>
          <w:rFonts w:ascii="Meiryo UI" w:hAnsi="Meiryo UI" w:cs="Meiryo UI"/>
        </w:rPr>
        <w:t xml:space="preserve">Voltage Supply Range: 2.7V to 5.5V </w:t>
      </w:r>
    </w:p>
    <w:p w14:paraId="393247AC" w14:textId="77777777" w:rsidR="007F6A6D" w:rsidRDefault="00000000">
      <w:pPr>
        <w:numPr>
          <w:ilvl w:val="0"/>
          <w:numId w:val="16"/>
        </w:numPr>
        <w:jc w:val="left"/>
        <w:rPr>
          <w:rFonts w:ascii="Meiryo UI" w:hAnsi="Meiryo UI" w:cs="Meiryo UI"/>
        </w:rPr>
      </w:pPr>
      <w:r>
        <w:rPr>
          <w:rFonts w:ascii="Meiryo UI" w:hAnsi="Meiryo UI" w:cs="Meiryo UI"/>
        </w:rPr>
        <w:t xml:space="preserve">Automotive Temperature Range: -40°C to +125°C Ambient Operating Range </w:t>
      </w:r>
      <w:r>
        <w:rPr>
          <w:rFonts w:ascii="Meiryo UI" w:hAnsi="Meiryo UI" w:cs="Meiryo UI"/>
        </w:rPr>
        <w:br/>
      </w:r>
    </w:p>
    <w:p w14:paraId="58F46015" w14:textId="77777777" w:rsidR="007F6A6D" w:rsidRDefault="00000000">
      <w:pPr>
        <w:rPr>
          <w:rFonts w:ascii="Meiryo UI" w:hAnsi="Meiryo UI" w:cs="Meiryo UI"/>
        </w:rPr>
      </w:pPr>
      <w:r>
        <w:br w:type="page"/>
      </w:r>
    </w:p>
    <w:p w14:paraId="3216F439" w14:textId="77777777" w:rsidR="007F6A6D" w:rsidRDefault="00000000">
      <w:pPr>
        <w:ind w:left="720"/>
        <w:jc w:val="left"/>
        <w:rPr>
          <w:rFonts w:ascii="Meiryo UI" w:hAnsi="Meiryo UI" w:cs="Meiryo UI"/>
        </w:rPr>
      </w:pPr>
      <w:r>
        <w:rPr>
          <w:rFonts w:ascii="Meiryo UI" w:hAnsi="Meiryo UI" w:cs="Meiryo UI"/>
        </w:rPr>
        <w:lastRenderedPageBreak/>
        <w:t>参考として、下記のHSMがあげられる。</w:t>
      </w:r>
      <w:r>
        <w:rPr>
          <w:rFonts w:ascii="Meiryo UI" w:hAnsi="Meiryo UI" w:cs="Meiryo UI"/>
        </w:rPr>
        <w:br/>
      </w:r>
    </w:p>
    <w:tbl>
      <w:tblPr>
        <w:tblStyle w:val="afffd"/>
        <w:tblW w:w="8843" w:type="dxa"/>
        <w:tblInd w:w="4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3138"/>
        <w:gridCol w:w="5705"/>
      </w:tblGrid>
      <w:tr w:rsidR="007F6A6D" w14:paraId="10B0211D" w14:textId="77777777">
        <w:tc>
          <w:tcPr>
            <w:tcW w:w="3138" w:type="dxa"/>
          </w:tcPr>
          <w:p w14:paraId="35A40C71" w14:textId="77777777" w:rsidR="007F6A6D" w:rsidRDefault="00000000">
            <w:pPr>
              <w:jc w:val="center"/>
              <w:rPr>
                <w:rFonts w:ascii="Meiryo UI" w:hAnsi="Meiryo UI" w:cs="Meiryo UI"/>
              </w:rPr>
            </w:pPr>
            <w:r>
              <w:rPr>
                <w:rFonts w:ascii="Meiryo UI" w:hAnsi="Meiryo UI" w:cs="Meiryo UI"/>
              </w:rPr>
              <w:t>HSMベンダ</w:t>
            </w:r>
          </w:p>
        </w:tc>
        <w:tc>
          <w:tcPr>
            <w:tcW w:w="5705" w:type="dxa"/>
          </w:tcPr>
          <w:p w14:paraId="717E2DCE" w14:textId="77777777" w:rsidR="007F6A6D" w:rsidRDefault="00000000">
            <w:pPr>
              <w:jc w:val="center"/>
              <w:rPr>
                <w:rFonts w:ascii="Meiryo UI" w:hAnsi="Meiryo UI" w:cs="Meiryo UI"/>
              </w:rPr>
            </w:pPr>
            <w:r>
              <w:rPr>
                <w:rFonts w:ascii="Meiryo UI" w:hAnsi="Meiryo UI" w:cs="Meiryo UI"/>
              </w:rPr>
              <w:t>製品型情報</w:t>
            </w:r>
          </w:p>
        </w:tc>
      </w:tr>
      <w:tr w:rsidR="007F6A6D" w14:paraId="7AB2AFA3" w14:textId="77777777">
        <w:tc>
          <w:tcPr>
            <w:tcW w:w="3138" w:type="dxa"/>
          </w:tcPr>
          <w:p w14:paraId="4FF310F4" w14:textId="77777777" w:rsidR="007F6A6D" w:rsidRDefault="00000000">
            <w:pPr>
              <w:jc w:val="left"/>
              <w:rPr>
                <w:rFonts w:ascii="Meiryo UI" w:hAnsi="Meiryo UI" w:cs="Meiryo UI"/>
              </w:rPr>
            </w:pPr>
            <w:r>
              <w:rPr>
                <w:rFonts w:ascii="Meiryo UI" w:hAnsi="Meiryo UI" w:cs="Meiryo UI"/>
              </w:rPr>
              <w:t>Microchip Technology Inc.</w:t>
            </w:r>
          </w:p>
        </w:tc>
        <w:tc>
          <w:tcPr>
            <w:tcW w:w="5705" w:type="dxa"/>
          </w:tcPr>
          <w:p w14:paraId="3ADE3C0E" w14:textId="77777777" w:rsidR="007F6A6D" w:rsidRDefault="00000000">
            <w:pPr>
              <w:jc w:val="left"/>
              <w:rPr>
                <w:rFonts w:ascii="Meiryo UI" w:hAnsi="Meiryo UI" w:cs="Meiryo UI"/>
              </w:rPr>
            </w:pPr>
            <w:r>
              <w:rPr>
                <w:rFonts w:ascii="Meiryo UI" w:hAnsi="Meiryo UI" w:cs="Meiryo UI"/>
              </w:rPr>
              <w:t>TA100</w:t>
            </w:r>
            <w:r>
              <w:rPr>
                <w:rFonts w:ascii="Meiryo UI" w:hAnsi="Meiryo UI" w:cs="Meiryo UI"/>
              </w:rPr>
              <w:br/>
              <w:t>https://www.microchip.com/en-us/product/ta100</w:t>
            </w:r>
          </w:p>
        </w:tc>
      </w:tr>
    </w:tbl>
    <w:p w14:paraId="3408F627" w14:textId="77777777" w:rsidR="007F6A6D" w:rsidRDefault="007F6A6D">
      <w:pPr>
        <w:ind w:left="479"/>
        <w:jc w:val="left"/>
        <w:rPr>
          <w:rFonts w:ascii="Meiryo UI" w:hAnsi="Meiryo UI" w:cs="Meiryo UI"/>
        </w:rPr>
      </w:pPr>
    </w:p>
    <w:p w14:paraId="56D80C69" w14:textId="77777777" w:rsidR="007F6A6D" w:rsidRDefault="00000000">
      <w:pPr>
        <w:pStyle w:val="3"/>
        <w:ind w:firstLine="400"/>
        <w:rPr>
          <w:rFonts w:ascii="Meiryo UI" w:hAnsi="Meiryo UI" w:cs="Meiryo UI"/>
        </w:rPr>
      </w:pPr>
      <w:bookmarkStart w:id="77" w:name="_heading=h.sqyw64" w:colFirst="0" w:colLast="0"/>
      <w:bookmarkEnd w:id="77"/>
      <w:r>
        <w:rPr>
          <w:rFonts w:ascii="Meiryo UI" w:hAnsi="Meiryo UI" w:cs="Meiryo UI"/>
        </w:rPr>
        <w:t>5.5.1. HSM Identifier</w:t>
      </w:r>
    </w:p>
    <w:p w14:paraId="3960F49B" w14:textId="77777777" w:rsidR="007F6A6D" w:rsidRDefault="00000000">
      <w:pPr>
        <w:ind w:left="424"/>
        <w:rPr>
          <w:rFonts w:ascii="Meiryo UI" w:hAnsi="Meiryo UI" w:cs="Meiryo UI"/>
        </w:rPr>
      </w:pPr>
      <w:r>
        <w:rPr>
          <w:rFonts w:ascii="Meiryo UI" w:hAnsi="Meiryo UI" w:cs="Meiryo UI"/>
        </w:rPr>
        <w:t>HSMは、以下の特徴を備える。</w:t>
      </w:r>
    </w:p>
    <w:p w14:paraId="5794BDB1" w14:textId="77777777" w:rsidR="007F6A6D" w:rsidRDefault="00000000">
      <w:pPr>
        <w:numPr>
          <w:ilvl w:val="0"/>
          <w:numId w:val="2"/>
        </w:numPr>
        <w:pBdr>
          <w:top w:val="nil"/>
          <w:left w:val="nil"/>
          <w:bottom w:val="nil"/>
          <w:right w:val="nil"/>
          <w:between w:val="nil"/>
        </w:pBdr>
        <w:rPr>
          <w:rFonts w:ascii="Meiryo UI" w:hAnsi="Meiryo UI" w:cs="Meiryo UI"/>
          <w:color w:val="000000"/>
        </w:rPr>
      </w:pPr>
      <w:r>
        <w:rPr>
          <w:rFonts w:ascii="Meiryo UI" w:hAnsi="Meiryo UI" w:cs="Meiryo UI"/>
          <w:color w:val="000000"/>
        </w:rPr>
        <w:t>ユニークなIDを持つ。</w:t>
      </w:r>
    </w:p>
    <w:p w14:paraId="003E11E9" w14:textId="77777777" w:rsidR="007F6A6D" w:rsidRDefault="00000000">
      <w:pPr>
        <w:numPr>
          <w:ilvl w:val="0"/>
          <w:numId w:val="2"/>
        </w:numPr>
        <w:pBdr>
          <w:top w:val="nil"/>
          <w:left w:val="nil"/>
          <w:bottom w:val="nil"/>
          <w:right w:val="nil"/>
          <w:between w:val="nil"/>
        </w:pBdr>
        <w:rPr>
          <w:rFonts w:ascii="Meiryo UI" w:hAnsi="Meiryo UI" w:cs="Meiryo UI"/>
          <w:color w:val="000000"/>
        </w:rPr>
      </w:pPr>
      <w:r>
        <w:rPr>
          <w:rFonts w:ascii="Meiryo UI" w:hAnsi="Meiryo UI" w:cs="Meiryo UI"/>
          <w:color w:val="000000"/>
        </w:rPr>
        <w:t>IDは、12</w:t>
      </w:r>
      <w:r>
        <w:t xml:space="preserve">     </w:t>
      </w:r>
      <w:r>
        <w:rPr>
          <w:rFonts w:ascii="Meiryo UI" w:hAnsi="Meiryo UI" w:cs="Meiryo UI"/>
          <w:color w:val="000000"/>
        </w:rPr>
        <w:t>桁の文字列であり、幅は、「A」から「Z」である。</w:t>
      </w:r>
    </w:p>
    <w:p w14:paraId="6841CC9E" w14:textId="77777777" w:rsidR="007F6A6D" w:rsidRDefault="00000000">
      <w:pPr>
        <w:numPr>
          <w:ilvl w:val="0"/>
          <w:numId w:val="2"/>
        </w:numPr>
        <w:pBdr>
          <w:top w:val="nil"/>
          <w:left w:val="nil"/>
          <w:bottom w:val="nil"/>
          <w:right w:val="nil"/>
          <w:between w:val="nil"/>
        </w:pBdr>
        <w:rPr>
          <w:rFonts w:ascii="Meiryo UI" w:hAnsi="Meiryo UI" w:cs="Meiryo UI"/>
          <w:color w:val="000000"/>
        </w:rPr>
      </w:pPr>
      <w:r>
        <w:rPr>
          <w:rFonts w:ascii="Meiryo UI" w:hAnsi="Meiryo UI" w:cs="Meiryo UI"/>
          <w:color w:val="000000"/>
        </w:rPr>
        <w:t>上位5桁は下記参照。下位7桁はシリアル番号。</w:t>
      </w:r>
    </w:p>
    <w:p w14:paraId="3F53B359" w14:textId="77777777" w:rsidR="007F6A6D" w:rsidRDefault="00000000">
      <w:pPr>
        <w:jc w:val="center"/>
      </w:pPr>
      <w:r>
        <w:t xml:space="preserve">                                        </w:t>
      </w:r>
      <w:r>
        <w:rPr>
          <w:noProof/>
        </w:rPr>
        <w:drawing>
          <wp:inline distT="0" distB="0" distL="0" distR="0" wp14:anchorId="1627A70E" wp14:editId="0A40935D">
            <wp:extent cx="5910759" cy="2460030"/>
            <wp:effectExtent l="0" t="0" r="0" b="0"/>
            <wp:docPr id="49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10759" cy="2460030"/>
                    </a:xfrm>
                    <a:prstGeom prst="rect">
                      <a:avLst/>
                    </a:prstGeom>
                    <a:ln/>
                  </pic:spPr>
                </pic:pic>
              </a:graphicData>
            </a:graphic>
          </wp:inline>
        </w:drawing>
      </w:r>
    </w:p>
    <w:p w14:paraId="09143F6B" w14:textId="77777777" w:rsidR="007F6A6D" w:rsidRDefault="00000000">
      <w:pPr>
        <w:jc w:val="center"/>
        <w:rPr>
          <w:rFonts w:ascii="Meiryo UI" w:hAnsi="Meiryo UI" w:cs="Meiryo UI"/>
        </w:rPr>
      </w:pPr>
      <w:r>
        <w:t xml:space="preserve">     </w:t>
      </w:r>
    </w:p>
    <w:p w14:paraId="68D1966E" w14:textId="77777777" w:rsidR="007F6A6D" w:rsidRDefault="007F6A6D">
      <w:pPr>
        <w:rPr>
          <w:rFonts w:ascii="Meiryo UI" w:hAnsi="Meiryo UI" w:cs="Meiryo UI"/>
        </w:rPr>
      </w:pPr>
    </w:p>
    <w:p w14:paraId="4B84DA65" w14:textId="77777777" w:rsidR="007F6A6D" w:rsidRDefault="00000000">
      <w:pPr>
        <w:pStyle w:val="3"/>
        <w:ind w:firstLine="400"/>
        <w:rPr>
          <w:rFonts w:ascii="Meiryo UI" w:hAnsi="Meiryo UI" w:cs="Meiryo UI"/>
        </w:rPr>
      </w:pPr>
      <w:bookmarkStart w:id="78" w:name="_heading=h.3cqmetx" w:colFirst="0" w:colLast="0"/>
      <w:bookmarkEnd w:id="78"/>
      <w:r>
        <w:rPr>
          <w:rFonts w:ascii="Meiryo UI" w:hAnsi="Meiryo UI" w:cs="Meiryo UI"/>
        </w:rPr>
        <w:t>5.5.2. HSMで扱う鍵および証明書のフォーマット</w:t>
      </w:r>
    </w:p>
    <w:p w14:paraId="42BB25C4" w14:textId="77777777" w:rsidR="007F6A6D" w:rsidRDefault="00000000">
      <w:pPr>
        <w:ind w:left="424"/>
        <w:rPr>
          <w:rFonts w:ascii="Meiryo UI" w:hAnsi="Meiryo UI" w:cs="Meiryo UI"/>
        </w:rPr>
      </w:pPr>
      <w:r>
        <w:rPr>
          <w:rFonts w:ascii="Meiryo UI" w:hAnsi="Meiryo UI" w:cs="Meiryo UI"/>
        </w:rPr>
        <w:t>Appendix Dを参照のこと。</w:t>
      </w:r>
    </w:p>
    <w:p w14:paraId="20A49836" w14:textId="77777777" w:rsidR="007F6A6D" w:rsidRDefault="00000000">
      <w:pPr>
        <w:widowControl/>
        <w:jc w:val="left"/>
        <w:rPr>
          <w:rFonts w:ascii="Meiryo UI" w:hAnsi="Meiryo UI" w:cs="Meiryo UI"/>
        </w:rPr>
      </w:pPr>
      <w:r>
        <w:br w:type="page"/>
      </w:r>
    </w:p>
    <w:p w14:paraId="65701872" w14:textId="77777777" w:rsidR="007F6A6D" w:rsidRDefault="00000000">
      <w:pPr>
        <w:widowControl/>
        <w:jc w:val="left"/>
        <w:rPr>
          <w:rFonts w:ascii="Meiryo UI" w:hAnsi="Meiryo UI" w:cs="Meiryo UI"/>
          <w:b/>
        </w:rPr>
      </w:pPr>
      <w:r>
        <w:rPr>
          <w:rFonts w:ascii="Meiryo UI" w:hAnsi="Meiryo UI" w:cs="Meiryo UI"/>
          <w:b/>
        </w:rPr>
        <w:lastRenderedPageBreak/>
        <w:t>5.6. 侵入検知</w:t>
      </w:r>
    </w:p>
    <w:p w14:paraId="1866BC89" w14:textId="77777777" w:rsidR="007F6A6D" w:rsidRDefault="00000000">
      <w:pPr>
        <w:pStyle w:val="3"/>
        <w:ind w:firstLine="400"/>
        <w:rPr>
          <w:rFonts w:ascii="Meiryo UI" w:hAnsi="Meiryo UI" w:cs="Meiryo UI"/>
        </w:rPr>
      </w:pPr>
      <w:bookmarkStart w:id="79" w:name="_heading=h.1rvwp1q" w:colFirst="0" w:colLast="0"/>
      <w:bookmarkEnd w:id="79"/>
      <w:r>
        <w:rPr>
          <w:rFonts w:ascii="Meiryo UI" w:hAnsi="Meiryo UI" w:cs="Meiryo UI"/>
        </w:rPr>
        <w:t>5.6.1. 侵入検知システムの基本構成</w:t>
      </w:r>
    </w:p>
    <w:p w14:paraId="385B958F" w14:textId="77777777" w:rsidR="007F6A6D" w:rsidRDefault="00000000">
      <w:pPr>
        <w:ind w:firstLine="400"/>
        <w:jc w:val="left"/>
        <w:rPr>
          <w:rFonts w:ascii="Meiryo UI" w:hAnsi="Meiryo UI" w:cs="Meiryo UI"/>
        </w:rPr>
      </w:pPr>
      <w:r>
        <w:rPr>
          <w:rFonts w:ascii="Meiryo UI" w:hAnsi="Meiryo UI" w:cs="Meiryo UI"/>
        </w:rPr>
        <w:t>24CYでは、下記のシステム概要を基準として、図</w:t>
      </w:r>
      <w:sdt>
        <w:sdtPr>
          <w:tag w:val="goog_rdk_51"/>
          <w:id w:val="497153828"/>
        </w:sdtPr>
        <w:sdtContent>
          <w:ins w:id="80" w:author="Kawasaki, Nobuaki/川崎 寛顕" w:date="2023-07-12T10:38:00Z">
            <w:r>
              <w:rPr>
                <w:rFonts w:ascii="Meiryo UI" w:hAnsi="Meiryo UI" w:cs="Meiryo UI"/>
              </w:rPr>
              <w:t>5</w:t>
            </w:r>
          </w:ins>
        </w:sdtContent>
      </w:sdt>
      <w:sdt>
        <w:sdtPr>
          <w:tag w:val="goog_rdk_52"/>
          <w:id w:val="-1677419893"/>
        </w:sdtPr>
        <w:sdtContent>
          <w:del w:id="81" w:author="Kawasaki, Nobuaki/川崎 寛顕" w:date="2023-07-12T10:38:00Z">
            <w:r>
              <w:rPr>
                <w:rFonts w:ascii="Meiryo UI" w:hAnsi="Meiryo UI" w:cs="Meiryo UI"/>
              </w:rPr>
              <w:delText>6</w:delText>
            </w:r>
          </w:del>
        </w:sdtContent>
      </w:sdt>
      <w:r>
        <w:rPr>
          <w:rFonts w:ascii="Meiryo UI" w:hAnsi="Meiryo UI" w:cs="Meiryo UI"/>
        </w:rPr>
        <w:t>-</w:t>
      </w:r>
      <w:sdt>
        <w:sdtPr>
          <w:tag w:val="goog_rdk_53"/>
          <w:id w:val="900408360"/>
        </w:sdtPr>
        <w:sdtContent>
          <w:ins w:id="82" w:author="Kawasaki, Nobuaki/川崎 寛顕" w:date="2023-07-12T10:38:00Z">
            <w:r>
              <w:rPr>
                <w:rFonts w:ascii="Meiryo UI" w:hAnsi="Meiryo UI" w:cs="Meiryo UI"/>
              </w:rPr>
              <w:t>6</w:t>
            </w:r>
          </w:ins>
        </w:sdtContent>
      </w:sdt>
      <w:sdt>
        <w:sdtPr>
          <w:tag w:val="goog_rdk_54"/>
          <w:id w:val="1927918372"/>
        </w:sdtPr>
        <w:sdtContent>
          <w:del w:id="83" w:author="Kawasaki, Nobuaki/川崎 寛顕" w:date="2023-07-12T10:38:00Z">
            <w:r>
              <w:rPr>
                <w:rFonts w:ascii="Meiryo UI" w:hAnsi="Meiryo UI" w:cs="Meiryo UI"/>
              </w:rPr>
              <w:delText>5</w:delText>
            </w:r>
          </w:del>
        </w:sdtContent>
      </w:sdt>
      <w:r>
        <w:rPr>
          <w:rFonts w:ascii="Meiryo UI" w:hAnsi="Meiryo UI" w:cs="Meiryo UI"/>
        </w:rPr>
        <w:t>-1のとおり、侵入検知システムを採用する。</w:t>
      </w:r>
      <w:r>
        <w:rPr>
          <w:rFonts w:ascii="Meiryo UI" w:hAnsi="Meiryo UI" w:cs="Meiryo UI"/>
        </w:rPr>
        <w:br/>
      </w:r>
    </w:p>
    <w:p w14:paraId="2C8554DC" w14:textId="77777777" w:rsidR="007F6A6D" w:rsidRDefault="00000000">
      <w:pPr>
        <w:ind w:firstLine="400"/>
        <w:jc w:val="center"/>
        <w:rPr>
          <w:rFonts w:ascii="Meiryo UI" w:hAnsi="Meiryo UI" w:cs="Meiryo UI"/>
        </w:rPr>
      </w:pPr>
      <w:r>
        <w:rPr>
          <w:rFonts w:ascii="Meiryo UI" w:hAnsi="Meiryo UI" w:cs="Meiryo UI"/>
        </w:rPr>
        <w:t>図5-6-1 セキュリティパラメータの更新手順</w:t>
      </w:r>
    </w:p>
    <w:p w14:paraId="12154175" w14:textId="77777777" w:rsidR="007F6A6D" w:rsidRDefault="00000000">
      <w:pPr>
        <w:widowControl/>
        <w:jc w:val="center"/>
        <w:rPr>
          <w:rFonts w:ascii="Meiryo UI" w:hAnsi="Meiryo UI" w:cs="Meiryo UI"/>
        </w:rPr>
      </w:pPr>
      <w:r>
        <w:rPr>
          <w:rFonts w:ascii="Meiryo UI" w:hAnsi="Meiryo UI" w:cs="Meiryo UI"/>
          <w:noProof/>
        </w:rPr>
        <w:drawing>
          <wp:inline distT="114300" distB="114300" distL="114300" distR="114300" wp14:anchorId="6A621101" wp14:editId="4F33325F">
            <wp:extent cx="3134234" cy="3729342"/>
            <wp:effectExtent l="0" t="0" r="0" b="0"/>
            <wp:docPr id="4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134234" cy="3729342"/>
                    </a:xfrm>
                    <a:prstGeom prst="rect">
                      <a:avLst/>
                    </a:prstGeom>
                    <a:ln/>
                  </pic:spPr>
                </pic:pic>
              </a:graphicData>
            </a:graphic>
          </wp:inline>
        </w:drawing>
      </w:r>
    </w:p>
    <w:p w14:paraId="547CEE8F" w14:textId="77777777" w:rsidR="007F6A6D" w:rsidRDefault="007F6A6D">
      <w:pPr>
        <w:widowControl/>
        <w:jc w:val="center"/>
        <w:rPr>
          <w:rFonts w:ascii="Meiryo UI" w:hAnsi="Meiryo UI" w:cs="Meiryo UI"/>
        </w:rPr>
      </w:pPr>
    </w:p>
    <w:p w14:paraId="57D8C19C" w14:textId="77777777" w:rsidR="007F6A6D" w:rsidRDefault="00000000">
      <w:pPr>
        <w:widowControl/>
        <w:jc w:val="left"/>
        <w:rPr>
          <w:rFonts w:ascii="Meiryo UI" w:hAnsi="Meiryo UI" w:cs="Meiryo UI"/>
        </w:rPr>
      </w:pPr>
      <w:r>
        <w:rPr>
          <w:rFonts w:ascii="Meiryo UI" w:hAnsi="Meiryo UI" w:cs="Meiryo UI"/>
        </w:rPr>
        <w:t>防御機能の内、HALで対応が必要な対象は下記である。</w:t>
      </w:r>
    </w:p>
    <w:p w14:paraId="31885976" w14:textId="77777777" w:rsidR="007F6A6D" w:rsidRDefault="00000000">
      <w:pPr>
        <w:widowControl/>
        <w:numPr>
          <w:ilvl w:val="0"/>
          <w:numId w:val="19"/>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セキュアブート：Linux起動前については対象外とし、Linux起動後についてはdm-verityで改ざんを検知したプログラムファイルの識別子を</w:t>
      </w:r>
      <w:proofErr w:type="spellStart"/>
      <w:r>
        <w:rPr>
          <w:rFonts w:ascii="Meiryo UI" w:hAnsi="Meiryo UI" w:cs="Meiryo UI"/>
          <w:color w:val="000000"/>
        </w:rPr>
        <w:t>QSEv</w:t>
      </w:r>
      <w:proofErr w:type="spellEnd"/>
      <w:r>
        <w:rPr>
          <w:rFonts w:ascii="Meiryo UI" w:hAnsi="Meiryo UI" w:cs="Meiryo UI"/>
          <w:color w:val="000000"/>
        </w:rPr>
        <w:t>に登録</w:t>
      </w:r>
    </w:p>
    <w:p w14:paraId="56DCCAE6" w14:textId="77777777" w:rsidR="007F6A6D" w:rsidRDefault="00000000">
      <w:pPr>
        <w:widowControl/>
        <w:numPr>
          <w:ilvl w:val="0"/>
          <w:numId w:val="19"/>
        </w:numPr>
        <w:pBdr>
          <w:top w:val="nil"/>
          <w:left w:val="nil"/>
          <w:bottom w:val="nil"/>
          <w:right w:val="nil"/>
          <w:between w:val="nil"/>
        </w:pBdr>
        <w:jc w:val="left"/>
        <w:rPr>
          <w:rFonts w:ascii="Meiryo UI" w:hAnsi="Meiryo UI" w:cs="Meiryo UI"/>
          <w:color w:val="000000"/>
        </w:rPr>
      </w:pPr>
      <w:r>
        <w:rPr>
          <w:rFonts w:ascii="Meiryo UI" w:hAnsi="Meiryo UI" w:cs="Meiryo UI"/>
          <w:color w:val="000000"/>
        </w:rPr>
        <w:t>セキュアストレージ：格納データの完全性チェックに失敗した場合のエラーコード(TMNAから提示)に基づき</w:t>
      </w:r>
      <w:proofErr w:type="spellStart"/>
      <w:r>
        <w:rPr>
          <w:rFonts w:ascii="Meiryo UI" w:hAnsi="Meiryo UI" w:cs="Meiryo UI"/>
          <w:color w:val="000000"/>
        </w:rPr>
        <w:t>QSEv</w:t>
      </w:r>
      <w:proofErr w:type="spellEnd"/>
      <w:r>
        <w:rPr>
          <w:rFonts w:ascii="Meiryo UI" w:hAnsi="Meiryo UI" w:cs="Meiryo UI"/>
          <w:color w:val="000000"/>
        </w:rPr>
        <w:t>に登録</w:t>
      </w:r>
    </w:p>
    <w:sdt>
      <w:sdtPr>
        <w:tag w:val="goog_rdk_57"/>
        <w:id w:val="644086307"/>
      </w:sdtPr>
      <w:sdtContent>
        <w:p w14:paraId="6F60BAE2" w14:textId="77777777" w:rsidR="007F6A6D" w:rsidRDefault="00000000">
          <w:pPr>
            <w:widowControl/>
            <w:rPr>
              <w:ins w:id="84" w:author="Kawasaki, Nobuaki/川崎 寛顕" w:date="2023-07-12T10:38:00Z"/>
            </w:rPr>
          </w:pPr>
          <w:sdt>
            <w:sdtPr>
              <w:tag w:val="goog_rdk_56"/>
              <w:id w:val="-1116515406"/>
            </w:sdtPr>
            <w:sdtContent/>
          </w:sdt>
        </w:p>
      </w:sdtContent>
    </w:sdt>
    <w:sdt>
      <w:sdtPr>
        <w:tag w:val="goog_rdk_61"/>
        <w:id w:val="73177062"/>
      </w:sdtPr>
      <w:sdtContent>
        <w:p w14:paraId="6CEE6E6E" w14:textId="192C8BF0" w:rsidR="007F6A6D" w:rsidRDefault="00000000">
          <w:pPr>
            <w:pStyle w:val="3"/>
            <w:ind w:firstLine="400"/>
            <w:rPr>
              <w:ins w:id="85" w:author="Kawasaki, Nobuaki/川崎 寛顕" w:date="2023-07-12T10:38:00Z"/>
              <w:rFonts w:ascii="Meiryo UI" w:hAnsi="Meiryo UI" w:cs="Meiryo UI"/>
            </w:rPr>
          </w:pPr>
          <w:sdt>
            <w:sdtPr>
              <w:tag w:val="goog_rdk_59"/>
              <w:id w:val="1937938115"/>
            </w:sdtPr>
            <w:sdtContent>
              <w:ins w:id="86" w:author="Kawasaki, Nobuaki/川崎 寛顕" w:date="2023-07-12T10:38:00Z">
                <w:r>
                  <w:rPr>
                    <w:rFonts w:ascii="Meiryo UI" w:hAnsi="Meiryo UI" w:cs="Meiryo UI"/>
                  </w:rPr>
                  <w:t xml:space="preserve">5.6.2. </w:t>
                </w:r>
              </w:ins>
              <w:proofErr w:type="spellStart"/>
              <w:ins w:id="87" w:author="Kawasaki, Nobuaki/川崎 寛顕" w:date="2023-07-12T20:45:00Z">
                <w:r w:rsidR="007A3F47" w:rsidRPr="007A3F47">
                  <w:rPr>
                    <w:rFonts w:ascii="Meiryo UI" w:hAnsi="Meiryo UI" w:cs="Meiryo UI"/>
                  </w:rPr>
                  <w:t>SELinux</w:t>
                </w:r>
                <w:proofErr w:type="spellEnd"/>
                <w:r w:rsidR="007A3F47" w:rsidRPr="007A3F47">
                  <w:rPr>
                    <w:rFonts w:ascii="Meiryo UI" w:hAnsi="Meiryo UI" w:cs="Meiryo UI"/>
                  </w:rPr>
                  <w:t>ポリシー違反のハンドリングについて</w:t>
                </w:r>
              </w:ins>
            </w:sdtContent>
          </w:sdt>
          <w:sdt>
            <w:sdtPr>
              <w:tag w:val="goog_rdk_60"/>
              <w:id w:val="320775856"/>
            </w:sdtPr>
            <w:sdtContent/>
          </w:sdt>
        </w:p>
      </w:sdtContent>
    </w:sdt>
    <w:sdt>
      <w:sdtPr>
        <w:tag w:val="goog_rdk_65"/>
        <w:id w:val="1708827365"/>
      </w:sdtPr>
      <w:sdtContent>
        <w:p w14:paraId="120F5565" w14:textId="77777777" w:rsidR="007F6A6D" w:rsidRDefault="00000000">
          <w:pPr>
            <w:widowControl/>
            <w:rPr>
              <w:del w:id="88" w:author="Kawasaki, Nobuaki/川崎 寛顕" w:date="2023-07-12T10:38:00Z"/>
              <w:rFonts w:ascii="Meiryo UI" w:hAnsi="Meiryo UI" w:cs="Meiryo UI"/>
            </w:rPr>
          </w:pPr>
          <w:sdt>
            <w:sdtPr>
              <w:tag w:val="goog_rdk_63"/>
              <w:id w:val="-1066642120"/>
            </w:sdtPr>
            <w:sdtContent>
              <w:proofErr w:type="spellStart"/>
              <w:ins w:id="89" w:author="Kawasaki, Nobuaki/川崎 寛顕" w:date="2023-07-12T10:38:00Z">
                <w:r>
                  <w:rPr>
                    <w:rFonts w:ascii="Meiryo UI" w:hAnsi="Meiryo UI" w:cs="Meiryo UI"/>
                  </w:rPr>
                  <w:t>SELinux</w:t>
                </w:r>
                <w:proofErr w:type="spellEnd"/>
                <w:r>
                  <w:rPr>
                    <w:rFonts w:ascii="Meiryo UI" w:hAnsi="Meiryo UI" w:cs="Meiryo UI"/>
                  </w:rPr>
                  <w:t>のポリシー違反については、HAL側ではなくサービス側でハンドリングする。</w:t>
                </w:r>
              </w:ins>
            </w:sdtContent>
          </w:sdt>
          <w:sdt>
            <w:sdtPr>
              <w:tag w:val="goog_rdk_64"/>
              <w:id w:val="-1456789927"/>
            </w:sdtPr>
            <w:sdtContent/>
          </w:sdt>
        </w:p>
      </w:sdtContent>
    </w:sdt>
    <w:sdt>
      <w:sdtPr>
        <w:tag w:val="goog_rdk_68"/>
        <w:id w:val="209623242"/>
      </w:sdtPr>
      <w:sdtContent>
        <w:p w14:paraId="714BB8AA" w14:textId="39047596" w:rsidR="007F6A6D" w:rsidRPr="007F6A6D" w:rsidRDefault="00000000" w:rsidP="000D6C44">
          <w:pPr>
            <w:rPr>
              <w:del w:id="90" w:author="Kawasaki, Nobuaki/川崎 寛顕" w:date="2023-07-12T10:38:00Z"/>
              <w:rPrChange w:id="91" w:author="Kawasaki, Nobuaki/川崎 寛顕" w:date="2023-07-12T10:38:00Z">
                <w:rPr>
                  <w:del w:id="92" w:author="Kawasaki, Nobuaki/川崎 寛顕" w:date="2023-07-12T10:38:00Z"/>
                  <w:rFonts w:ascii="Meiryo UI" w:hAnsi="Meiryo UI" w:cs="Meiryo UI"/>
                </w:rPr>
              </w:rPrChange>
            </w:rPr>
          </w:pPr>
          <w:sdt>
            <w:sdtPr>
              <w:tag w:val="goog_rdk_66"/>
              <w:id w:val="-1915079841"/>
            </w:sdtPr>
            <w:sdtContent>
              <w:sdt>
                <w:sdtPr>
                  <w:tag w:val="goog_rdk_67"/>
                  <w:id w:val="-2086910012"/>
                  <w:showingPlcHdr/>
                </w:sdtPr>
                <w:sdtContent>
                  <w:r w:rsidR="007A3F47">
                    <w:t xml:space="preserve">     </w:t>
                  </w:r>
                </w:sdtContent>
              </w:sdt>
              <w:bookmarkStart w:id="93" w:name="_heading=h.4bvk7pj" w:colFirst="0" w:colLast="0"/>
              <w:bookmarkEnd w:id="93"/>
            </w:sdtContent>
          </w:sdt>
        </w:p>
      </w:sdtContent>
    </w:sdt>
    <w:customXmlDelRangeStart w:id="94" w:author="Kurashige, Rentaro/倉茂 廉太郎" w:date="2023-07-12T21:46:00Z"/>
    <w:sdt>
      <w:sdtPr>
        <w:tag w:val="goog_rdk_71"/>
        <w:id w:val="958684336"/>
      </w:sdtPr>
      <w:sdtContent>
        <w:customXmlDelRangeEnd w:id="94"/>
        <w:p w14:paraId="00F83BB6" w14:textId="343C5FCD" w:rsidR="007F6A6D" w:rsidRPr="000D6C44" w:rsidRDefault="00000000" w:rsidP="000D6C44">
          <w:customXmlDelRangeStart w:id="95" w:author="Kurashige, Rentaro/倉茂 廉太郎" w:date="2023-07-12T21:46:00Z"/>
          <w:sdt>
            <w:sdtPr>
              <w:tag w:val="goog_rdk_69"/>
              <w:id w:val="-749888427"/>
            </w:sdtPr>
            <w:sdtContent>
              <w:customXmlDelRangeEnd w:id="95"/>
              <w:customXmlDelRangeStart w:id="96" w:author="Kurashige, Rentaro/倉茂 廉太郎" w:date="2023-07-12T21:46:00Z"/>
            </w:sdtContent>
          </w:sdt>
          <w:customXmlDelRangeEnd w:id="96"/>
          <w:customXmlDelRangeStart w:id="97" w:author="Kurashige, Rentaro/倉茂 廉太郎" w:date="2023-07-12T21:46:00Z"/>
          <w:sdt>
            <w:sdtPr>
              <w:tag w:val="goog_rdk_70"/>
              <w:id w:val="-921262048"/>
            </w:sdtPr>
            <w:sdtContent>
              <w:customXmlDelRangeEnd w:id="97"/>
              <w:customXmlDelRangeStart w:id="98" w:author="Kurashige, Rentaro/倉茂 廉太郎" w:date="2023-07-12T21:46:00Z"/>
            </w:sdtContent>
          </w:sdt>
          <w:customXmlDelRangeEnd w:id="98"/>
        </w:p>
        <w:customXmlDelRangeStart w:id="99" w:author="Kurashige, Rentaro/倉茂 廉太郎" w:date="2023-07-12T21:46:00Z"/>
      </w:sdtContent>
    </w:sdt>
    <w:customXmlDelRangeEnd w:id="99"/>
    <w:p w14:paraId="4E176299" w14:textId="77777777" w:rsidR="007F6A6D" w:rsidRDefault="007F6A6D">
      <w:pPr>
        <w:widowControl/>
        <w:rPr>
          <w:rFonts w:ascii="Meiryo UI" w:hAnsi="Meiryo UI" w:cs="Meiryo UI"/>
        </w:rPr>
      </w:pPr>
    </w:p>
    <w:p w14:paraId="722E6B3C" w14:textId="77777777" w:rsidR="007F6A6D" w:rsidRDefault="00000000">
      <w:pPr>
        <w:pStyle w:val="3"/>
        <w:ind w:firstLine="400"/>
        <w:rPr>
          <w:rFonts w:ascii="Meiryo UI" w:hAnsi="Meiryo UI" w:cs="Meiryo UI"/>
        </w:rPr>
      </w:pPr>
      <w:bookmarkStart w:id="100" w:name="_heading=h.2r0uhxc" w:colFirst="0" w:colLast="0"/>
      <w:bookmarkEnd w:id="100"/>
      <w:r>
        <w:rPr>
          <w:rFonts w:ascii="Meiryo UI" w:hAnsi="Meiryo UI" w:cs="Meiryo UI"/>
        </w:rPr>
        <w:t>5</w:t>
      </w:r>
      <w:commentRangeStart w:id="101"/>
      <w:r>
        <w:rPr>
          <w:rFonts w:ascii="Meiryo UI" w:hAnsi="Meiryo UI" w:cs="Meiryo UI"/>
        </w:rPr>
        <w:t>.6.2.</w:t>
      </w:r>
      <w:sdt>
        <w:sdtPr>
          <w:tag w:val="goog_rdk_72"/>
          <w:id w:val="698277351"/>
        </w:sdtPr>
        <w:sdtContent>
          <w:ins w:id="102" w:author="Kawasaki, Nobuaki/川崎 寛顕" w:date="2023-07-12T10:38:00Z">
            <w:r>
              <w:rPr>
                <w:rFonts w:ascii="Meiryo UI" w:hAnsi="Meiryo UI" w:cs="Meiryo UI"/>
              </w:rPr>
              <w:t>1.</w:t>
            </w:r>
          </w:ins>
        </w:sdtContent>
      </w:sdt>
      <w:r>
        <w:rPr>
          <w:rFonts w:ascii="Meiryo UI" w:hAnsi="Meiryo UI" w:cs="Meiryo UI"/>
        </w:rPr>
        <w:t xml:space="preserve"> Runtime Integrity</w:t>
      </w:r>
      <w:commentRangeEnd w:id="101"/>
      <w:r w:rsidR="003A4F5F">
        <w:rPr>
          <w:rStyle w:val="af"/>
          <w:rFonts w:ascii="ＭＳ Ｐゴシック" w:hAnsi="ＭＳ Ｐゴシック" w:cs="ＭＳ Ｐゴシック"/>
          <w:b w:val="0"/>
        </w:rPr>
        <w:commentReference w:id="101"/>
      </w:r>
    </w:p>
    <w:sdt>
      <w:sdtPr>
        <w:tag w:val="goog_rdk_80"/>
        <w:id w:val="2049481993"/>
      </w:sdtPr>
      <w:sdtContent>
        <w:p w14:paraId="79D4D86D" w14:textId="77777777" w:rsidR="007F6A6D" w:rsidRDefault="00000000">
          <w:pPr>
            <w:rPr>
              <w:ins w:id="103" w:author="Kawasaki, Nobuaki/川崎 寛顕" w:date="2023-07-12T10:38:00Z"/>
              <w:rFonts w:ascii="Meiryo UI" w:hAnsi="Meiryo UI" w:cs="Meiryo UI"/>
            </w:rPr>
          </w:pPr>
          <w:r>
            <w:rPr>
              <w:rFonts w:ascii="Meiryo UI" w:hAnsi="Meiryo UI" w:cs="Meiryo UI"/>
            </w:rPr>
            <w:t>本要求の、要求仕様IDは、24MM.SEC.RIとする。侵入検知（上位要件にて定義）の機能が正常動作していることを保証するためにRuntime Integrity（RI）を用いる。その概要を、図</w:t>
          </w:r>
          <w:sdt>
            <w:sdtPr>
              <w:tag w:val="goog_rdk_73"/>
              <w:id w:val="1438177237"/>
            </w:sdtPr>
            <w:sdtContent>
              <w:ins w:id="104" w:author="Kitamura Yoshihiko (北村 嘉彦)" w:date="2023-07-12T11:05:00Z">
                <w:r>
                  <w:rPr>
                    <w:rFonts w:ascii="Meiryo UI" w:hAnsi="Meiryo UI" w:cs="Meiryo UI"/>
                  </w:rPr>
                  <w:t>5</w:t>
                </w:r>
              </w:ins>
            </w:sdtContent>
          </w:sdt>
          <w:sdt>
            <w:sdtPr>
              <w:tag w:val="goog_rdk_74"/>
              <w:id w:val="-2096313676"/>
            </w:sdtPr>
            <w:sdtContent>
              <w:del w:id="105" w:author="Kitamura Yoshihiko (北村 嘉彦)" w:date="2023-07-12T11:05:00Z">
                <w:r>
                  <w:rPr>
                    <w:rFonts w:ascii="Meiryo UI" w:hAnsi="Meiryo UI" w:cs="Meiryo UI"/>
                  </w:rPr>
                  <w:delText>6</w:delText>
                </w:r>
              </w:del>
            </w:sdtContent>
          </w:sdt>
          <w:r>
            <w:rPr>
              <w:rFonts w:ascii="Meiryo UI" w:hAnsi="Meiryo UI" w:cs="Meiryo UI"/>
            </w:rPr>
            <w:t>-</w:t>
          </w:r>
          <w:sdt>
            <w:sdtPr>
              <w:tag w:val="goog_rdk_75"/>
              <w:id w:val="-789118378"/>
            </w:sdtPr>
            <w:sdtContent>
              <w:ins w:id="106" w:author="Kitamura Yoshihiko (北村 嘉彦)" w:date="2023-07-12T11:05:00Z">
                <w:r>
                  <w:rPr>
                    <w:rFonts w:ascii="Meiryo UI" w:hAnsi="Meiryo UI" w:cs="Meiryo UI"/>
                  </w:rPr>
                  <w:t>6</w:t>
                </w:r>
              </w:ins>
            </w:sdtContent>
          </w:sdt>
          <w:sdt>
            <w:sdtPr>
              <w:tag w:val="goog_rdk_76"/>
              <w:id w:val="-597561277"/>
            </w:sdtPr>
            <w:sdtContent>
              <w:del w:id="107" w:author="Kitamura Yoshihiko (北村 嘉彦)" w:date="2023-07-12T11:05:00Z">
                <w:r>
                  <w:rPr>
                    <w:rFonts w:ascii="Meiryo UI" w:hAnsi="Meiryo UI" w:cs="Meiryo UI"/>
                  </w:rPr>
                  <w:delText>5</w:delText>
                </w:r>
              </w:del>
            </w:sdtContent>
          </w:sdt>
          <w:r>
            <w:rPr>
              <w:rFonts w:ascii="Meiryo UI" w:hAnsi="Meiryo UI" w:cs="Meiryo UI"/>
            </w:rPr>
            <w:t>-</w:t>
          </w:r>
          <w:sdt>
            <w:sdtPr>
              <w:tag w:val="goog_rdk_77"/>
              <w:id w:val="-1348172932"/>
            </w:sdtPr>
            <w:sdtContent>
              <w:ins w:id="108" w:author="Kitamura Yoshihiko (北村 嘉彦)" w:date="2023-07-12T11:05:00Z">
                <w:r>
                  <w:rPr>
                    <w:rFonts w:ascii="Meiryo UI" w:hAnsi="Meiryo UI" w:cs="Meiryo UI"/>
                  </w:rPr>
                  <w:t>2</w:t>
                </w:r>
              </w:ins>
            </w:sdtContent>
          </w:sdt>
          <w:sdt>
            <w:sdtPr>
              <w:tag w:val="goog_rdk_78"/>
              <w:id w:val="-1938979366"/>
            </w:sdtPr>
            <w:sdtContent>
              <w:del w:id="109" w:author="Kitamura Yoshihiko (北村 嘉彦)" w:date="2023-07-12T11:05:00Z">
                <w:r>
                  <w:rPr>
                    <w:rFonts w:ascii="Meiryo UI" w:hAnsi="Meiryo UI" w:cs="Meiryo UI"/>
                  </w:rPr>
                  <w:delText>1</w:delText>
                </w:r>
              </w:del>
            </w:sdtContent>
          </w:sdt>
          <w:r>
            <w:rPr>
              <w:rFonts w:ascii="Meiryo UI" w:hAnsi="Meiryo UI" w:cs="Meiryo UI"/>
            </w:rPr>
            <w:t>に示す。RIはSecure Bootで起動した機器が動作を終了するまでの間に、ソフトウェアが改ざん等により危殆化したこと検知する技術である。RIを用いて侵入検知機能の動作を保証するシステム（以下、RIシステム）の要件を以下に示す。</w:t>
          </w:r>
          <w:sdt>
            <w:sdtPr>
              <w:tag w:val="goog_rdk_79"/>
              <w:id w:val="1597911912"/>
            </w:sdtPr>
            <w:sdtContent/>
          </w:sdt>
        </w:p>
      </w:sdtContent>
    </w:sdt>
    <w:sdt>
      <w:sdtPr>
        <w:tag w:val="goog_rdk_82"/>
        <w:id w:val="-1272773630"/>
      </w:sdtPr>
      <w:sdtContent>
        <w:p w14:paraId="757FC2B5" w14:textId="77777777" w:rsidR="007F6A6D" w:rsidRDefault="00000000">
          <w:pPr>
            <w:rPr>
              <w:ins w:id="110" w:author="Kawasaki, Nobuaki/川崎 寛顕" w:date="2023-07-12T10:38:00Z"/>
              <w:rFonts w:ascii="Meiryo UI" w:hAnsi="Meiryo UI" w:cs="Meiryo UI"/>
            </w:rPr>
          </w:pPr>
          <w:sdt>
            <w:sdtPr>
              <w:tag w:val="goog_rdk_81"/>
              <w:id w:val="-1216806209"/>
            </w:sdtPr>
            <w:sdtContent>
              <w:ins w:id="111" w:author="Kawasaki, Nobuaki/川崎 寛顕" w:date="2023-07-12T10:38:00Z">
                <w:r>
                  <w:br w:type="page"/>
                </w:r>
              </w:ins>
            </w:sdtContent>
          </w:sdt>
        </w:p>
      </w:sdtContent>
    </w:sdt>
    <w:sdt>
      <w:sdtPr>
        <w:tag w:val="goog_rdk_85"/>
        <w:id w:val="30309497"/>
      </w:sdtPr>
      <w:sdtContent>
        <w:p w14:paraId="415D965C" w14:textId="77777777" w:rsidR="007F6A6D" w:rsidRDefault="00000000">
          <w:pPr>
            <w:ind w:firstLine="400"/>
            <w:jc w:val="center"/>
            <w:rPr>
              <w:ins w:id="112" w:author="Kitamura Yoshihiko (北村 嘉彦)" w:date="2023-07-12T11:05:00Z"/>
              <w:rFonts w:ascii="Meiryo UI" w:hAnsi="Meiryo UI" w:cs="Meiryo UI"/>
            </w:rPr>
          </w:pPr>
          <w:sdt>
            <w:sdtPr>
              <w:tag w:val="goog_rdk_84"/>
              <w:id w:val="325248913"/>
            </w:sdtPr>
            <w:sdtContent>
              <w:ins w:id="113" w:author="Kitamura Yoshihiko (北村 嘉彦)" w:date="2023-07-12T11:05:00Z">
                <w:r>
                  <w:rPr>
                    <w:rFonts w:ascii="Meiryo UI" w:hAnsi="Meiryo UI" w:cs="Meiryo UI"/>
                  </w:rPr>
                  <w:t>図5-6-2 RIの概要</w:t>
                </w:r>
                <w:r>
                  <w:rPr>
                    <w:noProof/>
                  </w:rPr>
                  <w:drawing>
                    <wp:anchor distT="114300" distB="114300" distL="114300" distR="114300" simplePos="0" relativeHeight="251658240" behindDoc="0" locked="0" layoutInCell="1" hidden="0" allowOverlap="1" wp14:anchorId="7A204CA3" wp14:editId="4428F928">
                      <wp:simplePos x="0" y="0"/>
                      <wp:positionH relativeFrom="column">
                        <wp:posOffset>909955</wp:posOffset>
                      </wp:positionH>
                      <wp:positionV relativeFrom="paragraph">
                        <wp:posOffset>334645</wp:posOffset>
                      </wp:positionV>
                      <wp:extent cx="5057775" cy="1866900"/>
                      <wp:effectExtent l="0" t="0" r="0" b="0"/>
                      <wp:wrapTopAndBottom distT="114300" distB="114300"/>
                      <wp:docPr id="49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057775" cy="1866900"/>
                              </a:xfrm>
                              <a:prstGeom prst="rect">
                                <a:avLst/>
                              </a:prstGeom>
                              <a:ln/>
                            </pic:spPr>
                          </pic:pic>
                        </a:graphicData>
                      </a:graphic>
                    </wp:anchor>
                  </w:drawing>
                </w:r>
              </w:ins>
            </w:sdtContent>
          </w:sdt>
        </w:p>
      </w:sdtContent>
    </w:sdt>
    <w:p w14:paraId="3E5E23F5" w14:textId="2FB54130" w:rsidR="007F6A6D" w:rsidDel="007A3F47" w:rsidRDefault="007F6A6D">
      <w:pPr>
        <w:rPr>
          <w:del w:id="114" w:author="Kawasaki, Nobuaki/川崎 寛顕" w:date="2023-07-12T20:45:00Z"/>
          <w:rFonts w:ascii="Meiryo UI" w:hAnsi="Meiryo UI" w:cs="Meiryo UI"/>
        </w:rPr>
      </w:pPr>
    </w:p>
    <w:tbl>
      <w:tblPr>
        <w:tblStyle w:val="afffe"/>
        <w:tblW w:w="10511"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8106"/>
      </w:tblGrid>
      <w:sdt>
        <w:sdtPr>
          <w:tag w:val="goog_rdk_87"/>
          <w:id w:val="-1847388570"/>
        </w:sdtPr>
        <w:sdtContent>
          <w:tr w:rsidR="007F6A6D" w14:paraId="1CF48136" w14:textId="77777777" w:rsidTr="000D6C44">
            <w:trPr>
              <w:ins w:id="115" w:author="Kawasaki, Nobuaki/川崎 寛顕" w:date="2023-07-12T10:38:00Z"/>
            </w:trPr>
            <w:tc>
              <w:tcPr>
                <w:tcW w:w="2405" w:type="dxa"/>
                <w:tcBorders>
                  <w:top w:val="single" w:sz="6" w:space="0" w:color="000000"/>
                  <w:left w:val="single" w:sz="6" w:space="0" w:color="000000"/>
                  <w:bottom w:val="single" w:sz="6" w:space="0" w:color="000000"/>
                  <w:right w:val="single" w:sz="6" w:space="0" w:color="000000"/>
                </w:tcBorders>
                <w:shd w:val="clear" w:color="auto" w:fill="A4C2F4"/>
              </w:tcPr>
              <w:sdt>
                <w:sdtPr>
                  <w:tag w:val="goog_rdk_89"/>
                  <w:id w:val="1617867178"/>
                </w:sdtPr>
                <w:sdtContent>
                  <w:p w14:paraId="3C96545B" w14:textId="77777777" w:rsidR="007F6A6D" w:rsidRDefault="00000000">
                    <w:pPr>
                      <w:rPr>
                        <w:ins w:id="116" w:author="Kawasaki, Nobuaki/川崎 寛顕" w:date="2023-07-12T10:38:00Z"/>
                        <w:rFonts w:ascii="Meiryo UI" w:hAnsi="Meiryo UI" w:cs="Meiryo UI"/>
                      </w:rPr>
                    </w:pPr>
                    <w:sdt>
                      <w:sdtPr>
                        <w:tag w:val="goog_rdk_88"/>
                        <w:id w:val="-1831442097"/>
                      </w:sdtPr>
                      <w:sdtContent>
                        <w:ins w:id="117" w:author="Kawasaki, Nobuaki/川崎 寛顕" w:date="2023-07-12T10:38:00Z">
                          <w:r>
                            <w:rPr>
                              <w:rFonts w:ascii="Meiryo UI" w:hAnsi="Meiryo UI" w:cs="Meiryo UI"/>
                            </w:rPr>
                            <w:t>要求ID</w:t>
                          </w:r>
                        </w:ins>
                      </w:sdtContent>
                    </w:sdt>
                  </w:p>
                </w:sdtContent>
              </w:sdt>
            </w:tc>
            <w:tc>
              <w:tcPr>
                <w:tcW w:w="8106" w:type="dxa"/>
                <w:tcBorders>
                  <w:top w:val="single" w:sz="6" w:space="0" w:color="000000"/>
                  <w:left w:val="single" w:sz="6" w:space="0" w:color="CCCCCC"/>
                  <w:bottom w:val="single" w:sz="6" w:space="0" w:color="000000"/>
                  <w:right w:val="single" w:sz="6" w:space="0" w:color="000000"/>
                </w:tcBorders>
                <w:shd w:val="clear" w:color="auto" w:fill="A4C2F4"/>
              </w:tcPr>
              <w:sdt>
                <w:sdtPr>
                  <w:tag w:val="goog_rdk_91"/>
                  <w:id w:val="-343631352"/>
                </w:sdtPr>
                <w:sdtContent>
                  <w:p w14:paraId="6E2F058A" w14:textId="77777777" w:rsidR="007F6A6D" w:rsidRDefault="00000000">
                    <w:pPr>
                      <w:rPr>
                        <w:ins w:id="118" w:author="Kawasaki, Nobuaki/川崎 寛顕" w:date="2023-07-12T10:38:00Z"/>
                        <w:rFonts w:ascii="Meiryo UI" w:hAnsi="Meiryo UI" w:cs="Meiryo UI"/>
                      </w:rPr>
                    </w:pPr>
                    <w:sdt>
                      <w:sdtPr>
                        <w:tag w:val="goog_rdk_90"/>
                        <w:id w:val="975571423"/>
                      </w:sdtPr>
                      <w:sdtContent>
                        <w:ins w:id="119" w:author="Kawasaki, Nobuaki/川崎 寛顕" w:date="2023-07-12T10:38:00Z">
                          <w:r>
                            <w:rPr>
                              <w:rFonts w:ascii="Meiryo UI" w:hAnsi="Meiryo UI" w:cs="Meiryo UI"/>
                            </w:rPr>
                            <w:t>仕様内容</w:t>
                          </w:r>
                        </w:ins>
                      </w:sdtContent>
                    </w:sdt>
                  </w:p>
                </w:sdtContent>
              </w:sdt>
            </w:tc>
          </w:tr>
        </w:sdtContent>
      </w:sdt>
      <w:sdt>
        <w:sdtPr>
          <w:tag w:val="goog_rdk_92"/>
          <w:id w:val="-1033505069"/>
        </w:sdtPr>
        <w:sdtContent>
          <w:tr w:rsidR="007F6A6D" w14:paraId="38C4BD80" w14:textId="77777777" w:rsidTr="000D6C44">
            <w:trPr>
              <w:ins w:id="120" w:author="Kawasaki, Nobuaki/川崎 寛顕" w:date="2023-07-12T10:38:00Z"/>
            </w:trPr>
            <w:tc>
              <w:tcPr>
                <w:tcW w:w="2405" w:type="dxa"/>
              </w:tcPr>
              <w:sdt>
                <w:sdtPr>
                  <w:tag w:val="goog_rdk_94"/>
                  <w:id w:val="813845949"/>
                </w:sdtPr>
                <w:sdtContent>
                  <w:p w14:paraId="6B0DB4AE" w14:textId="77777777" w:rsidR="007F6A6D" w:rsidRDefault="00000000">
                    <w:pPr>
                      <w:rPr>
                        <w:ins w:id="121" w:author="Kawasaki, Nobuaki/川崎 寛顕" w:date="2023-07-12T10:38:00Z"/>
                        <w:rFonts w:ascii="Meiryo UI" w:hAnsi="Meiryo UI" w:cs="Meiryo UI"/>
                      </w:rPr>
                    </w:pPr>
                    <w:sdt>
                      <w:sdtPr>
                        <w:tag w:val="goog_rdk_93"/>
                        <w:id w:val="-1802366128"/>
                      </w:sdtPr>
                      <w:sdtContent>
                        <w:ins w:id="122" w:author="Kawasaki, Nobuaki/川崎 寛顕" w:date="2023-07-12T10:38:00Z">
                          <w:r>
                            <w:rPr>
                              <w:rFonts w:ascii="Meiryo UI" w:hAnsi="Meiryo UI" w:cs="Meiryo UI"/>
                            </w:rPr>
                            <w:t>24MM.SEC.REQ.RI.1</w:t>
                          </w:r>
                        </w:ins>
                      </w:sdtContent>
                    </w:sdt>
                  </w:p>
                </w:sdtContent>
              </w:sdt>
            </w:tc>
            <w:tc>
              <w:tcPr>
                <w:tcW w:w="8106" w:type="dxa"/>
              </w:tcPr>
              <w:sdt>
                <w:sdtPr>
                  <w:tag w:val="goog_rdk_96"/>
                  <w:id w:val="-276567603"/>
                </w:sdtPr>
                <w:sdtContent>
                  <w:p w14:paraId="07D95CAB" w14:textId="77777777" w:rsidR="007F6A6D" w:rsidRDefault="00000000">
                    <w:pPr>
                      <w:rPr>
                        <w:ins w:id="123" w:author="Kawasaki, Nobuaki/川崎 寛顕" w:date="2023-07-12T10:38:00Z"/>
                        <w:rFonts w:ascii="Meiryo UI" w:hAnsi="Meiryo UI" w:cs="Meiryo UI"/>
                      </w:rPr>
                    </w:pPr>
                    <w:sdt>
                      <w:sdtPr>
                        <w:tag w:val="goog_rdk_95"/>
                        <w:id w:val="-1773938234"/>
                      </w:sdtPr>
                      <w:sdtContent>
                        <w:ins w:id="124" w:author="Kawasaki, Nobuaki/川崎 寛顕" w:date="2023-07-12T10:38:00Z">
                          <w:r>
                            <w:rPr>
                              <w:rFonts w:ascii="Meiryo UI" w:hAnsi="Meiryo UI" w:cs="Meiryo UI"/>
                            </w:rPr>
                            <w:t>RIシステムはソフトウェアが改ざん等により危殆化したこと検知できること。</w:t>
                          </w:r>
                        </w:ins>
                      </w:sdtContent>
                    </w:sdt>
                  </w:p>
                </w:sdtContent>
              </w:sdt>
            </w:tc>
          </w:tr>
        </w:sdtContent>
      </w:sdt>
      <w:sdt>
        <w:sdtPr>
          <w:tag w:val="goog_rdk_97"/>
          <w:id w:val="-1868669357"/>
        </w:sdtPr>
        <w:sdtContent>
          <w:tr w:rsidR="007F6A6D" w14:paraId="6276BBFC" w14:textId="77777777" w:rsidTr="000D6C44">
            <w:trPr>
              <w:ins w:id="125" w:author="Kawasaki, Nobuaki/川崎 寛顕" w:date="2023-07-12T10:38:00Z"/>
            </w:trPr>
            <w:tc>
              <w:tcPr>
                <w:tcW w:w="2405" w:type="dxa"/>
              </w:tcPr>
              <w:sdt>
                <w:sdtPr>
                  <w:tag w:val="goog_rdk_99"/>
                  <w:id w:val="1178936579"/>
                </w:sdtPr>
                <w:sdtContent>
                  <w:p w14:paraId="6EA6A5DF" w14:textId="77777777" w:rsidR="007F6A6D" w:rsidRDefault="00000000">
                    <w:pPr>
                      <w:rPr>
                        <w:ins w:id="126" w:author="Kawasaki, Nobuaki/川崎 寛顕" w:date="2023-07-12T10:38:00Z"/>
                        <w:rFonts w:ascii="Meiryo UI" w:hAnsi="Meiryo UI" w:cs="Meiryo UI"/>
                      </w:rPr>
                    </w:pPr>
                    <w:sdt>
                      <w:sdtPr>
                        <w:tag w:val="goog_rdk_98"/>
                        <w:id w:val="2026202790"/>
                      </w:sdtPr>
                      <w:sdtContent>
                        <w:ins w:id="127" w:author="Kawasaki, Nobuaki/川崎 寛顕" w:date="2023-07-12T10:38:00Z">
                          <w:r>
                            <w:rPr>
                              <w:rFonts w:ascii="Meiryo UI" w:hAnsi="Meiryo UI" w:cs="Meiryo UI"/>
                            </w:rPr>
                            <w:t>24MM.SEC.REQ.RI.2</w:t>
                          </w:r>
                        </w:ins>
                      </w:sdtContent>
                    </w:sdt>
                  </w:p>
                </w:sdtContent>
              </w:sdt>
            </w:tc>
            <w:tc>
              <w:tcPr>
                <w:tcW w:w="8106" w:type="dxa"/>
              </w:tcPr>
              <w:sdt>
                <w:sdtPr>
                  <w:tag w:val="goog_rdk_101"/>
                  <w:id w:val="-14696725"/>
                </w:sdtPr>
                <w:sdtContent>
                  <w:p w14:paraId="0A365C11" w14:textId="77777777" w:rsidR="007F6A6D" w:rsidRDefault="00000000">
                    <w:pPr>
                      <w:rPr>
                        <w:ins w:id="128" w:author="Kawasaki, Nobuaki/川崎 寛顕" w:date="2023-07-12T10:38:00Z"/>
                        <w:rFonts w:ascii="Meiryo UI" w:hAnsi="Meiryo UI" w:cs="Meiryo UI"/>
                      </w:rPr>
                    </w:pPr>
                    <w:sdt>
                      <w:sdtPr>
                        <w:tag w:val="goog_rdk_100"/>
                        <w:id w:val="1044179340"/>
                      </w:sdtPr>
                      <w:sdtContent>
                        <w:ins w:id="129" w:author="Kawasaki, Nobuaki/川崎 寛顕" w:date="2023-07-12T10:38:00Z">
                          <w:r>
                            <w:rPr>
                              <w:rFonts w:ascii="Meiryo UI" w:hAnsi="Meiryo UI" w:cs="Meiryo UI"/>
                            </w:rPr>
                            <w:t>RIシステムはセキュアブートにて検証され、完全性が保証されること。</w:t>
                          </w:r>
                        </w:ins>
                      </w:sdtContent>
                    </w:sdt>
                  </w:p>
                </w:sdtContent>
              </w:sdt>
            </w:tc>
          </w:tr>
        </w:sdtContent>
      </w:sdt>
      <w:sdt>
        <w:sdtPr>
          <w:tag w:val="goog_rdk_102"/>
          <w:id w:val="-799540058"/>
        </w:sdtPr>
        <w:sdtContent>
          <w:tr w:rsidR="007F6A6D" w14:paraId="163A5A12" w14:textId="77777777" w:rsidTr="000D6C44">
            <w:trPr>
              <w:ins w:id="130" w:author="Kawasaki, Nobuaki/川崎 寛顕" w:date="2023-07-12T10:38:00Z"/>
            </w:trPr>
            <w:tc>
              <w:tcPr>
                <w:tcW w:w="2405" w:type="dxa"/>
              </w:tcPr>
              <w:sdt>
                <w:sdtPr>
                  <w:tag w:val="goog_rdk_104"/>
                  <w:id w:val="-582678916"/>
                </w:sdtPr>
                <w:sdtContent>
                  <w:p w14:paraId="00169B27" w14:textId="77777777" w:rsidR="007F6A6D" w:rsidRDefault="00000000">
                    <w:pPr>
                      <w:rPr>
                        <w:ins w:id="131" w:author="Kawasaki, Nobuaki/川崎 寛顕" w:date="2023-07-12T10:38:00Z"/>
                        <w:rFonts w:ascii="Meiryo UI" w:hAnsi="Meiryo UI" w:cs="Meiryo UI"/>
                      </w:rPr>
                    </w:pPr>
                    <w:sdt>
                      <w:sdtPr>
                        <w:tag w:val="goog_rdk_103"/>
                        <w:id w:val="-451173463"/>
                      </w:sdtPr>
                      <w:sdtContent>
                        <w:ins w:id="132" w:author="Kawasaki, Nobuaki/川崎 寛顕" w:date="2023-07-12T10:38:00Z">
                          <w:r>
                            <w:rPr>
                              <w:rFonts w:ascii="Meiryo UI" w:hAnsi="Meiryo UI" w:cs="Meiryo UI"/>
                            </w:rPr>
                            <w:t>24MM.SEC.REQ.RI.3</w:t>
                          </w:r>
                        </w:ins>
                      </w:sdtContent>
                    </w:sdt>
                  </w:p>
                </w:sdtContent>
              </w:sdt>
            </w:tc>
            <w:tc>
              <w:tcPr>
                <w:tcW w:w="8106" w:type="dxa"/>
              </w:tcPr>
              <w:sdt>
                <w:sdtPr>
                  <w:tag w:val="goog_rdk_106"/>
                  <w:id w:val="-1371906702"/>
                </w:sdtPr>
                <w:sdtContent>
                  <w:p w14:paraId="7E4ACA28" w14:textId="77777777" w:rsidR="007F6A6D" w:rsidRDefault="00000000">
                    <w:pPr>
                      <w:rPr>
                        <w:ins w:id="133" w:author="Kawasaki, Nobuaki/川崎 寛顕" w:date="2023-07-12T10:38:00Z"/>
                        <w:rFonts w:ascii="Meiryo UI" w:hAnsi="Meiryo UI" w:cs="Meiryo UI"/>
                      </w:rPr>
                    </w:pPr>
                    <w:sdt>
                      <w:sdtPr>
                        <w:tag w:val="goog_rdk_105"/>
                        <w:id w:val="123439764"/>
                      </w:sdtPr>
                      <w:sdtContent>
                        <w:ins w:id="134" w:author="Kawasaki, Nobuaki/川崎 寛顕" w:date="2023-07-12T10:38:00Z">
                          <w:r>
                            <w:rPr>
                              <w:rFonts w:ascii="Meiryo UI" w:hAnsi="Meiryo UI" w:cs="Meiryo UI"/>
                            </w:rPr>
                            <w:t>RIシステムは基点監視モジュールと１つ以上の監視モジュールによって構成され、侵入検知機能に至るまで、定期的な検証を行うことで信頼の連鎖を構築すること。</w:t>
                          </w:r>
                        </w:ins>
                      </w:sdtContent>
                    </w:sdt>
                  </w:p>
                </w:sdtContent>
              </w:sdt>
            </w:tc>
          </w:tr>
        </w:sdtContent>
      </w:sdt>
      <w:sdt>
        <w:sdtPr>
          <w:tag w:val="goog_rdk_107"/>
          <w:id w:val="-959950075"/>
        </w:sdtPr>
        <w:sdtContent>
          <w:tr w:rsidR="007F6A6D" w14:paraId="08EC391D" w14:textId="77777777" w:rsidTr="000D6C44">
            <w:trPr>
              <w:ins w:id="135" w:author="Kawasaki, Nobuaki/川崎 寛顕" w:date="2023-07-12T10:38:00Z"/>
            </w:trPr>
            <w:tc>
              <w:tcPr>
                <w:tcW w:w="2405" w:type="dxa"/>
              </w:tcPr>
              <w:sdt>
                <w:sdtPr>
                  <w:tag w:val="goog_rdk_109"/>
                  <w:id w:val="-572816449"/>
                </w:sdtPr>
                <w:sdtContent>
                  <w:p w14:paraId="579E1744" w14:textId="77777777" w:rsidR="007F6A6D" w:rsidRDefault="00000000">
                    <w:pPr>
                      <w:rPr>
                        <w:ins w:id="136" w:author="Kawasaki, Nobuaki/川崎 寛顕" w:date="2023-07-12T10:38:00Z"/>
                        <w:rFonts w:ascii="Meiryo UI" w:hAnsi="Meiryo UI" w:cs="Meiryo UI"/>
                      </w:rPr>
                    </w:pPr>
                    <w:sdt>
                      <w:sdtPr>
                        <w:tag w:val="goog_rdk_108"/>
                        <w:id w:val="-298301044"/>
                      </w:sdtPr>
                      <w:sdtContent>
                        <w:ins w:id="137" w:author="Kawasaki, Nobuaki/川崎 寛顕" w:date="2023-07-12T10:38:00Z">
                          <w:r>
                            <w:rPr>
                              <w:rFonts w:ascii="Meiryo UI" w:hAnsi="Meiryo UI" w:cs="Meiryo UI"/>
                            </w:rPr>
                            <w:t>24MM.SEC.REQ.RI.4</w:t>
                          </w:r>
                        </w:ins>
                      </w:sdtContent>
                    </w:sdt>
                  </w:p>
                </w:sdtContent>
              </w:sdt>
            </w:tc>
            <w:tc>
              <w:tcPr>
                <w:tcW w:w="8106" w:type="dxa"/>
              </w:tcPr>
              <w:sdt>
                <w:sdtPr>
                  <w:tag w:val="goog_rdk_111"/>
                  <w:id w:val="844669831"/>
                </w:sdtPr>
                <w:sdtContent>
                  <w:p w14:paraId="66EF646B" w14:textId="77777777" w:rsidR="007F6A6D" w:rsidRDefault="00000000">
                    <w:pPr>
                      <w:rPr>
                        <w:ins w:id="138" w:author="Kawasaki, Nobuaki/川崎 寛顕" w:date="2023-07-12T10:38:00Z"/>
                        <w:rFonts w:ascii="Meiryo UI" w:hAnsi="Meiryo UI" w:cs="Meiryo UI"/>
                      </w:rPr>
                    </w:pPr>
                    <w:sdt>
                      <w:sdtPr>
                        <w:tag w:val="goog_rdk_110"/>
                        <w:id w:val="-1936120660"/>
                      </w:sdtPr>
                      <w:sdtContent>
                        <w:ins w:id="139" w:author="Kawasaki, Nobuaki/川崎 寛顕" w:date="2023-07-12T10:38:00Z">
                          <w:r>
                            <w:rPr>
                              <w:rFonts w:ascii="Meiryo UI" w:hAnsi="Meiryo UI" w:cs="Meiryo UI"/>
                            </w:rPr>
                            <w:t>基点監視モジュール、監視モジュール、侵入検知機能に対して監視モジュールは論理的、もしくは物理的に異なる領域に配置することで十分な機能分離を行う、同様に監視モジュールに対して基点監視モジュールも十分な機能分離を行うこと。例えば、基点監視モジュールはARM Trust Zone等のハードウェアレベルで保護されたセキュアワールド上に、監視モジュールはカーネル領域上に配置する。侵入検知機能の配置領域は侵入検知の仕様に従う。</w:t>
                          </w:r>
                        </w:ins>
                      </w:sdtContent>
                    </w:sdt>
                  </w:p>
                </w:sdtContent>
              </w:sdt>
            </w:tc>
          </w:tr>
        </w:sdtContent>
      </w:sdt>
    </w:tbl>
    <w:p w14:paraId="6957B1A6" w14:textId="740542CE" w:rsidR="007F6A6D" w:rsidDel="007A3F47" w:rsidRDefault="007F6A6D">
      <w:pPr>
        <w:rPr>
          <w:del w:id="140" w:author="Kawasaki, Nobuaki/川崎 寛顕" w:date="2023-07-12T20:46:00Z"/>
          <w:rFonts w:ascii="Meiryo UI" w:hAnsi="Meiryo UI" w:cs="Meiryo UI"/>
        </w:rPr>
      </w:pPr>
    </w:p>
    <w:sdt>
      <w:sdtPr>
        <w:tag w:val="goog_rdk_119"/>
        <w:id w:val="-1075742156"/>
      </w:sdtPr>
      <w:sdtContent>
        <w:p w14:paraId="64471C46" w14:textId="77777777" w:rsidR="007F6A6D" w:rsidRDefault="00000000">
          <w:pPr>
            <w:numPr>
              <w:ilvl w:val="0"/>
              <w:numId w:val="8"/>
            </w:numPr>
            <w:rPr>
              <w:ins w:id="141" w:author="Kitamura Yoshihiko (北村 嘉彦)" w:date="2023-07-11T17:01:00Z"/>
              <w:del w:id="142" w:author="Kawasaki, Nobuaki/川崎 寛顕" w:date="2023-07-12T10:38:00Z"/>
              <w:rFonts w:ascii="Meiryo UI" w:hAnsi="Meiryo UI" w:cs="Meiryo UI"/>
            </w:rPr>
          </w:pPr>
          <w:sdt>
            <w:sdtPr>
              <w:tag w:val="goog_rdk_114"/>
              <w:id w:val="-736709040"/>
            </w:sdtPr>
            <w:sdtContent>
              <w:customXmlInsRangeStart w:id="143" w:author="Kitamura Yoshihiko (北村 嘉彦)" w:date="2023-07-11T17:01:00Z"/>
              <w:sdt>
                <w:sdtPr>
                  <w:tag w:val="goog_rdk_115"/>
                  <w:id w:val="1002082238"/>
                </w:sdtPr>
                <w:sdtContent>
                  <w:customXmlInsRangeEnd w:id="143"/>
                  <w:ins w:id="144" w:author="Kitamura Yoshihiko (北村 嘉彦)" w:date="2023-07-11T17:01:00Z">
                    <w:del w:id="145" w:author="Kawasaki, Nobuaki/川崎 寛顕" w:date="2023-07-12T10:38:00Z">
                      <w:r>
                        <w:rPr>
                          <w:rFonts w:ascii="メイリオ" w:eastAsia="メイリオ" w:hAnsi="メイリオ" w:cs="メイリオ"/>
                          <w:highlight w:val="white"/>
                        </w:rPr>
                        <w:delText>RIシステムは ソフトウェアが改ざん等により危殆化したこと検知できること (要求ID: 24MM.SEC.REQ.RI.1)</w:delText>
                      </w:r>
                    </w:del>
                  </w:ins>
                  <w:customXmlInsRangeStart w:id="146" w:author="Kitamura Yoshihiko (北村 嘉彦)" w:date="2023-07-11T17:01:00Z"/>
                </w:sdtContent>
              </w:sdt>
              <w:customXmlInsRangeEnd w:id="146"/>
            </w:sdtContent>
          </w:sdt>
          <w:sdt>
            <w:sdtPr>
              <w:tag w:val="goog_rdk_116"/>
              <w:id w:val="-1918931997"/>
            </w:sdtPr>
            <w:sdtContent/>
          </w:sdt>
          <w:sdt>
            <w:sdtPr>
              <w:tag w:val="goog_rdk_117"/>
              <w:id w:val="928930275"/>
            </w:sdtPr>
            <w:sdtContent>
              <w:customXmlInsRangeStart w:id="147" w:author="Kitamura Yoshihiko (北村 嘉彦)" w:date="2023-07-11T17:01:00Z"/>
              <w:sdt>
                <w:sdtPr>
                  <w:tag w:val="goog_rdk_118"/>
                  <w:id w:val="847601584"/>
                </w:sdtPr>
                <w:sdtContent>
                  <w:customXmlInsRangeEnd w:id="147"/>
                  <w:customXmlInsRangeStart w:id="148" w:author="Kitamura Yoshihiko (北村 嘉彦)" w:date="2023-07-11T17:01:00Z"/>
                </w:sdtContent>
              </w:sdt>
              <w:customXmlInsRangeEnd w:id="148"/>
            </w:sdtContent>
          </w:sdt>
        </w:p>
      </w:sdtContent>
    </w:sdt>
    <w:sdt>
      <w:sdtPr>
        <w:tag w:val="goog_rdk_126"/>
        <w:id w:val="-319345351"/>
      </w:sdtPr>
      <w:sdtContent>
        <w:p w14:paraId="171483A5" w14:textId="77777777" w:rsidR="007F6A6D" w:rsidRDefault="00000000">
          <w:pPr>
            <w:numPr>
              <w:ilvl w:val="0"/>
              <w:numId w:val="8"/>
            </w:numPr>
            <w:rPr>
              <w:del w:id="149" w:author="Kawasaki, Nobuaki/川崎 寛顕" w:date="2023-07-12T10:38:00Z"/>
              <w:rFonts w:ascii="Meiryo UI" w:hAnsi="Meiryo UI" w:cs="Meiryo UI"/>
            </w:rPr>
          </w:pPr>
          <w:sdt>
            <w:sdtPr>
              <w:tag w:val="goog_rdk_121"/>
              <w:id w:val="-2095159138"/>
            </w:sdtPr>
            <w:sdtContent>
              <w:del w:id="150" w:author="Kawasaki, Nobuaki/川崎 寛顕" w:date="2023-07-12T10:38:00Z">
                <w:r>
                  <w:rPr>
                    <w:rFonts w:ascii="Meiryo UI" w:hAnsi="Meiryo UI" w:cs="Meiryo UI"/>
                  </w:rPr>
                  <w:delText>RIシステムはセキュアブートにて検証され、完全性が保証されること。</w:delText>
                </w:r>
              </w:del>
            </w:sdtContent>
          </w:sdt>
          <w:sdt>
            <w:sdtPr>
              <w:tag w:val="goog_rdk_122"/>
              <w:id w:val="51671527"/>
            </w:sdtPr>
            <w:sdtContent>
              <w:customXmlInsRangeStart w:id="151" w:author="Kitamura Yoshihiko (北村 嘉彦)" w:date="2023-07-11T16:49:00Z"/>
              <w:sdt>
                <w:sdtPr>
                  <w:tag w:val="goog_rdk_123"/>
                  <w:id w:val="-660933608"/>
                </w:sdtPr>
                <w:sdtContent>
                  <w:customXmlInsRangeEnd w:id="151"/>
                  <w:customXmlInsRangeStart w:id="152" w:author="Kitamura Yoshihiko (北村 嘉彦)" w:date="2023-07-11T16:49:00Z"/>
                </w:sdtContent>
              </w:sdt>
              <w:customXmlInsRangeEnd w:id="152"/>
              <w:sdt>
                <w:sdtPr>
                  <w:tag w:val="goog_rdk_124"/>
                  <w:id w:val="-1318264657"/>
                </w:sdtPr>
                <w:sdtContent>
                  <w:ins w:id="153" w:author="Kitamura Yoshihiko (北村 嘉彦)" w:date="2023-07-11T16:49:00Z">
                    <w:del w:id="154" w:author="Kawasaki, Nobuaki/川崎 寛顕" w:date="2023-07-12T10:38:00Z">
                      <w:r>
                        <w:rPr>
                          <w:rFonts w:ascii="メイリオ" w:eastAsia="メイリオ" w:hAnsi="メイリオ" w:cs="メイリオ"/>
                          <w:highlight w:val="white"/>
                          <w:rPrChange w:id="155" w:author="Kitamura Yoshihiko (北村 嘉彦)" w:date="2023-07-11T16:59:00Z">
                            <w:rPr>
                              <w:rFonts w:ascii="メイリオ" w:eastAsia="メイリオ" w:hAnsi="メイリオ" w:cs="メイリオ"/>
                              <w:color w:val="FF0000"/>
                              <w:highlight w:val="white"/>
                            </w:rPr>
                          </w:rPrChange>
                        </w:rPr>
                        <w:delText>(要求ID: 24MM.SEC.REQ.RI.2)</w:delText>
                      </w:r>
                    </w:del>
                  </w:ins>
                </w:sdtContent>
              </w:sdt>
            </w:sdtContent>
          </w:sdt>
          <w:sdt>
            <w:sdtPr>
              <w:tag w:val="goog_rdk_125"/>
              <w:id w:val="391322587"/>
            </w:sdtPr>
            <w:sdtContent/>
          </w:sdt>
        </w:p>
      </w:sdtContent>
    </w:sdt>
    <w:sdt>
      <w:sdtPr>
        <w:tag w:val="goog_rdk_132"/>
        <w:id w:val="529765411"/>
      </w:sdtPr>
      <w:sdtContent>
        <w:p w14:paraId="090B1F18" w14:textId="77777777" w:rsidR="007F6A6D" w:rsidRDefault="00000000">
          <w:pPr>
            <w:numPr>
              <w:ilvl w:val="0"/>
              <w:numId w:val="8"/>
            </w:numPr>
            <w:rPr>
              <w:del w:id="156" w:author="Kawasaki, Nobuaki/川崎 寛顕" w:date="2023-07-12T10:38:00Z"/>
              <w:rFonts w:ascii="Meiryo UI" w:hAnsi="Meiryo UI" w:cs="Meiryo UI"/>
            </w:rPr>
          </w:pPr>
          <w:sdt>
            <w:sdtPr>
              <w:tag w:val="goog_rdk_127"/>
              <w:id w:val="948055796"/>
            </w:sdtPr>
            <w:sdtContent>
              <w:del w:id="157" w:author="Kawasaki, Nobuaki/川崎 寛顕" w:date="2023-07-12T10:38:00Z">
                <w:r>
                  <w:rPr>
                    <w:rFonts w:ascii="Meiryo UI" w:hAnsi="Meiryo UI" w:cs="Meiryo UI"/>
                  </w:rPr>
                  <w:delText>RIシステムは基点監視モジュールと１つ以上の監視モジュールによって構成され、侵入検知機能に至るまで、定期的な検証を行うことで信頼の連鎖を構築すること。</w:delText>
                </w:r>
              </w:del>
            </w:sdtContent>
          </w:sdt>
          <w:sdt>
            <w:sdtPr>
              <w:tag w:val="goog_rdk_128"/>
              <w:id w:val="-567726742"/>
            </w:sdtPr>
            <w:sdtContent>
              <w:customXmlInsRangeStart w:id="158" w:author="Kitamura Yoshihiko (北村 嘉彦)" w:date="2023-07-11T16:49:00Z"/>
              <w:sdt>
                <w:sdtPr>
                  <w:tag w:val="goog_rdk_129"/>
                  <w:id w:val="-1599945178"/>
                </w:sdtPr>
                <w:sdtContent>
                  <w:customXmlInsRangeEnd w:id="158"/>
                  <w:customXmlInsRangeStart w:id="159" w:author="Kitamura Yoshihiko (北村 嘉彦)" w:date="2023-07-11T16:49:00Z"/>
                </w:sdtContent>
              </w:sdt>
              <w:customXmlInsRangeEnd w:id="159"/>
              <w:sdt>
                <w:sdtPr>
                  <w:tag w:val="goog_rdk_130"/>
                  <w:id w:val="212387198"/>
                </w:sdtPr>
                <w:sdtContent>
                  <w:ins w:id="160" w:author="Kitamura Yoshihiko (北村 嘉彦)" w:date="2023-07-11T16:49:00Z">
                    <w:del w:id="161" w:author="Kawasaki, Nobuaki/川崎 寛顕" w:date="2023-07-12T10:38:00Z">
                      <w:r>
                        <w:rPr>
                          <w:rFonts w:ascii="メイリオ" w:eastAsia="メイリオ" w:hAnsi="メイリオ" w:cs="メイリオ"/>
                          <w:highlight w:val="white"/>
                          <w:rPrChange w:id="162" w:author="Kitamura Yoshihiko (北村 嘉彦)" w:date="2023-07-11T16:59:00Z">
                            <w:rPr>
                              <w:rFonts w:ascii="メイリオ" w:eastAsia="メイリオ" w:hAnsi="メイリオ" w:cs="メイリオ"/>
                              <w:color w:val="FF0000"/>
                              <w:highlight w:val="white"/>
                            </w:rPr>
                          </w:rPrChange>
                        </w:rPr>
                        <w:delText>(要求ID: 24MM.SEC.REQ.RI.3)</w:delText>
                      </w:r>
                    </w:del>
                  </w:ins>
                </w:sdtContent>
              </w:sdt>
            </w:sdtContent>
          </w:sdt>
          <w:sdt>
            <w:sdtPr>
              <w:tag w:val="goog_rdk_131"/>
              <w:id w:val="-2115277086"/>
            </w:sdtPr>
            <w:sdtContent/>
          </w:sdt>
        </w:p>
      </w:sdtContent>
    </w:sdt>
    <w:sdt>
      <w:sdtPr>
        <w:tag w:val="goog_rdk_141"/>
        <w:id w:val="1228421068"/>
      </w:sdtPr>
      <w:sdtContent>
        <w:p w14:paraId="0AB4A082" w14:textId="77777777" w:rsidR="007F6A6D" w:rsidRDefault="00000000">
          <w:pPr>
            <w:numPr>
              <w:ilvl w:val="0"/>
              <w:numId w:val="8"/>
            </w:numPr>
            <w:rPr>
              <w:del w:id="163" w:author="Kawasaki, Nobuaki/川崎 寛顕" w:date="2023-07-12T10:38:00Z"/>
              <w:rFonts w:ascii="Meiryo UI" w:hAnsi="Meiryo UI" w:cs="Meiryo UI"/>
            </w:rPr>
          </w:pPr>
          <w:sdt>
            <w:sdtPr>
              <w:tag w:val="goog_rdk_133"/>
              <w:id w:val="1546633621"/>
            </w:sdtPr>
            <w:sdtContent>
              <w:del w:id="164" w:author="Kawasaki, Nobuaki/川崎 寛顕" w:date="2023-07-12T10:38:00Z">
                <w:r>
                  <w:rPr>
                    <w:rFonts w:ascii="Meiryo UI" w:hAnsi="Meiryo UI" w:cs="Meiryo UI"/>
                  </w:rPr>
                  <w:delText>基点監視モジュール、監視モジュール、侵入検知機能に対して監視モジュールは論理的、もしくは物理的に異なる領域に配置することで十分な機能分離を行う、同様に監視モジュールに対して基点監視モジュールも十分な機能分離を行うこと。例えば、基点監視モジュールはARM Trust Zone等のハードウェアレベルで保護されたセキュアワールド上に、監視モジュールはカーネル領域上に配置する。侵入検知機能の配置領域は侵入検知の仕様に従う。</w:delText>
                </w:r>
              </w:del>
            </w:sdtContent>
          </w:sdt>
          <w:sdt>
            <w:sdtPr>
              <w:tag w:val="goog_rdk_134"/>
              <w:id w:val="1049500047"/>
            </w:sdtPr>
            <w:sdtContent>
              <w:customXmlInsRangeStart w:id="165" w:author="Kitamura Yoshihiko (北村 嘉彦)" w:date="2023-07-11T16:50:00Z"/>
              <w:sdt>
                <w:sdtPr>
                  <w:tag w:val="goog_rdk_135"/>
                  <w:id w:val="-751816447"/>
                </w:sdtPr>
                <w:sdtContent>
                  <w:customXmlInsRangeEnd w:id="165"/>
                  <w:ins w:id="166" w:author="Kitamura Yoshihiko (北村 嘉彦)" w:date="2023-07-11T16:50:00Z">
                    <w:del w:id="167" w:author="Kawasaki, Nobuaki/川崎 寛顕" w:date="2023-07-12T10:38:00Z">
                      <w:r>
                        <w:rPr>
                          <w:rFonts w:ascii="メイリオ" w:eastAsia="メイリオ" w:hAnsi="メイリオ" w:cs="メイリオ"/>
                          <w:color w:val="FF0000"/>
                          <w:highlight w:val="white"/>
                        </w:rPr>
                        <w:delText> </w:delText>
                      </w:r>
                    </w:del>
                  </w:ins>
                  <w:customXmlInsRangeStart w:id="168" w:author="Kitamura Yoshihiko (北村 嘉彦)" w:date="2023-07-11T16:50:00Z"/>
                </w:sdtContent>
              </w:sdt>
              <w:customXmlInsRangeEnd w:id="168"/>
            </w:sdtContent>
          </w:sdt>
          <w:sdt>
            <w:sdtPr>
              <w:tag w:val="goog_rdk_136"/>
              <w:id w:val="-808775065"/>
            </w:sdtPr>
            <w:sdtContent/>
          </w:sdt>
          <w:sdt>
            <w:sdtPr>
              <w:tag w:val="goog_rdk_137"/>
              <w:id w:val="908186732"/>
            </w:sdtPr>
            <w:sdtContent>
              <w:customXmlInsRangeStart w:id="169" w:author="Kitamura Yoshihiko (北村 嘉彦)" w:date="2023-07-11T16:50:00Z"/>
              <w:sdt>
                <w:sdtPr>
                  <w:tag w:val="goog_rdk_138"/>
                  <w:id w:val="933473472"/>
                </w:sdtPr>
                <w:sdtContent>
                  <w:customXmlInsRangeEnd w:id="169"/>
                  <w:customXmlInsRangeStart w:id="170" w:author="Kitamura Yoshihiko (北村 嘉彦)" w:date="2023-07-11T16:50:00Z"/>
                </w:sdtContent>
              </w:sdt>
              <w:customXmlInsRangeEnd w:id="170"/>
              <w:sdt>
                <w:sdtPr>
                  <w:tag w:val="goog_rdk_139"/>
                  <w:id w:val="-1667694492"/>
                </w:sdtPr>
                <w:sdtContent>
                  <w:ins w:id="171" w:author="Kitamura Yoshihiko (北村 嘉彦)" w:date="2023-07-11T16:50:00Z">
                    <w:del w:id="172" w:author="Kawasaki, Nobuaki/川崎 寛顕" w:date="2023-07-12T10:38:00Z">
                      <w:r>
                        <w:rPr>
                          <w:rFonts w:ascii="メイリオ" w:eastAsia="メイリオ" w:hAnsi="メイリオ" w:cs="メイリオ"/>
                          <w:highlight w:val="white"/>
                          <w:rPrChange w:id="173" w:author="Kitamura Yoshihiko (北村 嘉彦)" w:date="2023-07-11T16:59:00Z">
                            <w:rPr>
                              <w:rFonts w:ascii="メイリオ" w:eastAsia="メイリオ" w:hAnsi="メイリオ" w:cs="メイリオ"/>
                              <w:color w:val="FF0000"/>
                              <w:highlight w:val="white"/>
                            </w:rPr>
                          </w:rPrChange>
                        </w:rPr>
                        <w:delText>(要求ID: 24MM.SEC.REQ.RI.4)</w:delText>
                      </w:r>
                    </w:del>
                  </w:ins>
                </w:sdtContent>
              </w:sdt>
            </w:sdtContent>
          </w:sdt>
          <w:sdt>
            <w:sdtPr>
              <w:tag w:val="goog_rdk_140"/>
              <w:id w:val="-1843458394"/>
            </w:sdtPr>
            <w:sdtContent/>
          </w:sdt>
        </w:p>
      </w:sdtContent>
    </w:sdt>
    <w:sdt>
      <w:sdtPr>
        <w:tag w:val="goog_rdk_145"/>
        <w:id w:val="92296157"/>
      </w:sdtPr>
      <w:sdtContent>
        <w:p w14:paraId="4E7E44F6" w14:textId="64FB3761" w:rsidR="007F6A6D" w:rsidRPr="000D6C44" w:rsidRDefault="00000000" w:rsidP="000D6C44">
          <w:pPr>
            <w:ind w:left="420"/>
            <w:jc w:val="left"/>
          </w:pPr>
          <w:sdt>
            <w:sdtPr>
              <w:tag w:val="goog_rdk_143"/>
              <w:id w:val="-254977335"/>
            </w:sdtPr>
            <w:sdtContent>
              <w:del w:id="174" w:author="Kitamura Yoshihiko (北村 嘉彦)" w:date="2023-07-11T16:50:00Z">
                <w:r>
                  <w:rPr>
                    <w:rFonts w:ascii="Meiryo UI" w:hAnsi="Meiryo UI" w:cs="Meiryo UI"/>
                  </w:rPr>
                  <w:delText>侵入検知が出力するログファイルを改ざんされることなく、検知マスタへ提供できること。</w:delText>
                </w:r>
                <w:r>
                  <w:rPr>
                    <w:rFonts w:ascii="Meiryo UI" w:hAnsi="Meiryo UI" w:cs="Meiryo UI"/>
                  </w:rPr>
                  <w:br/>
                </w:r>
              </w:del>
            </w:sdtContent>
          </w:sdt>
          <w:sdt>
            <w:sdtPr>
              <w:tag w:val="goog_rdk_144"/>
              <w:id w:val="715016069"/>
              <w:showingPlcHdr/>
            </w:sdtPr>
            <w:sdtContent>
              <w:r w:rsidR="007A3F47">
                <w:t xml:space="preserve">     </w:t>
              </w:r>
            </w:sdtContent>
          </w:sdt>
        </w:p>
      </w:sdtContent>
    </w:sdt>
    <w:p w14:paraId="5D2871E0" w14:textId="77777777" w:rsidR="007F6A6D" w:rsidRDefault="00000000">
      <w:pPr>
        <w:pStyle w:val="3"/>
        <w:ind w:firstLine="400"/>
        <w:rPr>
          <w:rFonts w:ascii="Meiryo UI" w:hAnsi="Meiryo UI" w:cs="Meiryo UI"/>
        </w:rPr>
      </w:pPr>
      <w:bookmarkStart w:id="175" w:name="_heading=h.1664s55" w:colFirst="0" w:colLast="0"/>
      <w:bookmarkEnd w:id="175"/>
      <w:r>
        <w:rPr>
          <w:rFonts w:ascii="Meiryo UI" w:hAnsi="Meiryo UI" w:cs="Meiryo UI"/>
        </w:rPr>
        <w:t>5.6.3. CFI要件について</w:t>
      </w:r>
    </w:p>
    <w:p w14:paraId="73A5766A" w14:textId="77777777" w:rsidR="007F6A6D" w:rsidRDefault="00000000">
      <w:pPr>
        <w:rPr>
          <w:rFonts w:ascii="Meiryo UI" w:hAnsi="Meiryo UI" w:cs="Meiryo UI"/>
        </w:rPr>
      </w:pPr>
      <w:r>
        <w:rPr>
          <w:rFonts w:ascii="Meiryo UI" w:hAnsi="Meiryo UI" w:cs="Meiryo UI"/>
        </w:rPr>
        <w:t>SEC-</w:t>
      </w:r>
      <w:proofErr w:type="spellStart"/>
      <w:r>
        <w:rPr>
          <w:rFonts w:ascii="Meiryo UI" w:hAnsi="Meiryo UI" w:cs="Meiryo UI"/>
        </w:rPr>
        <w:t>ePF</w:t>
      </w:r>
      <w:proofErr w:type="spellEnd"/>
      <w:r>
        <w:rPr>
          <w:rFonts w:ascii="Meiryo UI" w:hAnsi="Meiryo UI" w:cs="Meiryo UI"/>
        </w:rPr>
        <w:t>-IDS-HIE-REQ-SPEC(侵入検知エントリーポイント向けHost IDS要求仕様書)、要求事項「IDSHER_01601」はバージョン「a00-04-c」を適用する。</w:t>
      </w:r>
    </w:p>
    <w:p w14:paraId="51766AFC" w14:textId="2AA435ED" w:rsidR="007A3F47" w:rsidRDefault="007A3F47">
      <w:pPr>
        <w:rPr>
          <w:ins w:id="176" w:author="Kawasaki, Nobuaki/川崎 寛顕" w:date="2023-07-12T20:46:00Z"/>
        </w:rPr>
      </w:pPr>
      <w:del w:id="177" w:author="Kawasaki, Nobuaki/川崎 寛顕" w:date="2023-07-12T20:46:00Z">
        <w:r w:rsidDel="007A3F47">
          <w:delText xml:space="preserve">     </w:delText>
        </w:r>
      </w:del>
    </w:p>
    <w:p w14:paraId="39EF9DD5" w14:textId="5F52085C" w:rsidR="007F6A6D" w:rsidRDefault="007A3F47" w:rsidP="000D6C44">
      <w:pPr>
        <w:pStyle w:val="3"/>
        <w:ind w:firstLine="400"/>
        <w:rPr>
          <w:ins w:id="178" w:author="Kitamura Yoshihiko (北村 嘉彦)" w:date="2023-07-12T11:05:00Z"/>
        </w:rPr>
      </w:pPr>
      <w:ins w:id="179" w:author="Kawasaki, Nobuaki/川崎 寛顕" w:date="2023-07-12T20:46:00Z">
        <w:r>
          <w:rPr>
            <w:rFonts w:ascii="Meiryo UI" w:hAnsi="Meiryo UI" w:cs="Meiryo UI"/>
          </w:rPr>
          <w:lastRenderedPageBreak/>
          <w:t>5.6.4.</w:t>
        </w:r>
        <w:commentRangeStart w:id="180"/>
        <w:r>
          <w:rPr>
            <w:rFonts w:ascii="Meiryo UI" w:hAnsi="Meiryo UI" w:cs="Meiryo UI"/>
          </w:rPr>
          <w:t xml:space="preserve"> </w:t>
        </w:r>
      </w:ins>
      <w:ins w:id="181" w:author="Kawasaki, Nobuaki/川崎 寛顕" w:date="2023-07-12T20:47:00Z">
        <w:r w:rsidRPr="007A3F47">
          <w:rPr>
            <w:rFonts w:ascii="Meiryo UI" w:hAnsi="Meiryo UI" w:cs="Meiryo UI"/>
          </w:rPr>
          <w:t>OTAマスタ侵入検知ロギング要件</w:t>
        </w:r>
      </w:ins>
      <w:commentRangeEnd w:id="180"/>
      <w:r w:rsidR="003A4F5F">
        <w:rPr>
          <w:rStyle w:val="af"/>
          <w:rFonts w:ascii="ＭＳ Ｐゴシック" w:hAnsi="ＭＳ Ｐゴシック" w:cs="ＭＳ Ｐゴシック"/>
          <w:b w:val="0"/>
        </w:rPr>
        <w:commentReference w:id="180"/>
      </w:r>
    </w:p>
    <w:sdt>
      <w:sdtPr>
        <w:tag w:val="goog_rdk_152"/>
        <w:id w:val="1034922760"/>
      </w:sdtPr>
      <w:sdtEndPr>
        <w:rPr>
          <w:rFonts w:ascii="Meiryo UI" w:hAnsi="Meiryo UI"/>
        </w:rPr>
      </w:sdtEndPr>
      <w:sdtContent>
        <w:p w14:paraId="3886C78D" w14:textId="77777777" w:rsidR="007F6A6D" w:rsidRPr="000D6C44" w:rsidRDefault="00000000">
          <w:pPr>
            <w:rPr>
              <w:ins w:id="182" w:author="Kitamura Yoshihiko (北村 嘉彦)" w:date="2023-07-12T11:05:00Z"/>
              <w:rFonts w:ascii="Meiryo UI" w:hAnsi="Meiryo UI"/>
            </w:rPr>
          </w:pPr>
          <w:sdt>
            <w:sdtPr>
              <w:tag w:val="goog_rdk_151"/>
              <w:id w:val="355706098"/>
            </w:sdtPr>
            <w:sdtEndPr>
              <w:rPr>
                <w:rFonts w:ascii="Meiryo UI" w:hAnsi="Meiryo UI"/>
              </w:rPr>
            </w:sdtEndPr>
            <w:sdtContent>
              <w:ins w:id="183" w:author="Kitamura Yoshihiko (北村 嘉彦)" w:date="2023-07-12T11:05:00Z">
                <w:r w:rsidRPr="000D6C44">
                  <w:rPr>
                    <w:rFonts w:ascii="Meiryo UI" w:hAnsi="Meiryo UI"/>
                  </w:rPr>
                  <w:t>OTA処理中に、車両内でサイバー攻撃と疑われる事象が発生した場合、または正常に処理を終了した場合に、OTAマスタは当該事象に合わせたログを記録し、侵入検知システムへログデータを送信する。送信するログデータ・送信のトリガーとなるイベント・データフォーマットは下記の要件に従うものとする。</w:t>
                </w:r>
              </w:ins>
            </w:sdtContent>
          </w:sdt>
        </w:p>
      </w:sdtContent>
    </w:sdt>
    <w:sdt>
      <w:sdtPr>
        <w:rPr>
          <w:rFonts w:ascii="Meiryo UI" w:hAnsi="Meiryo UI"/>
        </w:rPr>
        <w:tag w:val="goog_rdk_154"/>
        <w:id w:val="480886729"/>
      </w:sdtPr>
      <w:sdtContent>
        <w:p w14:paraId="25A23787" w14:textId="5093DB35" w:rsidR="007F6A6D" w:rsidRPr="000D6C44" w:rsidRDefault="00000000">
          <w:pPr>
            <w:rPr>
              <w:ins w:id="184" w:author="Kitamura Yoshihiko (北村 嘉彦)" w:date="2023-07-12T11:05:00Z"/>
              <w:rFonts w:ascii="Meiryo UI" w:hAnsi="Meiryo UI"/>
            </w:rPr>
          </w:pPr>
          <w:sdt>
            <w:sdtPr>
              <w:rPr>
                <w:rFonts w:ascii="Meiryo UI" w:hAnsi="Meiryo UI"/>
              </w:rPr>
              <w:tag w:val="goog_rdk_153"/>
              <w:id w:val="-996962268"/>
              <w:showingPlcHdr/>
            </w:sdtPr>
            <w:sdtContent>
              <w:r w:rsidR="007A3F47" w:rsidRPr="000D6C44">
                <w:rPr>
                  <w:rFonts w:ascii="Meiryo UI" w:hAnsi="Meiryo UI"/>
                </w:rPr>
                <w:t xml:space="preserve">     </w:t>
              </w:r>
            </w:sdtContent>
          </w:sdt>
        </w:p>
      </w:sdtContent>
    </w:sdt>
    <w:sdt>
      <w:sdtPr>
        <w:rPr>
          <w:rFonts w:ascii="Meiryo UI" w:hAnsi="Meiryo UI"/>
        </w:rPr>
        <w:tag w:val="goog_rdk_156"/>
        <w:id w:val="911353631"/>
      </w:sdtPr>
      <w:sdtContent>
        <w:p w14:paraId="5B38FE92" w14:textId="77777777" w:rsidR="007F6A6D" w:rsidRPr="000D6C44" w:rsidRDefault="00000000" w:rsidP="000D6C44">
          <w:pPr>
            <w:numPr>
              <w:ilvl w:val="0"/>
              <w:numId w:val="4"/>
            </w:numPr>
            <w:rPr>
              <w:ins w:id="185" w:author="Kitamura Yoshihiko (北村 嘉彦)" w:date="2023-07-12T11:05:00Z"/>
              <w:rFonts w:ascii="Meiryo UI" w:hAnsi="Meiryo UI"/>
              <w:color w:val="000000"/>
            </w:rPr>
          </w:pPr>
          <w:sdt>
            <w:sdtPr>
              <w:rPr>
                <w:rFonts w:ascii="Meiryo UI" w:hAnsi="Meiryo UI"/>
              </w:rPr>
              <w:tag w:val="goog_rdk_155"/>
              <w:id w:val="-510905204"/>
            </w:sdtPr>
            <w:sdtContent>
              <w:ins w:id="186" w:author="Kitamura Yoshihiko (北村 嘉彦)" w:date="2023-07-12T11:05:00Z">
                <w:r w:rsidRPr="000D6C44">
                  <w:rPr>
                    <w:rFonts w:ascii="Meiryo UI" w:hAnsi="Meiryo UI"/>
                  </w:rPr>
                  <w:t>「OTA4.0 ソフト更新マスタECU 要求仕様書」の「3.6.15バージョン 整合チェック」終了時に正常終了ログを記録すること。</w:t>
                </w:r>
              </w:ins>
            </w:sdtContent>
          </w:sdt>
        </w:p>
      </w:sdtContent>
    </w:sdt>
    <w:sdt>
      <w:sdtPr>
        <w:rPr>
          <w:rFonts w:ascii="Meiryo UI" w:hAnsi="Meiryo UI"/>
        </w:rPr>
        <w:tag w:val="goog_rdk_158"/>
        <w:id w:val="-1067644863"/>
      </w:sdtPr>
      <w:sdtContent>
        <w:p w14:paraId="348B20A6" w14:textId="77777777" w:rsidR="007F6A6D" w:rsidRPr="000D6C44" w:rsidRDefault="00000000" w:rsidP="000D6C44">
          <w:pPr>
            <w:numPr>
              <w:ilvl w:val="0"/>
              <w:numId w:val="4"/>
            </w:numPr>
            <w:rPr>
              <w:ins w:id="187" w:author="Kitamura Yoshihiko (北村 嘉彦)" w:date="2023-07-12T11:05:00Z"/>
              <w:rFonts w:ascii="Meiryo UI" w:hAnsi="Meiryo UI"/>
              <w:color w:val="000000"/>
            </w:rPr>
          </w:pPr>
          <w:sdt>
            <w:sdtPr>
              <w:rPr>
                <w:rFonts w:ascii="Meiryo UI" w:hAnsi="Meiryo UI"/>
              </w:rPr>
              <w:tag w:val="goog_rdk_157"/>
              <w:id w:val="628357115"/>
            </w:sdtPr>
            <w:sdtContent>
              <w:ins w:id="188" w:author="Kitamura Yoshihiko (北村 嘉彦)" w:date="2023-07-12T11:05:00Z">
                <w:r w:rsidRPr="000D6C44">
                  <w:rPr>
                    <w:rFonts w:ascii="Meiryo UI" w:hAnsi="Meiryo UI"/>
                  </w:rPr>
                  <w:t>サイバー攻撃が疑われる事象が発生した場合、侵入検知ログを記録すること。この事象は、「OTA4.0ソフト更新シス テム要求仕様書」の「7.5.1.例外事象」にて定義される。</w:t>
                </w:r>
              </w:ins>
            </w:sdtContent>
          </w:sdt>
        </w:p>
      </w:sdtContent>
    </w:sdt>
    <w:sdt>
      <w:sdtPr>
        <w:rPr>
          <w:rFonts w:ascii="Meiryo UI" w:hAnsi="Meiryo UI"/>
        </w:rPr>
        <w:tag w:val="goog_rdk_160"/>
        <w:id w:val="1818144174"/>
      </w:sdtPr>
      <w:sdtContent>
        <w:p w14:paraId="58705293" w14:textId="77777777" w:rsidR="007F6A6D" w:rsidRPr="000D6C44" w:rsidRDefault="00000000" w:rsidP="000D6C44">
          <w:pPr>
            <w:numPr>
              <w:ilvl w:val="0"/>
              <w:numId w:val="4"/>
            </w:numPr>
            <w:rPr>
              <w:ins w:id="189" w:author="Kitamura Yoshihiko (北村 嘉彦)" w:date="2023-07-12T11:05:00Z"/>
              <w:rFonts w:ascii="Meiryo UI" w:hAnsi="Meiryo UI"/>
              <w:color w:val="000000"/>
            </w:rPr>
          </w:pPr>
          <w:sdt>
            <w:sdtPr>
              <w:rPr>
                <w:rFonts w:ascii="Meiryo UI" w:hAnsi="Meiryo UI"/>
              </w:rPr>
              <w:tag w:val="goog_rdk_159"/>
              <w:id w:val="-338393110"/>
            </w:sdtPr>
            <w:sdtContent>
              <w:ins w:id="190" w:author="Kitamura Yoshihiko (北村 嘉彦)" w:date="2023-07-12T11:05:00Z">
                <w:r w:rsidRPr="000D6C44">
                  <w:rPr>
                    <w:rFonts w:ascii="Meiryo UI" w:hAnsi="Meiryo UI"/>
                  </w:rPr>
                  <w:t>正常終了ログ/侵入検知ログで記録が求められるデータ項目は「侵入検知 サイバーセキュリティ イベントロギング要求仕様書」に従うこと。但し、OTA固有部分は、「OTA4.0ソフト更新マスタ I/F仕様書」に従うこと。</w:t>
                </w:r>
              </w:ins>
            </w:sdtContent>
          </w:sdt>
        </w:p>
      </w:sdtContent>
    </w:sdt>
    <w:sdt>
      <w:sdtPr>
        <w:rPr>
          <w:rFonts w:ascii="Meiryo UI" w:hAnsi="Meiryo UI"/>
        </w:rPr>
        <w:tag w:val="goog_rdk_162"/>
        <w:id w:val="-1948371997"/>
      </w:sdtPr>
      <w:sdtEndPr>
        <w:rPr>
          <w:rFonts w:ascii="ＭＳ Ｐゴシック" w:hAnsi="ＭＳ Ｐゴシック"/>
        </w:rPr>
      </w:sdtEndPr>
      <w:sdtContent>
        <w:p w14:paraId="681CBC2C" w14:textId="77777777" w:rsidR="007F6A6D" w:rsidRPr="000D6C44" w:rsidRDefault="00000000" w:rsidP="000D6C44">
          <w:pPr>
            <w:numPr>
              <w:ilvl w:val="0"/>
              <w:numId w:val="4"/>
            </w:numPr>
            <w:rPr>
              <w:ins w:id="191" w:author="Kitamura Yoshihiko (北村 嘉彦)" w:date="2023-07-12T11:05:00Z"/>
              <w:rFonts w:eastAsia="ＭＳ Ｐゴシック"/>
              <w:color w:val="000000"/>
            </w:rPr>
          </w:pPr>
          <w:sdt>
            <w:sdtPr>
              <w:rPr>
                <w:rFonts w:ascii="Meiryo UI" w:hAnsi="Meiryo UI"/>
              </w:rPr>
              <w:tag w:val="goog_rdk_161"/>
              <w:id w:val="1155646884"/>
            </w:sdtPr>
            <w:sdtEndPr>
              <w:rPr>
                <w:rFonts w:ascii="ＭＳ Ｐゴシック" w:hAnsi="ＭＳ Ｐゴシック"/>
              </w:rPr>
            </w:sdtEndPr>
            <w:sdtContent>
              <w:ins w:id="192" w:author="Kitamura Yoshihiko (北村 嘉彦)" w:date="2023-07-12T11:05:00Z">
                <w:r w:rsidRPr="000D6C44">
                  <w:rPr>
                    <w:rFonts w:ascii="Meiryo UI" w:hAnsi="Meiryo UI"/>
                  </w:rPr>
                  <w:t>正常終了ログ/侵入検知ログは「侵入検知 サイバーセキュリティ イベントロギング要求仕様書」に従い、侵入検知システムに大きな遅滞なく送信されること。</w:t>
                </w:r>
              </w:ins>
            </w:sdtContent>
          </w:sdt>
        </w:p>
      </w:sdtContent>
    </w:sdt>
    <w:sdt>
      <w:sdtPr>
        <w:tag w:val="goog_rdk_166"/>
        <w:id w:val="382067100"/>
      </w:sdtPr>
      <w:sdtContent>
        <w:p w14:paraId="316BDDF8" w14:textId="77777777" w:rsidR="007F6A6D" w:rsidRPr="007F6A6D" w:rsidRDefault="00000000">
          <w:pPr>
            <w:rPr>
              <w:del w:id="193" w:author="Kitamura Yoshihiko (北村 嘉彦)" w:date="2023-07-12T11:05:00Z"/>
              <w:rFonts w:ascii="Meiryo UI" w:hAnsi="Meiryo UI" w:cs="Meiryo UI"/>
              <w:rPrChange w:id="194" w:author="Kitamura Yoshihiko (北村 嘉彦)" w:date="2023-07-12T11:05:00Z">
                <w:rPr>
                  <w:del w:id="195" w:author="Kitamura Yoshihiko (北村 嘉彦)" w:date="2023-07-12T11:05:00Z"/>
                </w:rPr>
              </w:rPrChange>
            </w:rPr>
          </w:pPr>
          <w:sdt>
            <w:sdtPr>
              <w:tag w:val="goog_rdk_164"/>
              <w:id w:val="1874571122"/>
            </w:sdtPr>
            <w:sdtContent>
              <w:sdt>
                <w:sdtPr>
                  <w:tag w:val="goog_rdk_165"/>
                  <w:id w:val="-804846100"/>
                </w:sdtPr>
                <w:sdtContent/>
              </w:sdt>
            </w:sdtContent>
          </w:sdt>
        </w:p>
      </w:sdtContent>
    </w:sdt>
    <w:p w14:paraId="122F41D9" w14:textId="77777777" w:rsidR="007F6A6D" w:rsidRDefault="00000000">
      <w:pPr>
        <w:rPr>
          <w:rFonts w:ascii="Meiryo UI" w:hAnsi="Meiryo UI" w:cs="Meiryo UI"/>
        </w:rPr>
      </w:pPr>
      <w:r>
        <w:br w:type="page"/>
      </w:r>
    </w:p>
    <w:p w14:paraId="39FDD1A3" w14:textId="77777777" w:rsidR="007F6A6D" w:rsidRDefault="00000000">
      <w:pPr>
        <w:pStyle w:val="2"/>
        <w:ind w:right="210" w:firstLine="210"/>
        <w:rPr>
          <w:rFonts w:ascii="Meiryo UI" w:hAnsi="Meiryo UI" w:cs="Meiryo UI"/>
        </w:rPr>
      </w:pPr>
      <w:bookmarkStart w:id="196" w:name="_heading=h.3q5sasy" w:colFirst="0" w:colLast="0"/>
      <w:bookmarkEnd w:id="196"/>
      <w:r>
        <w:rPr>
          <w:rFonts w:ascii="Meiryo UI" w:hAnsi="Meiryo UI" w:cs="Meiryo UI"/>
        </w:rPr>
        <w:lastRenderedPageBreak/>
        <w:t>5.7. TMNA要求</w:t>
      </w:r>
    </w:p>
    <w:p w14:paraId="59602FB5" w14:textId="77777777" w:rsidR="007F6A6D" w:rsidRDefault="00000000">
      <w:pPr>
        <w:ind w:left="420"/>
        <w:jc w:val="left"/>
        <w:rPr>
          <w:rFonts w:ascii="Meiryo UI" w:hAnsi="Meiryo UI" w:cs="Meiryo UI"/>
        </w:rPr>
      </w:pPr>
      <w:r>
        <w:t xml:space="preserve">     </w:t>
      </w:r>
    </w:p>
    <w:p w14:paraId="5A131642" w14:textId="77777777" w:rsidR="007F6A6D" w:rsidRDefault="00000000">
      <w:pPr>
        <w:ind w:left="424"/>
        <w:rPr>
          <w:rFonts w:ascii="Meiryo UI" w:hAnsi="Meiryo UI" w:cs="Meiryo UI"/>
        </w:rPr>
      </w:pPr>
      <w:r>
        <w:rPr>
          <w:rFonts w:ascii="Meiryo UI" w:hAnsi="Meiryo UI" w:cs="Meiryo UI"/>
        </w:rPr>
        <w:t>以下の項目を除いて、TMNAの要求に従うこと。ただし、除外した項目について、実現することは推奨する。</w:t>
      </w:r>
    </w:p>
    <w:p w14:paraId="2949C436" w14:textId="77777777" w:rsidR="007F6A6D" w:rsidRDefault="00000000">
      <w:pPr>
        <w:ind w:left="424"/>
        <w:rPr>
          <w:rFonts w:ascii="Meiryo UI" w:hAnsi="Meiryo UI" w:cs="Meiryo UI"/>
        </w:rPr>
      </w:pPr>
      <w:r>
        <w:rPr>
          <w:rFonts w:ascii="Meiryo UI" w:hAnsi="Meiryo UI" w:cs="Meiryo UI"/>
        </w:rPr>
        <w:t>矛盾する項目については、24CY_情報セキュリティ要求仕様書を優先すること。</w:t>
      </w:r>
    </w:p>
    <w:p w14:paraId="0DF9041E" w14:textId="77777777" w:rsidR="007F6A6D" w:rsidRDefault="00000000">
      <w:pPr>
        <w:ind w:left="424"/>
        <w:rPr>
          <w:rFonts w:ascii="Meiryo UI" w:hAnsi="Meiryo UI" w:cs="Meiryo UI"/>
        </w:rPr>
      </w:pPr>
      <w:r>
        <w:rPr>
          <w:rFonts w:ascii="Meiryo UI" w:hAnsi="Meiryo UI" w:cs="Meiryo UI"/>
        </w:rPr>
        <w:t>TMNAが記載した要求は、Appendix F.  24MM Cybersecurity Specification_v1.6を参照すること。</w:t>
      </w:r>
    </w:p>
    <w:p w14:paraId="251FA4BA" w14:textId="77777777" w:rsidR="007F6A6D" w:rsidRDefault="007F6A6D">
      <w:pPr>
        <w:rPr>
          <w:rFonts w:ascii="Meiryo UI" w:hAnsi="Meiryo UI" w:cs="Meiryo UI"/>
          <w:color w:val="434343"/>
          <w:sz w:val="19"/>
          <w:szCs w:val="19"/>
        </w:rPr>
      </w:pPr>
    </w:p>
    <w:tbl>
      <w:tblPr>
        <w:tblStyle w:val="affff"/>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01"/>
        <w:gridCol w:w="4394"/>
        <w:gridCol w:w="1205"/>
        <w:gridCol w:w="3315"/>
      </w:tblGrid>
      <w:tr w:rsidR="007F6A6D" w14:paraId="364DBBF0" w14:textId="77777777">
        <w:trPr>
          <w:trHeight w:val="315"/>
          <w:tblHeader/>
        </w:trPr>
        <w:tc>
          <w:tcPr>
            <w:tcW w:w="701" w:type="dxa"/>
            <w:tcBorders>
              <w:top w:val="single" w:sz="6" w:space="0" w:color="000000"/>
              <w:left w:val="single" w:sz="6" w:space="0" w:color="000000"/>
              <w:bottom w:val="single" w:sz="6" w:space="0" w:color="000000"/>
              <w:right w:val="single" w:sz="6" w:space="0" w:color="000000"/>
            </w:tcBorders>
            <w:shd w:val="clear" w:color="auto" w:fill="A4C2F4"/>
            <w:tcMar>
              <w:top w:w="0" w:type="dxa"/>
              <w:left w:w="40" w:type="dxa"/>
              <w:bottom w:w="0" w:type="dxa"/>
              <w:right w:w="40" w:type="dxa"/>
            </w:tcMar>
          </w:tcPr>
          <w:p w14:paraId="49FF4564" w14:textId="77777777" w:rsidR="007F6A6D" w:rsidRDefault="00000000">
            <w:pPr>
              <w:jc w:val="center"/>
              <w:rPr>
                <w:rFonts w:ascii="Meiryo UI" w:hAnsi="Meiryo UI" w:cs="Meiryo UI"/>
                <w:color w:val="434343"/>
                <w:sz w:val="20"/>
                <w:szCs w:val="20"/>
              </w:rPr>
            </w:pPr>
            <w:r>
              <w:rPr>
                <w:rFonts w:ascii="Meiryo UI" w:hAnsi="Meiryo UI" w:cs="Meiryo UI"/>
                <w:b/>
                <w:color w:val="434343"/>
                <w:sz w:val="20"/>
                <w:szCs w:val="20"/>
              </w:rPr>
              <w:t>No</w:t>
            </w:r>
          </w:p>
        </w:tc>
        <w:tc>
          <w:tcPr>
            <w:tcW w:w="4394" w:type="dxa"/>
            <w:tcBorders>
              <w:top w:val="single" w:sz="6" w:space="0" w:color="000000"/>
              <w:left w:val="single" w:sz="6" w:space="0" w:color="CCCCCC"/>
              <w:bottom w:val="single" w:sz="6" w:space="0" w:color="000000"/>
              <w:right w:val="single" w:sz="6" w:space="0" w:color="000000"/>
            </w:tcBorders>
            <w:shd w:val="clear" w:color="auto" w:fill="A4C2F4"/>
            <w:tcMar>
              <w:top w:w="0" w:type="dxa"/>
              <w:left w:w="40" w:type="dxa"/>
              <w:bottom w:w="0" w:type="dxa"/>
              <w:right w:w="40" w:type="dxa"/>
            </w:tcMar>
          </w:tcPr>
          <w:p w14:paraId="6115F4A7" w14:textId="77777777" w:rsidR="007F6A6D" w:rsidRDefault="00000000">
            <w:pPr>
              <w:jc w:val="center"/>
              <w:rPr>
                <w:rFonts w:ascii="Meiryo UI" w:hAnsi="Meiryo UI" w:cs="Meiryo UI"/>
                <w:color w:val="434343"/>
                <w:sz w:val="20"/>
                <w:szCs w:val="20"/>
              </w:rPr>
            </w:pPr>
            <w:r>
              <w:rPr>
                <w:rFonts w:ascii="Meiryo UI" w:hAnsi="Meiryo UI" w:cs="Meiryo UI"/>
                <w:b/>
                <w:color w:val="434343"/>
                <w:sz w:val="20"/>
                <w:szCs w:val="20"/>
              </w:rPr>
              <w:t>参照元</w:t>
            </w:r>
          </w:p>
        </w:tc>
        <w:tc>
          <w:tcPr>
            <w:tcW w:w="1205" w:type="dxa"/>
            <w:tcBorders>
              <w:top w:val="single" w:sz="6" w:space="0" w:color="000000"/>
              <w:left w:val="single" w:sz="6" w:space="0" w:color="CCCCCC"/>
              <w:bottom w:val="single" w:sz="6" w:space="0" w:color="000000"/>
              <w:right w:val="single" w:sz="6" w:space="0" w:color="000000"/>
            </w:tcBorders>
            <w:shd w:val="clear" w:color="auto" w:fill="A4C2F4"/>
            <w:tcMar>
              <w:top w:w="0" w:type="dxa"/>
              <w:left w:w="40" w:type="dxa"/>
              <w:bottom w:w="0" w:type="dxa"/>
              <w:right w:w="40" w:type="dxa"/>
            </w:tcMar>
          </w:tcPr>
          <w:p w14:paraId="22579704" w14:textId="77777777" w:rsidR="007F6A6D" w:rsidRDefault="00000000">
            <w:pPr>
              <w:jc w:val="center"/>
              <w:rPr>
                <w:rFonts w:ascii="Meiryo UI" w:hAnsi="Meiryo UI" w:cs="Meiryo UI"/>
                <w:color w:val="434343"/>
                <w:sz w:val="20"/>
                <w:szCs w:val="20"/>
              </w:rPr>
            </w:pPr>
            <w:r>
              <w:rPr>
                <w:rFonts w:ascii="Meiryo UI" w:hAnsi="Meiryo UI" w:cs="Meiryo UI"/>
                <w:b/>
                <w:color w:val="434343"/>
                <w:sz w:val="20"/>
                <w:szCs w:val="20"/>
              </w:rPr>
              <w:t>カテゴリ</w:t>
            </w:r>
          </w:p>
        </w:tc>
        <w:tc>
          <w:tcPr>
            <w:tcW w:w="3315" w:type="dxa"/>
            <w:tcBorders>
              <w:top w:val="single" w:sz="6" w:space="0" w:color="000000"/>
              <w:left w:val="single" w:sz="6" w:space="0" w:color="CCCCCC"/>
              <w:bottom w:val="single" w:sz="6" w:space="0" w:color="000000"/>
              <w:right w:val="single" w:sz="6" w:space="0" w:color="000000"/>
            </w:tcBorders>
            <w:shd w:val="clear" w:color="auto" w:fill="A4C2F4"/>
            <w:tcMar>
              <w:top w:w="0" w:type="dxa"/>
              <w:left w:w="40" w:type="dxa"/>
              <w:bottom w:w="0" w:type="dxa"/>
              <w:right w:w="40" w:type="dxa"/>
            </w:tcMar>
          </w:tcPr>
          <w:p w14:paraId="154940F5" w14:textId="77777777" w:rsidR="007F6A6D" w:rsidRDefault="00000000">
            <w:pPr>
              <w:jc w:val="center"/>
              <w:rPr>
                <w:rFonts w:ascii="Meiryo UI" w:hAnsi="Meiryo UI" w:cs="Meiryo UI"/>
                <w:color w:val="434343"/>
                <w:sz w:val="20"/>
                <w:szCs w:val="20"/>
              </w:rPr>
            </w:pPr>
            <w:r>
              <w:rPr>
                <w:rFonts w:ascii="Meiryo UI" w:hAnsi="Meiryo UI" w:cs="Meiryo UI"/>
                <w:b/>
                <w:color w:val="434343"/>
                <w:sz w:val="20"/>
                <w:szCs w:val="20"/>
              </w:rPr>
              <w:t>要求事項</w:t>
            </w:r>
          </w:p>
        </w:tc>
      </w:tr>
      <w:tr w:rsidR="007F6A6D" w14:paraId="2C220214"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F2FC439"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5</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68796F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AB7A73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Project</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297FF1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24MM.SEC.PRJ.PGM.5</w:t>
            </w:r>
          </w:p>
        </w:tc>
      </w:tr>
      <w:tr w:rsidR="007F6A6D" w14:paraId="2F14FACB"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FB6823F"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7</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7AF819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30AEAA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Project</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4D9B58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24MM.SEC.PRJ.PGM.7</w:t>
            </w:r>
          </w:p>
        </w:tc>
      </w:tr>
      <w:tr w:rsidR="007F6A6D" w14:paraId="4F3CBCCC"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2E60AEC"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11</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E3DDD0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654E82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Project</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259EF4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24MM.SEC.PRJ.PGM.11</w:t>
            </w:r>
          </w:p>
        </w:tc>
      </w:tr>
      <w:tr w:rsidR="007F6A6D" w14:paraId="28D51AE6"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823C7AF"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14</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FB072C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F30B70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Project</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AE9725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24MM.SEC.PRJ.PGM.14</w:t>
            </w:r>
          </w:p>
        </w:tc>
      </w:tr>
      <w:tr w:rsidR="007F6A6D" w14:paraId="1F940115"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275BD7A"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28</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9F2B59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F2CDAC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Project</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6D3348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24MM.SEC.PRJ.TST.1</w:t>
            </w:r>
          </w:p>
        </w:tc>
      </w:tr>
      <w:tr w:rsidR="007F6A6D" w14:paraId="49ECB5B6"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BFA3FD9"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31</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A702AA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C21BCD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Project</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5571C7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24MM.SEC.PRJ.TST.4</w:t>
            </w:r>
          </w:p>
        </w:tc>
      </w:tr>
      <w:tr w:rsidR="007F6A6D" w14:paraId="37719DAA"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903D9D7"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34</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3C8D4F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A9EC2A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Project</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79D452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24MM.SEC.PRJ.TST.7</w:t>
            </w:r>
          </w:p>
        </w:tc>
      </w:tr>
      <w:tr w:rsidR="007F6A6D" w14:paraId="534AC324"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CBA4FB6"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36</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290C18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65C10C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Project</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4FDAFB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24MM.SEC.PRJ.TST.9</w:t>
            </w:r>
          </w:p>
        </w:tc>
      </w:tr>
      <w:tr w:rsidR="007F6A6D" w14:paraId="31046B81"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62D16BD"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37</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ACE489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6C4CE4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Project</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729934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24MM.SEC.PRJ.TST.10</w:t>
            </w:r>
          </w:p>
        </w:tc>
      </w:tr>
      <w:tr w:rsidR="007F6A6D" w14:paraId="31000693"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19D03BD"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42</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FA5354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FF92FB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Project</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5A9752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24MM.SEC.PRJ.FCT.1</w:t>
            </w:r>
          </w:p>
        </w:tc>
      </w:tr>
      <w:tr w:rsidR="007F6A6D" w14:paraId="587BAA7C"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9091216"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51</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C07CA4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1E8026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Hardware</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CB0DF8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24MM.SEC.HW.PER.1</w:t>
            </w:r>
          </w:p>
        </w:tc>
      </w:tr>
      <w:tr w:rsidR="007F6A6D" w14:paraId="26CF4D33"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B4847AB"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52</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EF21ED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99544D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Hardware</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E7FC5A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24MM.SEC.HW.PER.2</w:t>
            </w:r>
          </w:p>
        </w:tc>
      </w:tr>
      <w:tr w:rsidR="007F6A6D" w14:paraId="2FB215CE"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9D15EB6"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53</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02B6D5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D0F95B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Hardware</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9EFCDA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24MM.SEC.HW.PER.3</w:t>
            </w:r>
          </w:p>
        </w:tc>
      </w:tr>
      <w:tr w:rsidR="007F6A6D" w14:paraId="4E7A123E"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DFB3CE7"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54</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A5C452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0D6D8B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Hardware</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D43D61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24MM.SEC.HW.MEM.1</w:t>
            </w:r>
          </w:p>
        </w:tc>
      </w:tr>
      <w:tr w:rsidR="007F6A6D" w14:paraId="26941F98"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C1AAA18"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57</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5FC1ED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437892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Hardware</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1946FD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24MM.SEC.HW.MEM.4</w:t>
            </w:r>
          </w:p>
        </w:tc>
      </w:tr>
      <w:tr w:rsidR="007F6A6D" w14:paraId="5B7B3FFD"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B8CC770"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64</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2CBD68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0F1AD6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296BA7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24MM.SEC.PLAT.CRYP.7</w:t>
            </w:r>
          </w:p>
        </w:tc>
      </w:tr>
      <w:tr w:rsidR="007F6A6D" w14:paraId="48DEB6AC"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252BCEE"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65</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B26BF2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87FA94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48D395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24MM.SEC.PLAT.KEY.1</w:t>
            </w:r>
          </w:p>
        </w:tc>
      </w:tr>
      <w:tr w:rsidR="007F6A6D" w14:paraId="73E02D25"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312B110"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67</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F1F7EB8"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64D0C6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4E1575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24MM.SEC.PLAT.KEY.3</w:t>
            </w:r>
          </w:p>
        </w:tc>
      </w:tr>
      <w:tr w:rsidR="007F6A6D" w14:paraId="7CB1E525"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A30D967"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lastRenderedPageBreak/>
              <w:t>71</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F11331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1E1B7C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B53E62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24MM.SEC.PLAT.KEY.7</w:t>
            </w:r>
          </w:p>
        </w:tc>
      </w:tr>
      <w:tr w:rsidR="007F6A6D" w14:paraId="52D25522"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FB0C15D"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75</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AF6EF9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E534A4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C55636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24MM.SEC.PLAT.SB.1</w:t>
            </w:r>
          </w:p>
        </w:tc>
      </w:tr>
      <w:tr w:rsidR="007F6A6D" w14:paraId="277AC9B2"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A18CB79"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101</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442BDC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F77F09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7565EA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24MM.SEC.PLAT.SB.27</w:t>
            </w:r>
          </w:p>
        </w:tc>
      </w:tr>
      <w:tr w:rsidR="007F6A6D" w14:paraId="2D112695"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C988A02"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103</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2F3281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5570C58"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781792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24MM.SEC.PLAT.SB.29</w:t>
            </w:r>
          </w:p>
        </w:tc>
      </w:tr>
      <w:tr w:rsidR="007F6A6D" w14:paraId="56091437"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601E711"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104</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20A2ED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BB4131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64D7ED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24MM.SEC.PLAT.SB.30</w:t>
            </w:r>
          </w:p>
        </w:tc>
      </w:tr>
      <w:tr w:rsidR="007F6A6D" w14:paraId="3BCDC421"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5596EB4"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106</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2F8B85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AC5EB3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5DD09C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24MM.SEC.PLAT.SB.32</w:t>
            </w:r>
          </w:p>
        </w:tc>
      </w:tr>
      <w:tr w:rsidR="007F6A6D" w14:paraId="2DC8F964"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FEA0AEA"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109</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0B1A68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A4F262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97738C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24MM.SEC.PLAT.UPD.3</w:t>
            </w:r>
          </w:p>
        </w:tc>
      </w:tr>
      <w:tr w:rsidR="007F6A6D" w14:paraId="3F74558D"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2142A6D"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110</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AAC5AC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1248E6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27862D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24MM.SEC.PLAT.UPD.4</w:t>
            </w:r>
          </w:p>
        </w:tc>
      </w:tr>
      <w:tr w:rsidR="007F6A6D" w14:paraId="068D8512"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D02E9B2"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112</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3CC4BF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F8A6D8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C990CD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24MM.SEC.PLAT.UPD.6</w:t>
            </w:r>
          </w:p>
        </w:tc>
      </w:tr>
      <w:tr w:rsidR="007F6A6D" w14:paraId="293396B8"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E36C087"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115</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584F5B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8D2BB3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764984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24MM.SEC.PLAT.UPD.9</w:t>
            </w:r>
          </w:p>
        </w:tc>
      </w:tr>
      <w:tr w:rsidR="007F6A6D" w14:paraId="64C62EED"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B29D507"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117</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EDE529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21478E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66DFE6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24MM.SEC.PLAT.UPD.11</w:t>
            </w:r>
          </w:p>
        </w:tc>
      </w:tr>
      <w:tr w:rsidR="007F6A6D" w14:paraId="0993DE9B"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203350F"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118</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01736B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59A37F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86298F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24MM.SEC.PLAT.UPD.12</w:t>
            </w:r>
          </w:p>
        </w:tc>
      </w:tr>
      <w:tr w:rsidR="007F6A6D" w14:paraId="41595B26"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CF98BC"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119</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F230F28"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F09477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207D3E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24MM.SEC.PLAT.UPD.13</w:t>
            </w:r>
          </w:p>
        </w:tc>
      </w:tr>
      <w:tr w:rsidR="007F6A6D" w14:paraId="6B468D32"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C0AA1EA"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126</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EF2511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11CE8D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D1C8C7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24MM.SEC.PLAT.DBG.GEN.1</w:t>
            </w:r>
          </w:p>
        </w:tc>
      </w:tr>
      <w:tr w:rsidR="007F6A6D" w14:paraId="228F594E"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CA3A5B0"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132</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D18016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CFB2D5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B07BA9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24MM.SEC.PLAT.DBG.PROD.4</w:t>
            </w:r>
          </w:p>
        </w:tc>
      </w:tr>
      <w:tr w:rsidR="007F6A6D" w14:paraId="4E2FF5E0"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061BC68"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135</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085CF0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864131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23D213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24MM.SEC.PLAT.DBG.PROD.7</w:t>
            </w:r>
          </w:p>
        </w:tc>
      </w:tr>
      <w:tr w:rsidR="007F6A6D" w14:paraId="3AEE62EE"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0F86360"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137</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4091AE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C5A4FF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FBA58D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24MM.SEC.PLAT.DBG.PROD.9</w:t>
            </w:r>
          </w:p>
        </w:tc>
      </w:tr>
      <w:tr w:rsidR="007F6A6D" w14:paraId="4A0D5396"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6561ADA"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138</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051079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F9D295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B4891C8"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24MM.SEC.PLAT.DBG.PROD.10</w:t>
            </w:r>
          </w:p>
        </w:tc>
      </w:tr>
      <w:tr w:rsidR="007F6A6D" w14:paraId="70FF844B"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C4C8897"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139</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F2106A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1095A5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EDB600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24MM.SEC.PLAT.DBG.PROD.11</w:t>
            </w:r>
          </w:p>
        </w:tc>
      </w:tr>
      <w:tr w:rsidR="007F6A6D" w14:paraId="220D39D3"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583216B"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140</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2A5B63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A4BA27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2A3695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24MM.SEC.PLAT.DBG.PROD.12</w:t>
            </w:r>
          </w:p>
        </w:tc>
      </w:tr>
      <w:tr w:rsidR="007F6A6D" w14:paraId="045ABA0B"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07019DC"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146</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79CEE5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A6FEB7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2A879F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24MM.SEC.PLAT.DBG.PROD.18</w:t>
            </w:r>
          </w:p>
        </w:tc>
      </w:tr>
      <w:tr w:rsidR="007F6A6D" w14:paraId="2EAA9C75"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79FE0E9"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lastRenderedPageBreak/>
              <w:t>148</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B8404D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2BB714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BF6305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24MM.SEC.PLAT.DBG.PROD.20</w:t>
            </w:r>
          </w:p>
        </w:tc>
      </w:tr>
      <w:tr w:rsidR="007F6A6D" w14:paraId="722C1655"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240F65D"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160</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138410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6236AF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7CB028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24MM.SEC.PLAT.OS.GEN.4</w:t>
            </w:r>
          </w:p>
        </w:tc>
      </w:tr>
      <w:tr w:rsidR="007F6A6D" w14:paraId="6BD00DF1"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061A44E"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189</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CE90DB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3BF1278"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434774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24MM.SEC.PLAT.OS.KRN.4</w:t>
            </w:r>
          </w:p>
        </w:tc>
      </w:tr>
      <w:tr w:rsidR="007F6A6D" w14:paraId="57527E2F"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7B3D721"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190</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950DB2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DF3B8D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A07C66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24MM.SEC.PLAT.OS.KRN.5</w:t>
            </w:r>
          </w:p>
        </w:tc>
      </w:tr>
      <w:tr w:rsidR="007F6A6D" w14:paraId="182D0A33"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2BFB016"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191</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ED2FBC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F110B0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BE2002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24MM.SEC.PLAT.OS.KRN.6</w:t>
            </w:r>
          </w:p>
        </w:tc>
      </w:tr>
      <w:tr w:rsidR="007F6A6D" w14:paraId="6EFBD5BC"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2ED102F"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192</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B92A3C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3A1044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32EA1A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24MM.SEC.PLAT.OS.KRN.7</w:t>
            </w:r>
          </w:p>
        </w:tc>
      </w:tr>
      <w:tr w:rsidR="007F6A6D" w14:paraId="14CD0C5E"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E43803D"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193</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E9B703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C2CAF7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9545EF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24MM.SEC.PLAT.OS.KRN.8</w:t>
            </w:r>
          </w:p>
        </w:tc>
      </w:tr>
      <w:tr w:rsidR="007F6A6D" w14:paraId="63C61A9A"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96040AD"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194</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C9DEE1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1C48A0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BF010E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24MM.SEC.PLAT.OS.KRN.9</w:t>
            </w:r>
          </w:p>
        </w:tc>
      </w:tr>
      <w:tr w:rsidR="007F6A6D" w14:paraId="77A14E54"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1F7833A"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195</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F72168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6D6CCF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982526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24MM.SEC.PLAT.OS.KRN.10</w:t>
            </w:r>
          </w:p>
        </w:tc>
      </w:tr>
      <w:tr w:rsidR="007F6A6D" w14:paraId="4208E70F"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246DCD6"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196</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392BC0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F43706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93BB12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24MM.SEC.PLAT.OS.KRN.11</w:t>
            </w:r>
          </w:p>
        </w:tc>
      </w:tr>
      <w:tr w:rsidR="007F6A6D" w14:paraId="1086CAFA"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A9510E0"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197</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3B546D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C6B0A9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182C33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24MM.SEC.PLAT.OS.KRN.12</w:t>
            </w:r>
          </w:p>
        </w:tc>
      </w:tr>
      <w:tr w:rsidR="007F6A6D" w14:paraId="51B063EB"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E2597B0"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198</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339092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E1FEC1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9B0762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24MM.SEC.PLAT.OS.KRN.13</w:t>
            </w:r>
          </w:p>
        </w:tc>
      </w:tr>
      <w:tr w:rsidR="007F6A6D" w14:paraId="20070690"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6F61458"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199</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9777C5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7E9DF8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232558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24MM.SEC.PLAT.OS.KRN.14</w:t>
            </w:r>
          </w:p>
        </w:tc>
      </w:tr>
      <w:tr w:rsidR="007F6A6D" w14:paraId="1309CC10"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8938DD7"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200</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FB54E8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992F16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542E9A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24MM.SEC.PLAT.OS.KRN.15</w:t>
            </w:r>
          </w:p>
        </w:tc>
      </w:tr>
      <w:tr w:rsidR="007F6A6D" w14:paraId="606500B2"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9E63DFA"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201</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0E49A8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D0A017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3E62D4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24MM.SEC.PLAT.OS.KRN.16</w:t>
            </w:r>
          </w:p>
        </w:tc>
      </w:tr>
      <w:tr w:rsidR="007F6A6D" w14:paraId="7B31222B"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DD89424"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202</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8B7FD0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571AD4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510A90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24MM.SEC.PLAT.OS.KRN.17</w:t>
            </w:r>
          </w:p>
        </w:tc>
      </w:tr>
      <w:tr w:rsidR="007F6A6D" w14:paraId="3042F831"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6F8C768"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203</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10696F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4D9F4F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89892C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24MM.SEC.PLAT.OS.KRN.18</w:t>
            </w:r>
          </w:p>
        </w:tc>
      </w:tr>
      <w:tr w:rsidR="007F6A6D" w14:paraId="464802A7"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4382FDE"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204</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A9116B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B22284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86F060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24MM.SEC.PLAT.OS.KRN.19</w:t>
            </w:r>
          </w:p>
        </w:tc>
      </w:tr>
      <w:tr w:rsidR="007F6A6D" w14:paraId="3304E637"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39AAA04"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205</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F79442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A37765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CC2AA1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24MM.SEC.PLAT.OS.KRN.20</w:t>
            </w:r>
          </w:p>
        </w:tc>
      </w:tr>
      <w:tr w:rsidR="007F6A6D" w14:paraId="42294C90"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E0090FD"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206</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6C71EE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FF9CB2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CF3705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24MM.SEC.PLAT.OS.KRN.21</w:t>
            </w:r>
          </w:p>
        </w:tc>
      </w:tr>
      <w:tr w:rsidR="007F6A6D" w14:paraId="45B9F00D"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56B086E"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207</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62F2ED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B23CD0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77CB1B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24MM.SEC.PLAT.OS.KRN.22</w:t>
            </w:r>
          </w:p>
        </w:tc>
      </w:tr>
      <w:tr w:rsidR="007F6A6D" w14:paraId="249712C9"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93AFC44"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lastRenderedPageBreak/>
              <w:t>208</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6EC728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7F1826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723699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24MM.SEC.PLAT.OS.KRN.23</w:t>
            </w:r>
          </w:p>
        </w:tc>
      </w:tr>
      <w:tr w:rsidR="007F6A6D" w14:paraId="0342CC76"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2B87AC4"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209</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A4A919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9BF0B6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125D3F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24MM.SEC.PLAT.OS.KRN.24</w:t>
            </w:r>
          </w:p>
        </w:tc>
      </w:tr>
      <w:tr w:rsidR="007F6A6D" w14:paraId="7E13932F"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4AA70C8"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210</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9B57F0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2D7F0C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13C36E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24MM.SEC.PLAT.OS.KRN.25</w:t>
            </w:r>
          </w:p>
        </w:tc>
      </w:tr>
      <w:tr w:rsidR="007F6A6D" w14:paraId="0D775238"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0026CA8"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211</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0F54B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F3157E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30622F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24MM.SEC.PLAT.OS.KRN.26</w:t>
            </w:r>
          </w:p>
        </w:tc>
      </w:tr>
      <w:tr w:rsidR="007F6A6D" w14:paraId="46F49E8E"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599D994"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212</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A3CD52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ACB64C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7E63E6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24MM.SEC.PLAT.OS.KRN.27</w:t>
            </w:r>
          </w:p>
        </w:tc>
      </w:tr>
      <w:tr w:rsidR="007F6A6D" w14:paraId="236A6BEC"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1737CB6"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213</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68424C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6833418"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2723BB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24MM.SEC.PLAT.OS.KRN.28</w:t>
            </w:r>
          </w:p>
        </w:tc>
      </w:tr>
      <w:tr w:rsidR="007F6A6D" w14:paraId="0C97F4EB"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4BB014B"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214</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52D7BC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CF35458"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DF78AE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24MM.SEC.PLAT.OS.KRN.29</w:t>
            </w:r>
          </w:p>
        </w:tc>
      </w:tr>
      <w:tr w:rsidR="007F6A6D" w14:paraId="2C99CB70"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C9B95AA"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219</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7C980B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85C8E4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1CC104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24MM.SEC.PLAT.STG.5</w:t>
            </w:r>
          </w:p>
        </w:tc>
      </w:tr>
      <w:tr w:rsidR="007F6A6D" w14:paraId="79189BE4"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31E5863"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221</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E31997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FDA543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5DD627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24MM.SEC.PLAT.STG.7</w:t>
            </w:r>
          </w:p>
        </w:tc>
      </w:tr>
      <w:tr w:rsidR="007F6A6D" w14:paraId="2C29A998"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0218066"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226</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047AB9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88E6DD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B197EF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24MM.SEC.PLAT.STG.12</w:t>
            </w:r>
          </w:p>
        </w:tc>
      </w:tr>
      <w:tr w:rsidR="007F6A6D" w14:paraId="533E8EFE"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55C0575"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230</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64A4028"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98C128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DAF904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24MM.SEC.PLAT.FDE.4</w:t>
            </w:r>
          </w:p>
        </w:tc>
      </w:tr>
      <w:tr w:rsidR="007F6A6D" w14:paraId="0C4DA592"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2007DB8"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231</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7E3AE5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4A4502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EA35DA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24MM.SEC.PLAT.FDE.5</w:t>
            </w:r>
          </w:p>
        </w:tc>
      </w:tr>
      <w:tr w:rsidR="007F6A6D" w14:paraId="2B9462FE"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9D57EEC"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234</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E72F60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B546F2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138655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24MM.SEC.PLAT.FDE.8</w:t>
            </w:r>
          </w:p>
        </w:tc>
      </w:tr>
      <w:tr w:rsidR="007F6A6D" w14:paraId="710DE620"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6A68070"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251</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C9A448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5446C1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CF2FE2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24MM.SEC.PLAT.LOG.ACC.2</w:t>
            </w:r>
          </w:p>
        </w:tc>
      </w:tr>
      <w:tr w:rsidR="007F6A6D" w14:paraId="65559B86"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D425B67"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260</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5B948F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0314808"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DA5310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24MM.SEC.PLAT.LOG.TR.3</w:t>
            </w:r>
          </w:p>
        </w:tc>
      </w:tr>
      <w:tr w:rsidR="007F6A6D" w14:paraId="5CFDD72C"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03C4B4F"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263</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421D13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063272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6E2FC8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24MM.SEC.PLAT.LOG.TR.6</w:t>
            </w:r>
          </w:p>
        </w:tc>
      </w:tr>
      <w:tr w:rsidR="007F6A6D" w14:paraId="5B814E17"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134ABEC"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264</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CB436A8"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8A18E2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D7D7D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24MM.SEC.PLAT.LOG.TR.7</w:t>
            </w:r>
          </w:p>
        </w:tc>
      </w:tr>
      <w:tr w:rsidR="007F6A6D" w14:paraId="1005D900"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A9DBE85"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265</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0A2B8F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D9E2AC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7DCE33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24MM.SEC.PLAT.LOG.TR.8</w:t>
            </w:r>
          </w:p>
        </w:tc>
      </w:tr>
      <w:tr w:rsidR="007F6A6D" w14:paraId="279622CC"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B629FEE"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266</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19E398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E113E7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695457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24MM.SEC.PLAT.LOG.TR.9</w:t>
            </w:r>
          </w:p>
        </w:tc>
      </w:tr>
      <w:tr w:rsidR="007F6A6D" w14:paraId="38BE690D"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5C1B3AA"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267</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3166C8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E4D725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C287FD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24MM.SEC.PLAT.LOG.TR.10</w:t>
            </w:r>
          </w:p>
        </w:tc>
      </w:tr>
      <w:tr w:rsidR="007F6A6D" w14:paraId="13A40B7B"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BD0E5DF"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272</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80F872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6C1002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52F538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24MM.SEC.PLAT.COM.TLS.1</w:t>
            </w:r>
          </w:p>
        </w:tc>
      </w:tr>
      <w:tr w:rsidR="007F6A6D" w14:paraId="0BF087AD"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7593252"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lastRenderedPageBreak/>
              <w:t>273</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3EC35F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7DE940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0E1A7D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24MM.SEC.PLAT.COM.TLS.2</w:t>
            </w:r>
          </w:p>
        </w:tc>
      </w:tr>
      <w:tr w:rsidR="007F6A6D" w14:paraId="0074C692"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5919D8A"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275</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E55789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0013C2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A6DC6E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24MM.SEC.PLAT.COM.TLS.4</w:t>
            </w:r>
          </w:p>
        </w:tc>
      </w:tr>
      <w:tr w:rsidR="007F6A6D" w14:paraId="33055B03"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AF26E10"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278</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17516E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3FD99D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3049CF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24MM.SEC.PLAT.COM.TLS.7</w:t>
            </w:r>
          </w:p>
        </w:tc>
      </w:tr>
      <w:tr w:rsidR="007F6A6D" w14:paraId="6BEF9AD9"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F8141ED"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279</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CCB180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664E8C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4220C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24MM.SEC.PLAT.COM.TLS.8</w:t>
            </w:r>
          </w:p>
        </w:tc>
      </w:tr>
      <w:tr w:rsidR="007F6A6D" w14:paraId="02B90BD9"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2147802"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280</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64CC44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A12088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0DDA96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24MM.SEC.PLAT.COM.TLS.9</w:t>
            </w:r>
          </w:p>
        </w:tc>
      </w:tr>
      <w:tr w:rsidR="007F6A6D" w14:paraId="2E872AC3"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0082A20"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285</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444BA2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BA5972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AA45CC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24MM.SEC.PLAT.COM.DNS.1</w:t>
            </w:r>
          </w:p>
        </w:tc>
      </w:tr>
      <w:tr w:rsidR="007F6A6D" w14:paraId="7AB34CE0"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2803BBB"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286</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C8033F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D55C1E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DFC7F7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24MM.SEC.PLAT.COM.DNS.2</w:t>
            </w:r>
          </w:p>
        </w:tc>
      </w:tr>
      <w:tr w:rsidR="007F6A6D" w14:paraId="2B6C5388"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B991A3F"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287</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B90B9E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A37C22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820551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24MM.SEC.PLAT.COM.DNS.3</w:t>
            </w:r>
          </w:p>
        </w:tc>
      </w:tr>
      <w:tr w:rsidR="007F6A6D" w14:paraId="182E4916"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5CD4086"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290</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E3156C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5DA108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9B9639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24MM.SEC.PLAT.COM.MQTT.1</w:t>
            </w:r>
          </w:p>
        </w:tc>
      </w:tr>
      <w:tr w:rsidR="007F6A6D" w14:paraId="0C5A073F"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2B6916E"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292</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0F60AE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A0CB62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4B5C52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24MM.SEC.PLAT.COM.MQTT.3</w:t>
            </w:r>
          </w:p>
        </w:tc>
      </w:tr>
      <w:tr w:rsidR="007F6A6D" w14:paraId="14BEF1D4"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4D4C2B1"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293</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13DF318"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0A39DA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FE524B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24MM.SEC.PLAT.COM.REV.1</w:t>
            </w:r>
          </w:p>
        </w:tc>
      </w:tr>
      <w:tr w:rsidR="007F6A6D" w14:paraId="6FFB171C"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C500809"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307</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551400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912F31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7046DF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24MM.SEC.PLAT.COM.REV.15</w:t>
            </w:r>
          </w:p>
        </w:tc>
      </w:tr>
      <w:tr w:rsidR="007F6A6D" w14:paraId="1094BB1C"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EB2757A"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308</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F5176C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3477A2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250DF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24MM.SEC.PLAT.COM.FWL.1</w:t>
            </w:r>
          </w:p>
        </w:tc>
      </w:tr>
      <w:tr w:rsidR="007F6A6D" w14:paraId="21A41135"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4DACB82"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318</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8BE05C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CEF9A8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F08DA1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24MM.SEC.PLAT.COM.WIFI.3</w:t>
            </w:r>
          </w:p>
        </w:tc>
      </w:tr>
      <w:tr w:rsidR="007F6A6D" w14:paraId="6A1D47BA"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E34D81A"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319</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C53199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B0A706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A870D7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24MM.SEC.PLAT.COM.WIFI.4</w:t>
            </w:r>
          </w:p>
        </w:tc>
      </w:tr>
      <w:tr w:rsidR="007F6A6D" w14:paraId="76DE706E"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055AA2D"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334</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16E40A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DB2813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413CE4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24MM.SEC.PLAT.PER.4</w:t>
            </w:r>
          </w:p>
        </w:tc>
      </w:tr>
      <w:tr w:rsidR="007F6A6D" w14:paraId="6572D14E"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E8C33F5"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337</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3B20B8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072205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54FE78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24MM.SEC.PLAT.PER.7</w:t>
            </w:r>
          </w:p>
        </w:tc>
      </w:tr>
      <w:tr w:rsidR="007F6A6D" w14:paraId="43A5D8B0"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0D48950"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339</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4A46BB8"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2C571B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BA9942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24MM.SEC.PLAT.AT.1</w:t>
            </w:r>
          </w:p>
        </w:tc>
      </w:tr>
      <w:tr w:rsidR="007F6A6D" w14:paraId="2DA5EC1B"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C76B213"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341</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09A707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FD8B4A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Platform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7986D4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24MM.SEC.PLAT.AT.3</w:t>
            </w:r>
          </w:p>
        </w:tc>
      </w:tr>
      <w:tr w:rsidR="007F6A6D" w14:paraId="19FB796F"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15F8613"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343</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8A75E9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7E3CE7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973C93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24MM.SEC.APP.KEY.1</w:t>
            </w:r>
          </w:p>
        </w:tc>
      </w:tr>
      <w:tr w:rsidR="007F6A6D" w14:paraId="4A76E3C7"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F6E561D"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345</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6EA789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C22165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2BF283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24MM.SEC.APP.UPD.1</w:t>
            </w:r>
          </w:p>
        </w:tc>
      </w:tr>
      <w:tr w:rsidR="007F6A6D" w14:paraId="5F9A0E6E"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E0D37A9"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lastRenderedPageBreak/>
              <w:t>346</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C1D3D9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8D0929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49552E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24MM.SEC.APP.UPD.2</w:t>
            </w:r>
          </w:p>
        </w:tc>
      </w:tr>
      <w:tr w:rsidR="007F6A6D" w14:paraId="61B046B1"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42879BD"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347</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FD31118"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F43797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A98C45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24MM.SEC.APP.UPD.3</w:t>
            </w:r>
          </w:p>
        </w:tc>
      </w:tr>
      <w:tr w:rsidR="007F6A6D" w14:paraId="541E4033"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294EA63"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348</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5F0BBF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F68EBE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72F7EB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24MM.SEC.APP.UPD.4</w:t>
            </w:r>
          </w:p>
        </w:tc>
      </w:tr>
      <w:tr w:rsidR="007F6A6D" w14:paraId="54687B7C"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791C410"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349</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E1B63F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BD7DA5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2E132D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24MM.SEC.APP.UPD.5</w:t>
            </w:r>
          </w:p>
        </w:tc>
      </w:tr>
      <w:tr w:rsidR="007F6A6D" w14:paraId="111ACCB5"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75616EB"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350</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CBA0B2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84B234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595062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24MM.SEC.APP.DBG.1</w:t>
            </w:r>
          </w:p>
        </w:tc>
      </w:tr>
      <w:tr w:rsidR="007F6A6D" w14:paraId="5C116C4D"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C2C05DC"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351</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FE9950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F07DC2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B969CF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24MM.SEC.APP.DBG.2</w:t>
            </w:r>
          </w:p>
        </w:tc>
      </w:tr>
      <w:tr w:rsidR="007F6A6D" w14:paraId="20523B6E"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374B073"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352</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EA1E38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3A26AE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8EC67A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24MM.SEC.APP.STG.1</w:t>
            </w:r>
          </w:p>
        </w:tc>
      </w:tr>
      <w:tr w:rsidR="007F6A6D" w14:paraId="6620064C"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DBEADE0"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358</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72125B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DB0D84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4665D9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24MM.SEC.APP.LOG.6</w:t>
            </w:r>
          </w:p>
        </w:tc>
      </w:tr>
      <w:tr w:rsidR="007F6A6D" w14:paraId="7F05AAFF"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59E7928"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360</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B9AF4C8"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2AD833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59061D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24MM.SEC.APP.LOG.8</w:t>
            </w:r>
          </w:p>
        </w:tc>
      </w:tr>
      <w:tr w:rsidR="007F6A6D" w14:paraId="6F3D8C3B"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77E068E"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367</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8CE2A4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8381A6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B5A38B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24MM.SEC.APP.COM.EXT.1</w:t>
            </w:r>
          </w:p>
        </w:tc>
      </w:tr>
      <w:tr w:rsidR="007F6A6D" w14:paraId="3F1CB729"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7399A89"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370</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7EA513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33A5D7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12121D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24MM.SEC.APP.COM.EXT.4</w:t>
            </w:r>
          </w:p>
        </w:tc>
      </w:tr>
      <w:tr w:rsidR="007F6A6D" w14:paraId="68944000"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BAB6940"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371</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9F18F6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317ED8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8008FA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24MM.SEC.APP.COM.EXT.5</w:t>
            </w:r>
          </w:p>
        </w:tc>
      </w:tr>
      <w:tr w:rsidR="007F6A6D" w14:paraId="0450ACF6"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A6838A3"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372</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B5189A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21992B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A1F782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24MM.SEC.APP.COM.EXT.6</w:t>
            </w:r>
          </w:p>
        </w:tc>
      </w:tr>
      <w:tr w:rsidR="007F6A6D" w14:paraId="190F24F6"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6080F78"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373</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E46279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46A94A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7D532E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24MM.SEC.APP.COM.EXT.7</w:t>
            </w:r>
          </w:p>
        </w:tc>
      </w:tr>
      <w:tr w:rsidR="007F6A6D" w14:paraId="3601CEC9"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5099EB2"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374</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D1A0EC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BB4876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7BC833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24MM.SEC.APP.COM.EXT.8</w:t>
            </w:r>
          </w:p>
        </w:tc>
      </w:tr>
      <w:tr w:rsidR="007F6A6D" w14:paraId="4EDAFD0D"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E66C2A4"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375</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74614A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693F78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58AF4B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24MM.SEC.APP.COM.EXT.9</w:t>
            </w:r>
          </w:p>
        </w:tc>
      </w:tr>
      <w:tr w:rsidR="007F6A6D" w14:paraId="6BBA3145"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22ABD21"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376</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CA679E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9A031E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1A6EC0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24MM.SEC.APP.COM.EXT.10</w:t>
            </w:r>
          </w:p>
        </w:tc>
      </w:tr>
      <w:tr w:rsidR="007F6A6D" w14:paraId="0123F898"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10104A6"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378</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F1C336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7EC4A0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EE20D4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24MM.SEC.APP.COM.EXT.12</w:t>
            </w:r>
          </w:p>
        </w:tc>
      </w:tr>
      <w:tr w:rsidR="007F6A6D" w14:paraId="057263B9"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C04A19B"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384</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8B88E9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B43805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79F4DA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24MM.SEC.APP.COM.INT.1</w:t>
            </w:r>
          </w:p>
        </w:tc>
      </w:tr>
      <w:tr w:rsidR="007F6A6D" w14:paraId="04D3F16F"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0686D34"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385</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13211D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8E28C6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630AFC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24MM.SEC.APP.COM.INT.2</w:t>
            </w:r>
          </w:p>
        </w:tc>
      </w:tr>
      <w:tr w:rsidR="007F6A6D" w14:paraId="79165980"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1E1F322"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386</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43947F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48A250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2BA1DC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24MM.SEC.APP.COM.INT.3</w:t>
            </w:r>
          </w:p>
        </w:tc>
      </w:tr>
      <w:tr w:rsidR="007F6A6D" w14:paraId="4ECEEA7D"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9747264"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lastRenderedPageBreak/>
              <w:t>388</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3555FF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D4E4C7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FD80F4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24MM.SEC.APP.HRD.2</w:t>
            </w:r>
          </w:p>
        </w:tc>
      </w:tr>
      <w:tr w:rsidR="007F6A6D" w14:paraId="51A31C05"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3069333"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389</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E4A0AE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991380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31F44E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24MM.SEC.APP.HRD.3</w:t>
            </w:r>
          </w:p>
        </w:tc>
      </w:tr>
      <w:tr w:rsidR="007F6A6D" w14:paraId="4FCD7725"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976DE4E"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390</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03B452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CD8DBE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6784A7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24MM.SEC.APP.HRD.4</w:t>
            </w:r>
          </w:p>
        </w:tc>
      </w:tr>
      <w:tr w:rsidR="007F6A6D" w14:paraId="073A0D1E"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8609DF6"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391</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D989FD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338BAC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262E6B8"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24MM.SEC.APP.HRD.5</w:t>
            </w:r>
          </w:p>
        </w:tc>
      </w:tr>
      <w:tr w:rsidR="007F6A6D" w14:paraId="0657D801"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915FD6E"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392</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BA8546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3B9EAE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E75555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24MM.SEC.APP.HRD.6</w:t>
            </w:r>
          </w:p>
        </w:tc>
      </w:tr>
      <w:tr w:rsidR="007F6A6D" w14:paraId="552B94E8"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3065954"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393</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59DE9D8"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620E6E7"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746E0D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24MM.SEC.APP.HRD.7</w:t>
            </w:r>
          </w:p>
        </w:tc>
      </w:tr>
      <w:tr w:rsidR="007F6A6D" w14:paraId="75442C1E"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3FC601A"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396</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3FF746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A224F2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143E8B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24MM.SEC.APP.SBX.3</w:t>
            </w:r>
          </w:p>
        </w:tc>
      </w:tr>
      <w:tr w:rsidR="007F6A6D" w14:paraId="306957E2"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35D611A"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397</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062F2F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F10DE3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Application</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52A3CC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24MM.SEC.APP.SBX.4</w:t>
            </w:r>
          </w:p>
        </w:tc>
      </w:tr>
      <w:tr w:rsidR="007F6A6D" w14:paraId="308AB768"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45D538A"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400</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B5AB83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258E83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Qualcomm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7D1A3E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24MM.SEC.QC.SB.1</w:t>
            </w:r>
          </w:p>
        </w:tc>
      </w:tr>
      <w:tr w:rsidR="007F6A6D" w14:paraId="48CA9670"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4AAE85F"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401</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BA16B5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A9EBDF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Qualcomm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6EBA29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24MM.SEC.QC.SB.2</w:t>
            </w:r>
          </w:p>
        </w:tc>
      </w:tr>
      <w:tr w:rsidR="007F6A6D" w14:paraId="46D80D5D"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EFA1717"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402</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B547D0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34CA3A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Qualcomm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E2EDCC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24MM.SEC.QC.SB.3</w:t>
            </w:r>
          </w:p>
        </w:tc>
      </w:tr>
      <w:tr w:rsidR="007F6A6D" w14:paraId="48E9BDC1"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9859188"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403</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42D0C1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F348CB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Qualcomm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E08211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24MM.SEC.QC.SB.4</w:t>
            </w:r>
          </w:p>
        </w:tc>
      </w:tr>
      <w:tr w:rsidR="007F6A6D" w14:paraId="1BDE9E05"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A2165A9"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404</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E45E858"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AEF8402"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Qualcomm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1A82D4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24MM.SEC.QC.SB.5</w:t>
            </w:r>
          </w:p>
        </w:tc>
      </w:tr>
      <w:tr w:rsidR="007F6A6D" w14:paraId="266C1706"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660DE63"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405</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D405B2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8F4A85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Qualcomm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CEA5FD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24MM.SEC.QC.SB.6</w:t>
            </w:r>
          </w:p>
        </w:tc>
      </w:tr>
      <w:tr w:rsidR="007F6A6D" w14:paraId="144846A1"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BBBF914"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406</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54F3B1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B9A145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Qualcomm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10ABED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24MM.SEC.QC.SB.7</w:t>
            </w:r>
          </w:p>
        </w:tc>
      </w:tr>
      <w:tr w:rsidR="007F6A6D" w14:paraId="394F11B0"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3CA4005"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407</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106C14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B312DC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Qualcomm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8B6D67C"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24MM.SEC.QC.SB.8</w:t>
            </w:r>
          </w:p>
        </w:tc>
      </w:tr>
      <w:tr w:rsidR="007F6A6D" w14:paraId="0CE8581F"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9666115"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408</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7A73BCB"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5ADBA6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Qualcomm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4D5E61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24MM.SEC.QC.SB.9</w:t>
            </w:r>
          </w:p>
        </w:tc>
      </w:tr>
      <w:tr w:rsidR="007F6A6D" w14:paraId="5BB0F7B6"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8896258"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409</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98EB5F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2E6AE93"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Qualcomm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6C416F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24MM.SEC.QC.SB.10</w:t>
            </w:r>
          </w:p>
        </w:tc>
      </w:tr>
      <w:tr w:rsidR="007F6A6D" w14:paraId="34005B6C"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F1BEB24"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410</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D189EB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48EB0A0"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Qualcomm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11A962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24MM.SEC.QC.SB.11</w:t>
            </w:r>
          </w:p>
        </w:tc>
      </w:tr>
      <w:tr w:rsidR="007F6A6D" w14:paraId="27753CFF"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CC0099E"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411</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E3D9B89"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C84A5E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Qualcomm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7DD14D6"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24MM.SEC.QC.TEE.1</w:t>
            </w:r>
          </w:p>
        </w:tc>
      </w:tr>
      <w:tr w:rsidR="007F6A6D" w14:paraId="3F913633"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7B1C1A6"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412</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95EF44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ACEA5C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Qualcomm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4BBB16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24MM.SEC.QC.TEE.2</w:t>
            </w:r>
          </w:p>
        </w:tc>
      </w:tr>
      <w:tr w:rsidR="007F6A6D" w14:paraId="743D7A0C"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0D91972"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lastRenderedPageBreak/>
              <w:t>413</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3B1F8D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DA516F1"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Qualcomm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16E0188"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24MM.SEC.QC.TEE.3</w:t>
            </w:r>
          </w:p>
        </w:tc>
      </w:tr>
      <w:tr w:rsidR="007F6A6D" w14:paraId="2481D15B"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5800EAD"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414</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CBFF30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ADAB724"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Qualcomm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3B0E65A"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24MM.SEC.QC.TEE.4</w:t>
            </w:r>
          </w:p>
        </w:tc>
      </w:tr>
      <w:tr w:rsidR="007F6A6D" w14:paraId="454C3BCA"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3494E8D"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415</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E573D6E"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3DC865F"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Qualcomm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E1BA31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24MM.SEC.QC.TEE.5</w:t>
            </w:r>
          </w:p>
        </w:tc>
      </w:tr>
      <w:tr w:rsidR="007F6A6D" w14:paraId="0ED71076" w14:textId="77777777">
        <w:trPr>
          <w:trHeight w:val="615"/>
        </w:trPr>
        <w:tc>
          <w:tcPr>
            <w:tcW w:w="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89E8216" w14:textId="77777777" w:rsidR="007F6A6D" w:rsidRDefault="00000000">
            <w:pPr>
              <w:jc w:val="center"/>
              <w:rPr>
                <w:rFonts w:ascii="Meiryo UI" w:hAnsi="Meiryo UI" w:cs="Meiryo UI"/>
                <w:color w:val="434343"/>
                <w:sz w:val="20"/>
                <w:szCs w:val="20"/>
              </w:rPr>
            </w:pPr>
            <w:r>
              <w:rPr>
                <w:rFonts w:ascii="Meiryo UI" w:hAnsi="Meiryo UI" w:cs="Meiryo UI"/>
                <w:color w:val="434343"/>
                <w:sz w:val="20"/>
                <w:szCs w:val="20"/>
              </w:rPr>
              <w:t>419</w:t>
            </w:r>
          </w:p>
        </w:tc>
        <w:tc>
          <w:tcPr>
            <w:tcW w:w="439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3F14755"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 Cybersecurity Specification</w:t>
            </w:r>
          </w:p>
        </w:tc>
        <w:tc>
          <w:tcPr>
            <w:tcW w:w="12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A4A4A58"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Qualcomm</w:t>
            </w:r>
          </w:p>
        </w:tc>
        <w:tc>
          <w:tcPr>
            <w:tcW w:w="33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F12C9DD" w14:textId="77777777" w:rsidR="007F6A6D" w:rsidRDefault="00000000">
            <w:pPr>
              <w:jc w:val="left"/>
              <w:rPr>
                <w:rFonts w:ascii="Meiryo UI" w:hAnsi="Meiryo UI" w:cs="Meiryo UI"/>
                <w:color w:val="434343"/>
                <w:sz w:val="20"/>
                <w:szCs w:val="20"/>
              </w:rPr>
            </w:pPr>
            <w:r>
              <w:rPr>
                <w:rFonts w:ascii="Meiryo UI" w:hAnsi="Meiryo UI" w:cs="Meiryo UI"/>
                <w:color w:val="434343"/>
                <w:sz w:val="20"/>
                <w:szCs w:val="20"/>
              </w:rPr>
              <w:t>24MM.SEC.QC.FDE.4</w:t>
            </w:r>
          </w:p>
        </w:tc>
      </w:tr>
    </w:tbl>
    <w:p w14:paraId="6B9F2501" w14:textId="77777777" w:rsidR="007F6A6D" w:rsidRDefault="00000000">
      <w:pPr>
        <w:rPr>
          <w:rFonts w:ascii="Meiryo UI" w:hAnsi="Meiryo UI" w:cs="Meiryo UI"/>
          <w:b/>
        </w:rPr>
      </w:pPr>
      <w:r>
        <w:br w:type="page"/>
      </w:r>
    </w:p>
    <w:p w14:paraId="535B82A9" w14:textId="77777777" w:rsidR="007F6A6D" w:rsidRDefault="00000000">
      <w:pPr>
        <w:pStyle w:val="2"/>
        <w:ind w:right="210" w:firstLine="210"/>
        <w:rPr>
          <w:rFonts w:ascii="Meiryo UI" w:hAnsi="Meiryo UI" w:cs="Meiryo UI"/>
        </w:rPr>
      </w:pPr>
      <w:bookmarkStart w:id="197" w:name="_heading=h.25b2l0r" w:colFirst="0" w:colLast="0"/>
      <w:bookmarkEnd w:id="197"/>
      <w:r>
        <w:rPr>
          <w:rFonts w:ascii="Meiryo UI" w:hAnsi="Meiryo UI" w:cs="Meiryo UI"/>
        </w:rPr>
        <w:lastRenderedPageBreak/>
        <w:t>5.8. ログ暗号化</w:t>
      </w:r>
    </w:p>
    <w:p w14:paraId="78B06B6D" w14:textId="77777777" w:rsidR="007F6A6D" w:rsidRDefault="00000000">
      <w:pPr>
        <w:ind w:left="424"/>
        <w:rPr>
          <w:rFonts w:ascii="Meiryo UI" w:hAnsi="Meiryo UI" w:cs="Meiryo UI"/>
          <w:color w:val="434343"/>
          <w:sz w:val="19"/>
          <w:szCs w:val="19"/>
        </w:rPr>
      </w:pPr>
      <w:r>
        <w:rPr>
          <w:rFonts w:ascii="Meiryo UI" w:hAnsi="Meiryo UI" w:cs="Meiryo UI"/>
          <w:color w:val="434343"/>
          <w:sz w:val="19"/>
          <w:szCs w:val="19"/>
        </w:rPr>
        <w:t>図5-8-1の番号「3」、番号「5」、番号「6」のプライバシー情報はログ内に保存をしない。番号「3」、番号「5」、番号「6」のプライバシー情報をログ内に保存をしないため、ログは暗号化の対象外とする。</w:t>
      </w:r>
    </w:p>
    <w:p w14:paraId="2316333B" w14:textId="77777777" w:rsidR="007F6A6D" w:rsidRDefault="007F6A6D">
      <w:pPr>
        <w:ind w:left="424"/>
        <w:rPr>
          <w:rFonts w:ascii="Meiryo UI" w:hAnsi="Meiryo UI" w:cs="Meiryo UI"/>
          <w:color w:val="434343"/>
          <w:sz w:val="19"/>
          <w:szCs w:val="19"/>
        </w:rPr>
      </w:pPr>
    </w:p>
    <w:p w14:paraId="25B81103" w14:textId="77777777" w:rsidR="007F6A6D" w:rsidRDefault="00000000">
      <w:pPr>
        <w:ind w:firstLine="400"/>
        <w:jc w:val="center"/>
        <w:rPr>
          <w:rFonts w:ascii="Meiryo UI" w:hAnsi="Meiryo UI" w:cs="Meiryo UI"/>
        </w:rPr>
      </w:pPr>
      <w:r>
        <w:rPr>
          <w:rFonts w:ascii="Meiryo UI" w:hAnsi="Meiryo UI" w:cs="Meiryo UI"/>
        </w:rPr>
        <w:t>図5-8-1 プライバシー情報 対象データの層別</w:t>
      </w:r>
    </w:p>
    <w:p w14:paraId="21716ADF" w14:textId="77777777" w:rsidR="007F6A6D" w:rsidRDefault="00000000">
      <w:pPr>
        <w:ind w:left="424"/>
        <w:rPr>
          <w:rFonts w:ascii="Meiryo UI" w:hAnsi="Meiryo UI" w:cs="Meiryo UI"/>
          <w:color w:val="434343"/>
          <w:sz w:val="19"/>
          <w:szCs w:val="19"/>
        </w:rPr>
      </w:pPr>
      <w:r>
        <w:rPr>
          <w:rFonts w:ascii="Meiryo UI" w:hAnsi="Meiryo UI" w:cs="Meiryo UI"/>
          <w:noProof/>
          <w:color w:val="434343"/>
          <w:sz w:val="19"/>
          <w:szCs w:val="19"/>
        </w:rPr>
        <w:drawing>
          <wp:inline distT="0" distB="0" distL="0" distR="0" wp14:anchorId="72EB5BC1" wp14:editId="4A2BEE5A">
            <wp:extent cx="5694563" cy="3353886"/>
            <wp:effectExtent l="0" t="0" r="0" b="0"/>
            <wp:docPr id="49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694563" cy="3353886"/>
                    </a:xfrm>
                    <a:prstGeom prst="rect">
                      <a:avLst/>
                    </a:prstGeom>
                    <a:ln/>
                  </pic:spPr>
                </pic:pic>
              </a:graphicData>
            </a:graphic>
          </wp:inline>
        </w:drawing>
      </w:r>
    </w:p>
    <w:p w14:paraId="171DAB21" w14:textId="77777777" w:rsidR="007F6A6D" w:rsidRDefault="00000000">
      <w:pPr>
        <w:pStyle w:val="1"/>
        <w:pageBreakBefore/>
        <w:rPr>
          <w:rFonts w:ascii="Meiryo UI" w:hAnsi="Meiryo UI" w:cs="Meiryo UI"/>
          <w:b w:val="0"/>
        </w:rPr>
      </w:pPr>
      <w:bookmarkStart w:id="198" w:name="_heading=h.2w5ecyt" w:colFirst="0" w:colLast="0"/>
      <w:bookmarkEnd w:id="198"/>
      <w:r>
        <w:rPr>
          <w:rFonts w:ascii="Meiryo UI" w:hAnsi="Meiryo UI" w:cs="Meiryo UI"/>
          <w:b w:val="0"/>
        </w:rPr>
        <w:lastRenderedPageBreak/>
        <w:t>Appendix C. 暗号鍵</w:t>
      </w:r>
    </w:p>
    <w:p w14:paraId="683ADAB7" w14:textId="77777777" w:rsidR="007F6A6D" w:rsidRDefault="00000000">
      <w:pPr>
        <w:widowControl/>
        <w:jc w:val="left"/>
        <w:rPr>
          <w:rFonts w:ascii="Meiryo UI" w:hAnsi="Meiryo UI" w:cs="Meiryo UI"/>
        </w:rPr>
      </w:pPr>
      <w:r>
        <w:rPr>
          <w:rFonts w:ascii="Meiryo UI" w:hAnsi="Meiryo UI" w:cs="Meiryo UI"/>
        </w:rPr>
        <w:t xml:space="preserve">　別紙『190_AppendixC+D_鍵フォーマット資料』を参照のこと。</w:t>
      </w:r>
    </w:p>
    <w:p w14:paraId="34E5947E" w14:textId="77777777" w:rsidR="007F6A6D" w:rsidRDefault="007F6A6D">
      <w:pPr>
        <w:widowControl/>
        <w:jc w:val="left"/>
        <w:rPr>
          <w:rFonts w:ascii="Meiryo UI" w:hAnsi="Meiryo UI" w:cs="Meiryo UI"/>
        </w:rPr>
      </w:pPr>
    </w:p>
    <w:p w14:paraId="667E82D5" w14:textId="77777777" w:rsidR="007F6A6D" w:rsidRDefault="00000000">
      <w:pPr>
        <w:pStyle w:val="1"/>
        <w:rPr>
          <w:rFonts w:ascii="Meiryo UI" w:hAnsi="Meiryo UI" w:cs="Meiryo UI"/>
          <w:b w:val="0"/>
        </w:rPr>
      </w:pPr>
      <w:bookmarkStart w:id="199" w:name="_heading=h.1baon6m" w:colFirst="0" w:colLast="0"/>
      <w:bookmarkEnd w:id="199"/>
      <w:r>
        <w:rPr>
          <w:rFonts w:ascii="Meiryo UI" w:hAnsi="Meiryo UI" w:cs="Meiryo UI"/>
          <w:b w:val="0"/>
        </w:rPr>
        <w:t>Appendix D. 鍵フォーマット</w:t>
      </w:r>
    </w:p>
    <w:p w14:paraId="1E6E1626" w14:textId="77777777" w:rsidR="007F6A6D" w:rsidRDefault="00000000">
      <w:pPr>
        <w:widowControl/>
        <w:jc w:val="left"/>
        <w:rPr>
          <w:rFonts w:ascii="Meiryo UI" w:hAnsi="Meiryo UI" w:cs="Meiryo UI"/>
        </w:rPr>
      </w:pPr>
      <w:r>
        <w:rPr>
          <w:rFonts w:ascii="Meiryo UI" w:hAnsi="Meiryo UI" w:cs="Meiryo UI"/>
        </w:rPr>
        <w:t xml:space="preserve">　別紙『190_AppendixC+D_鍵フォーマット資料』を参照のこと。</w:t>
      </w:r>
    </w:p>
    <w:p w14:paraId="00547172" w14:textId="77777777" w:rsidR="007F6A6D" w:rsidRDefault="007F6A6D">
      <w:pPr>
        <w:pBdr>
          <w:top w:val="nil"/>
          <w:left w:val="nil"/>
          <w:bottom w:val="nil"/>
          <w:right w:val="nil"/>
          <w:between w:val="nil"/>
        </w:pBdr>
        <w:ind w:left="899"/>
        <w:jc w:val="left"/>
        <w:rPr>
          <w:rFonts w:ascii="Meiryo UI" w:hAnsi="Meiryo UI" w:cs="Meiryo UI"/>
          <w:color w:val="000000"/>
        </w:rPr>
      </w:pPr>
    </w:p>
    <w:p w14:paraId="4290DA63" w14:textId="77777777" w:rsidR="007F6A6D" w:rsidRDefault="00000000">
      <w:pPr>
        <w:pStyle w:val="1"/>
        <w:rPr>
          <w:rFonts w:ascii="Meiryo UI" w:hAnsi="Meiryo UI" w:cs="Meiryo UI"/>
          <w:b w:val="0"/>
        </w:rPr>
      </w:pPr>
      <w:bookmarkStart w:id="200" w:name="_heading=h.3vac5uf" w:colFirst="0" w:colLast="0"/>
      <w:bookmarkEnd w:id="200"/>
      <w:r>
        <w:rPr>
          <w:rFonts w:ascii="Meiryo UI" w:hAnsi="Meiryo UI" w:cs="Meiryo UI"/>
          <w:b w:val="0"/>
        </w:rPr>
        <w:t>Appendix E. 車両サイバーセキュリティECU開発プロセス　CIA</w:t>
      </w:r>
    </w:p>
    <w:p w14:paraId="4A16D5BE" w14:textId="77777777" w:rsidR="007F6A6D" w:rsidRDefault="00000000">
      <w:pPr>
        <w:widowControl/>
        <w:jc w:val="left"/>
        <w:rPr>
          <w:rFonts w:ascii="Meiryo UI" w:hAnsi="Meiryo UI" w:cs="Meiryo UI"/>
        </w:rPr>
      </w:pPr>
      <w:r>
        <w:rPr>
          <w:rFonts w:ascii="Meiryo UI" w:hAnsi="Meiryo UI" w:cs="Meiryo UI"/>
        </w:rPr>
        <w:t xml:space="preserve">　車両サイバーセキュリティECU開発プロセスにおける、トヨタとTier1サプライヤの責務を、</w:t>
      </w:r>
    </w:p>
    <w:p w14:paraId="6912B0B7" w14:textId="77777777" w:rsidR="007F6A6D" w:rsidRDefault="00000000">
      <w:pPr>
        <w:widowControl/>
        <w:jc w:val="left"/>
        <w:rPr>
          <w:rFonts w:ascii="Meiryo UI" w:hAnsi="Meiryo UI" w:cs="Meiryo UI"/>
        </w:rPr>
      </w:pPr>
      <w:r>
        <w:rPr>
          <w:rFonts w:ascii="Meiryo UI" w:hAnsi="Meiryo UI" w:cs="Meiryo UI"/>
        </w:rPr>
        <w:t>本CIAD (Cybersecurity Interface Agreement) を用いて明確化する。別紙参照のこと。</w:t>
      </w:r>
    </w:p>
    <w:p w14:paraId="0D123C64" w14:textId="77777777" w:rsidR="007F6A6D" w:rsidRDefault="007F6A6D">
      <w:pPr>
        <w:pBdr>
          <w:top w:val="nil"/>
          <w:left w:val="nil"/>
          <w:bottom w:val="nil"/>
          <w:right w:val="nil"/>
          <w:between w:val="nil"/>
        </w:pBdr>
        <w:ind w:left="899"/>
        <w:jc w:val="left"/>
        <w:rPr>
          <w:rFonts w:ascii="Meiryo UI" w:hAnsi="Meiryo UI" w:cs="Meiryo UI"/>
          <w:color w:val="000000"/>
        </w:rPr>
      </w:pPr>
    </w:p>
    <w:p w14:paraId="0FA38EFD" w14:textId="77777777" w:rsidR="007F6A6D" w:rsidRDefault="00000000">
      <w:pPr>
        <w:pStyle w:val="1"/>
        <w:rPr>
          <w:rFonts w:ascii="Meiryo UI" w:hAnsi="Meiryo UI" w:cs="Meiryo UI"/>
          <w:b w:val="0"/>
        </w:rPr>
      </w:pPr>
      <w:bookmarkStart w:id="201" w:name="_heading=h.2afmg28" w:colFirst="0" w:colLast="0"/>
      <w:bookmarkEnd w:id="201"/>
      <w:r>
        <w:rPr>
          <w:rFonts w:ascii="Meiryo UI" w:hAnsi="Meiryo UI" w:cs="Meiryo UI"/>
          <w:b w:val="0"/>
        </w:rPr>
        <w:t>Appendix G. 24MM Cybersecurity Specification_v1.6</w:t>
      </w:r>
      <w:r>
        <w:t xml:space="preserve">     </w:t>
      </w:r>
    </w:p>
    <w:p w14:paraId="10B13E67" w14:textId="77777777" w:rsidR="007F6A6D" w:rsidRDefault="00000000">
      <w:pPr>
        <w:widowControl/>
        <w:jc w:val="left"/>
        <w:rPr>
          <w:rFonts w:ascii="Meiryo UI" w:hAnsi="Meiryo UI" w:cs="Meiryo UI"/>
        </w:rPr>
      </w:pPr>
      <w:r>
        <w:rPr>
          <w:rFonts w:ascii="Meiryo UI" w:hAnsi="Meiryo UI" w:cs="Meiryo UI"/>
        </w:rPr>
        <w:t xml:space="preserve">　TMNAより示された24MM Cybersecurity Specification_v1.6</w:t>
      </w:r>
      <w:r>
        <w:t xml:space="preserve">     </w:t>
      </w:r>
      <w:r>
        <w:rPr>
          <w:rFonts w:ascii="Meiryo UI" w:hAnsi="Meiryo UI" w:cs="Meiryo UI"/>
        </w:rPr>
        <w:t>に記載した要件の一部を、本書に統合する。本要件は、全仕向けに適用する。24MM Cybersecurity Specification_v1.6</w:t>
      </w:r>
      <w:r>
        <w:t xml:space="preserve">     </w:t>
      </w:r>
      <w:r>
        <w:rPr>
          <w:rFonts w:ascii="Meiryo UI" w:hAnsi="Meiryo UI" w:cs="Meiryo UI"/>
        </w:rPr>
        <w:t>.pdfを参照のこと。</w:t>
      </w:r>
    </w:p>
    <w:sectPr w:rsidR="007F6A6D">
      <w:headerReference w:type="even" r:id="rId18"/>
      <w:headerReference w:type="default" r:id="rId19"/>
      <w:footerReference w:type="even" r:id="rId20"/>
      <w:footerReference w:type="default" r:id="rId21"/>
      <w:headerReference w:type="first" r:id="rId22"/>
      <w:footerReference w:type="first" r:id="rId23"/>
      <w:pgSz w:w="11906" w:h="16838"/>
      <w:pgMar w:top="1134" w:right="1134" w:bottom="1134" w:left="1134" w:header="851" w:footer="37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Kurashige, Rentaro/倉茂 廉太郎" w:date="2023-07-12T21:50:00Z" w:initials="KR廉">
    <w:p w14:paraId="7ED9842F" w14:textId="0D1B9B13" w:rsidR="000D6C44" w:rsidRDefault="000D6C44">
      <w:pPr>
        <w:pStyle w:val="af0"/>
      </w:pPr>
      <w:r>
        <w:rPr>
          <w:rStyle w:val="af"/>
        </w:rPr>
        <w:annotationRef/>
      </w:r>
      <w:r>
        <w:rPr>
          <w:rFonts w:ascii="Meiryo UI" w:hAnsi="Meiryo UI" w:cs="Meiryo UI" w:hint="eastAsia"/>
        </w:rPr>
        <w:t>修正</w:t>
      </w:r>
      <w:r>
        <w:rPr>
          <w:rFonts w:ascii="Meiryo UI" w:hAnsi="Meiryo UI" w:cs="Meiryo UI"/>
        </w:rPr>
        <w:t>[AGLSD-6576</w:t>
      </w:r>
    </w:p>
  </w:comment>
  <w:comment w:id="54" w:author="Kurashige, Rentaro/倉茂 廉太郎" w:date="2023-07-12T21:49:00Z" w:initials="KR廉">
    <w:p w14:paraId="2D9D02AC" w14:textId="1EB34FA1" w:rsidR="000D6C44" w:rsidRDefault="000D6C44">
      <w:pPr>
        <w:pStyle w:val="af0"/>
      </w:pPr>
      <w:r>
        <w:rPr>
          <w:rStyle w:val="af"/>
        </w:rPr>
        <w:annotationRef/>
      </w:r>
      <w:r>
        <w:rPr>
          <w:rFonts w:ascii="Meiryo UI" w:hAnsi="Meiryo UI" w:cs="Meiryo UI" w:hint="eastAsia"/>
        </w:rPr>
        <w:t>修正</w:t>
      </w:r>
      <w:r>
        <w:rPr>
          <w:rFonts w:ascii="Meiryo UI" w:hAnsi="Meiryo UI" w:cs="Meiryo UI"/>
        </w:rPr>
        <w:t>[AGLSD-6576</w:t>
      </w:r>
      <w:r>
        <w:rPr>
          <w:rFonts w:ascii="Meiryo UI" w:hAnsi="Meiryo UI" w:cs="Meiryo UI" w:hint="eastAsia"/>
        </w:rPr>
        <w:t>]</w:t>
      </w:r>
    </w:p>
  </w:comment>
  <w:comment w:id="68" w:author="Kurashige, Rentaro/倉茂 廉太郎" w:date="2023-07-12T21:51:00Z" w:initials="KR廉">
    <w:p w14:paraId="3157462C" w14:textId="77777777" w:rsidR="003A4F5F" w:rsidRDefault="003A4F5F">
      <w:pPr>
        <w:pStyle w:val="af0"/>
      </w:pPr>
      <w:r>
        <w:rPr>
          <w:rStyle w:val="af"/>
        </w:rPr>
        <w:annotationRef/>
      </w:r>
      <w:r>
        <w:rPr>
          <w:rFonts w:hint="eastAsia"/>
        </w:rPr>
        <w:t>図の削除</w:t>
      </w:r>
      <w:r>
        <w:rPr>
          <w:rFonts w:hint="eastAsia"/>
        </w:rPr>
        <w:t>[</w:t>
      </w:r>
      <w:r>
        <w:rPr>
          <w:rFonts w:ascii="Meiryo UI" w:hAnsi="Meiryo UI" w:cs="Meiryo UI"/>
        </w:rPr>
        <w:t>AGLSD-6578]</w:t>
      </w:r>
    </w:p>
    <w:p w14:paraId="03023144" w14:textId="6BF834D9" w:rsidR="003A4F5F" w:rsidRDefault="003A4F5F">
      <w:pPr>
        <w:pStyle w:val="af0"/>
        <w:rPr>
          <w:rFonts w:hint="eastAsia"/>
        </w:rPr>
      </w:pPr>
      <w:r>
        <w:rPr>
          <w:rFonts w:ascii="メイリオ" w:eastAsia="メイリオ" w:hAnsi="メイリオ" w:hint="eastAsia"/>
          <w:color w:val="172B4D"/>
          <w:shd w:val="clear" w:color="auto" w:fill="FFFFFF"/>
        </w:rPr>
        <w:t>標準リプログラミングセキュリティ要求仕様書</w:t>
      </w:r>
      <w:r>
        <w:rPr>
          <w:rFonts w:ascii="メイリオ" w:eastAsia="メイリオ" w:hAnsi="メイリオ" w:hint="eastAsia"/>
          <w:color w:val="172B4D"/>
          <w:shd w:val="clear" w:color="auto" w:fill="FFFFFF"/>
        </w:rPr>
        <w:t>を基準とする。</w:t>
      </w:r>
      <w:r>
        <w:rPr>
          <w:rFonts w:ascii="メイリオ" w:eastAsia="メイリオ" w:hAnsi="メイリオ" w:hint="eastAsia"/>
          <w:color w:val="172B4D"/>
          <w:shd w:val="clear" w:color="auto" w:fill="FFFFFF"/>
        </w:rPr>
        <w:t>同等の内容によりセキュリティを担保できるのであれば、OTAマスタで実現してもよい。</w:t>
      </w:r>
    </w:p>
  </w:comment>
  <w:comment w:id="101" w:author="Kurashige, Rentaro/倉茂 廉太郎" w:date="2023-07-12T21:58:00Z" w:initials="KR廉">
    <w:p w14:paraId="70C3C9C8" w14:textId="77777777" w:rsidR="003A4F5F" w:rsidRDefault="003A4F5F">
      <w:pPr>
        <w:pStyle w:val="af0"/>
        <w:rPr>
          <w:rFonts w:ascii="Meiryo UI" w:hAnsi="Meiryo UI" w:cs="Meiryo UI"/>
        </w:rPr>
      </w:pPr>
      <w:r>
        <w:rPr>
          <w:rStyle w:val="af"/>
        </w:rPr>
        <w:annotationRef/>
      </w:r>
      <w:r>
        <w:rPr>
          <w:rFonts w:ascii="Meiryo UI" w:hAnsi="Meiryo UI" w:cs="Meiryo UI" w:hint="eastAsia"/>
        </w:rPr>
        <w:t>表を用いた見せ方の変更[</w:t>
      </w:r>
      <w:r>
        <w:rPr>
          <w:rFonts w:ascii="Meiryo UI" w:hAnsi="Meiryo UI" w:cs="Meiryo UI"/>
        </w:rPr>
        <w:t>AGLSD-6782</w:t>
      </w:r>
      <w:r>
        <w:rPr>
          <w:rFonts w:ascii="Meiryo UI" w:hAnsi="Meiryo UI" w:cs="Meiryo UI"/>
        </w:rPr>
        <w:t xml:space="preserve">] </w:t>
      </w:r>
    </w:p>
    <w:p w14:paraId="5793B8B0" w14:textId="77777777" w:rsidR="003A4F5F" w:rsidRDefault="003A4F5F">
      <w:pPr>
        <w:pStyle w:val="af0"/>
        <w:rPr>
          <w:rFonts w:ascii="Meiryo UI" w:hAnsi="Meiryo UI" w:cs="Meiryo UI"/>
        </w:rPr>
      </w:pPr>
      <w:r>
        <w:rPr>
          <w:rFonts w:ascii="Meiryo UI" w:hAnsi="Meiryo UI" w:cs="Meiryo UI" w:hint="eastAsia"/>
        </w:rPr>
        <w:t>要求IDの採番</w:t>
      </w:r>
    </w:p>
    <w:p w14:paraId="1196D7EA" w14:textId="1002D435" w:rsidR="003A4F5F" w:rsidRPr="003A4F5F" w:rsidRDefault="003A4F5F">
      <w:pPr>
        <w:pStyle w:val="af0"/>
        <w:rPr>
          <w:rFonts w:hint="eastAsia"/>
        </w:rPr>
      </w:pPr>
    </w:p>
  </w:comment>
  <w:comment w:id="180" w:author="Kurashige, Rentaro/倉茂 廉太郎" w:date="2023-07-12T21:56:00Z" w:initials="KR廉">
    <w:p w14:paraId="14469810" w14:textId="77777777" w:rsidR="003A4F5F" w:rsidRDefault="003A4F5F">
      <w:pPr>
        <w:pStyle w:val="af0"/>
      </w:pPr>
      <w:r>
        <w:rPr>
          <w:rStyle w:val="af"/>
        </w:rPr>
        <w:annotationRef/>
      </w:r>
      <w:r>
        <w:rPr>
          <w:rFonts w:hint="eastAsia"/>
        </w:rPr>
        <w:t>ロギング要件の追加</w:t>
      </w:r>
      <w:r>
        <w:rPr>
          <w:rFonts w:hint="eastAsia"/>
        </w:rPr>
        <w:t>[</w:t>
      </w:r>
      <w:r>
        <w:rPr>
          <w:rFonts w:ascii="Meiryo UI" w:hAnsi="Meiryo UI" w:cs="Meiryo UI"/>
        </w:rPr>
        <w:t>AGLSD-6819</w:t>
      </w:r>
      <w:r>
        <w:t>]</w:t>
      </w:r>
    </w:p>
    <w:p w14:paraId="10AAB3DE" w14:textId="056B4245" w:rsidR="003A4F5F" w:rsidRDefault="003A4F5F">
      <w:pPr>
        <w:pStyle w:val="af0"/>
        <w:rPr>
          <w:rFonts w:hint="eastAsia"/>
        </w:rPr>
      </w:pPr>
      <w:r>
        <w:rPr>
          <w:rFonts w:hint="eastAsia"/>
        </w:rPr>
        <w:t>O</w:t>
      </w:r>
      <w:r>
        <w:t>TA</w:t>
      </w:r>
      <w:r>
        <w:rPr>
          <w:rFonts w:hint="eastAsia"/>
        </w:rPr>
        <w:t>マスタに対する要求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D9842F" w15:done="0"/>
  <w15:commentEx w15:paraId="2D9D02AC" w15:done="0"/>
  <w15:commentEx w15:paraId="03023144" w15:done="0"/>
  <w15:commentEx w15:paraId="1196D7EA" w15:done="0"/>
  <w15:commentEx w15:paraId="10AAB3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99EBA" w16cex:dateUtc="2023-07-12T12:50:00Z"/>
  <w16cex:commentExtensible w16cex:durableId="28599E7A" w16cex:dateUtc="2023-07-12T12:49:00Z"/>
  <w16cex:commentExtensible w16cex:durableId="28599EFC" w16cex:dateUtc="2023-07-12T12:51:00Z"/>
  <w16cex:commentExtensible w16cex:durableId="2859A07A" w16cex:dateUtc="2023-07-12T12:58:00Z"/>
  <w16cex:commentExtensible w16cex:durableId="2859A01E" w16cex:dateUtc="2023-07-12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D9842F" w16cid:durableId="28599EBA"/>
  <w16cid:commentId w16cid:paraId="2D9D02AC" w16cid:durableId="28599E7A"/>
  <w16cid:commentId w16cid:paraId="03023144" w16cid:durableId="28599EFC"/>
  <w16cid:commentId w16cid:paraId="1196D7EA" w16cid:durableId="2859A07A"/>
  <w16cid:commentId w16cid:paraId="10AAB3DE" w16cid:durableId="2859A0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D2059" w14:textId="77777777" w:rsidR="002B7077" w:rsidRDefault="002B7077">
      <w:r>
        <w:separator/>
      </w:r>
    </w:p>
  </w:endnote>
  <w:endnote w:type="continuationSeparator" w:id="0">
    <w:p w14:paraId="6C667F58" w14:textId="77777777" w:rsidR="002B7077" w:rsidRDefault="002B7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charset w:val="00"/>
    <w:family w:val="swiss"/>
    <w:pitch w:val="variable"/>
    <w:sig w:usb0="E00082FF" w:usb1="400078FF" w:usb2="00000021" w:usb3="00000000" w:csb0="0000019F" w:csb1="00000000"/>
  </w:font>
  <w:font w:name="Meiryo UI">
    <w:panose1 w:val="020B0604030504040204"/>
    <w:charset w:val="80"/>
    <w:family w:val="modern"/>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9D183" w14:textId="77777777" w:rsidR="007F6A6D" w:rsidRDefault="007F6A6D">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1FED1" w14:textId="77777777" w:rsidR="007F6A6D" w:rsidRDefault="00000000">
    <w:pPr>
      <w:pBdr>
        <w:top w:val="nil"/>
        <w:left w:val="nil"/>
        <w:bottom w:val="nil"/>
        <w:right w:val="nil"/>
        <w:between w:val="nil"/>
      </w:pBdr>
      <w:tabs>
        <w:tab w:val="center" w:pos="4252"/>
        <w:tab w:val="right" w:pos="8504"/>
      </w:tabs>
      <w:jc w:val="center"/>
      <w:rPr>
        <w:rFonts w:ascii="Meiryo UI" w:hAnsi="Meiryo UI" w:cs="Meiryo UI"/>
        <w:color w:val="000000"/>
      </w:rPr>
    </w:pPr>
    <w:r>
      <w:rPr>
        <w:rFonts w:ascii="Meiryo UI" w:hAnsi="Meiryo UI" w:cs="Meiryo UI"/>
        <w:color w:val="000000"/>
      </w:rPr>
      <w:t>Copyright (C) 2023 TOYOTA MOTOR CORPORATION. All Rights Reserved</w:t>
    </w:r>
  </w:p>
  <w:p w14:paraId="36D96301" w14:textId="77777777" w:rsidR="007F6A6D" w:rsidRDefault="00000000">
    <w:pPr>
      <w:pBdr>
        <w:top w:val="nil"/>
        <w:left w:val="nil"/>
        <w:bottom w:val="nil"/>
        <w:right w:val="nil"/>
        <w:between w:val="nil"/>
      </w:pBdr>
      <w:tabs>
        <w:tab w:val="center" w:pos="4252"/>
        <w:tab w:val="right" w:pos="8504"/>
      </w:tabs>
      <w:jc w:val="center"/>
      <w:rPr>
        <w:rFonts w:ascii="Meiryo UI" w:hAnsi="Meiryo UI" w:cs="Meiryo UI"/>
        <w:color w:val="000000"/>
      </w:rPr>
    </w:pPr>
    <w:r>
      <w:rPr>
        <w:rFonts w:ascii="Meiryo UI" w:hAnsi="Meiryo UI" w:cs="Meiryo UI"/>
        <w:color w:val="000000"/>
      </w:rPr>
      <w:fldChar w:fldCharType="begin"/>
    </w:r>
    <w:r>
      <w:rPr>
        <w:rFonts w:ascii="Meiryo UI" w:hAnsi="Meiryo UI" w:cs="Meiryo UI"/>
        <w:color w:val="000000"/>
      </w:rPr>
      <w:instrText>PAGE</w:instrText>
    </w:r>
    <w:r>
      <w:rPr>
        <w:rFonts w:ascii="Meiryo UI" w:hAnsi="Meiryo UI" w:cs="Meiryo UI"/>
        <w:color w:val="000000"/>
      </w:rPr>
      <w:fldChar w:fldCharType="separate"/>
    </w:r>
    <w:r w:rsidR="007A3F47">
      <w:rPr>
        <w:rFonts w:ascii="Meiryo UI" w:hAnsi="Meiryo UI" w:cs="Meiryo UI"/>
        <w:noProof/>
        <w:color w:val="000000"/>
      </w:rPr>
      <w:t>2</w:t>
    </w:r>
    <w:r>
      <w:rPr>
        <w:rFonts w:ascii="Meiryo UI" w:hAnsi="Meiryo UI" w:cs="Meiryo UI"/>
        <w:color w:val="000000"/>
      </w:rPr>
      <w:fldChar w:fldCharType="end"/>
    </w:r>
  </w:p>
  <w:p w14:paraId="4CB7F75A" w14:textId="77777777" w:rsidR="007F6A6D" w:rsidRDefault="007F6A6D">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A85F5" w14:textId="77777777" w:rsidR="007F6A6D" w:rsidRDefault="00000000">
    <w:pPr>
      <w:pBdr>
        <w:top w:val="nil"/>
        <w:left w:val="nil"/>
        <w:bottom w:val="nil"/>
        <w:right w:val="nil"/>
        <w:between w:val="nil"/>
      </w:pBdr>
      <w:tabs>
        <w:tab w:val="center" w:pos="4252"/>
        <w:tab w:val="right" w:pos="8504"/>
      </w:tabs>
      <w:jc w:val="center"/>
      <w:rPr>
        <w:rFonts w:ascii="Meiryo UI" w:hAnsi="Meiryo UI" w:cs="Meiryo UI"/>
        <w:color w:val="000000"/>
      </w:rPr>
    </w:pPr>
    <w:r>
      <w:rPr>
        <w:rFonts w:ascii="Meiryo UI" w:hAnsi="Meiryo UI" w:cs="Meiryo UI"/>
        <w:color w:val="000000"/>
      </w:rPr>
      <w:t>Copyright (C) 2023 TOYOTA MOTOR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F10A1" w14:textId="77777777" w:rsidR="002B7077" w:rsidRDefault="002B7077">
      <w:r>
        <w:separator/>
      </w:r>
    </w:p>
  </w:footnote>
  <w:footnote w:type="continuationSeparator" w:id="0">
    <w:p w14:paraId="10659676" w14:textId="77777777" w:rsidR="002B7077" w:rsidRDefault="002B70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C093" w14:textId="77777777" w:rsidR="007F6A6D" w:rsidRDefault="007F6A6D">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8770E" w14:textId="77777777" w:rsidR="007F6A6D" w:rsidRDefault="00000000">
    <w:pPr>
      <w:pBdr>
        <w:top w:val="nil"/>
        <w:left w:val="nil"/>
        <w:bottom w:val="nil"/>
        <w:right w:val="nil"/>
        <w:between w:val="nil"/>
      </w:pBdr>
      <w:tabs>
        <w:tab w:val="center" w:pos="4252"/>
        <w:tab w:val="right" w:pos="8504"/>
      </w:tabs>
      <w:ind w:left="420"/>
      <w:rPr>
        <w:color w:val="000000"/>
      </w:rPr>
    </w:pPr>
    <w:r>
      <w:rPr>
        <w:noProof/>
      </w:rPr>
      <w:drawing>
        <wp:anchor distT="0" distB="0" distL="114300" distR="114300" simplePos="0" relativeHeight="251658240" behindDoc="0" locked="0" layoutInCell="1" hidden="0" allowOverlap="1" wp14:anchorId="541EE7DF" wp14:editId="40B241D5">
          <wp:simplePos x="0" y="0"/>
          <wp:positionH relativeFrom="column">
            <wp:posOffset>5831343</wp:posOffset>
          </wp:positionH>
          <wp:positionV relativeFrom="paragraph">
            <wp:posOffset>-159021</wp:posOffset>
          </wp:positionV>
          <wp:extent cx="612057" cy="382737"/>
          <wp:effectExtent l="0" t="0" r="0" b="0"/>
          <wp:wrapSquare wrapText="bothSides" distT="0" distB="0" distL="114300" distR="114300"/>
          <wp:docPr id="497" name="image4.png" descr="C:\Users\1557668\Desktop\機密区分表示\機密区分表示_関係者外秘.bmp"/>
          <wp:cNvGraphicFramePr/>
          <a:graphic xmlns:a="http://schemas.openxmlformats.org/drawingml/2006/main">
            <a:graphicData uri="http://schemas.openxmlformats.org/drawingml/2006/picture">
              <pic:pic xmlns:pic="http://schemas.openxmlformats.org/drawingml/2006/picture">
                <pic:nvPicPr>
                  <pic:cNvPr id="0" name="image4.png" descr="C:\Users\1557668\Desktop\機密区分表示\機密区分表示_関係者外秘.bmp"/>
                  <pic:cNvPicPr preferRelativeResize="0"/>
                </pic:nvPicPr>
                <pic:blipFill>
                  <a:blip r:embed="rId1"/>
                  <a:srcRect/>
                  <a:stretch>
                    <a:fillRect/>
                  </a:stretch>
                </pic:blipFill>
                <pic:spPr>
                  <a:xfrm>
                    <a:off x="0" y="0"/>
                    <a:ext cx="612057" cy="382737"/>
                  </a:xfrm>
                  <a:prstGeom prst="rect">
                    <a:avLst/>
                  </a:prstGeom>
                  <a:ln/>
                </pic:spPr>
              </pic:pic>
            </a:graphicData>
          </a:graphic>
        </wp:anchor>
      </w:drawing>
    </w:r>
  </w:p>
  <w:p w14:paraId="418C1FD7" w14:textId="77777777" w:rsidR="007F6A6D" w:rsidRDefault="007F6A6D">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C7C" w14:textId="77777777" w:rsidR="007F6A6D" w:rsidRDefault="00000000">
    <w:pPr>
      <w:pBdr>
        <w:top w:val="nil"/>
        <w:left w:val="nil"/>
        <w:bottom w:val="nil"/>
        <w:right w:val="nil"/>
        <w:between w:val="nil"/>
      </w:pBdr>
      <w:tabs>
        <w:tab w:val="center" w:pos="4252"/>
        <w:tab w:val="right" w:pos="8504"/>
      </w:tabs>
      <w:ind w:left="420"/>
      <w:rPr>
        <w:color w:val="000000"/>
      </w:rPr>
    </w:pPr>
    <w:r>
      <w:rPr>
        <w:noProof/>
      </w:rPr>
      <w:drawing>
        <wp:anchor distT="0" distB="0" distL="114300" distR="114300" simplePos="0" relativeHeight="251659264" behindDoc="0" locked="0" layoutInCell="1" hidden="0" allowOverlap="1" wp14:anchorId="119470D5" wp14:editId="06B956CD">
          <wp:simplePos x="0" y="0"/>
          <wp:positionH relativeFrom="column">
            <wp:posOffset>5801360</wp:posOffset>
          </wp:positionH>
          <wp:positionV relativeFrom="paragraph">
            <wp:posOffset>-212222</wp:posOffset>
          </wp:positionV>
          <wp:extent cx="619450" cy="386790"/>
          <wp:effectExtent l="0" t="0" r="0" b="0"/>
          <wp:wrapSquare wrapText="bothSides" distT="0" distB="0" distL="114300" distR="114300"/>
          <wp:docPr id="490" name="image4.png" descr="C:\Users\1557668\Desktop\機密区分表示\機密区分表示_関係者外秘.bmp"/>
          <wp:cNvGraphicFramePr/>
          <a:graphic xmlns:a="http://schemas.openxmlformats.org/drawingml/2006/main">
            <a:graphicData uri="http://schemas.openxmlformats.org/drawingml/2006/picture">
              <pic:pic xmlns:pic="http://schemas.openxmlformats.org/drawingml/2006/picture">
                <pic:nvPicPr>
                  <pic:cNvPr id="0" name="image4.png" descr="C:\Users\1557668\Desktop\機密区分表示\機密区分表示_関係者外秘.bmp"/>
                  <pic:cNvPicPr preferRelativeResize="0"/>
                </pic:nvPicPr>
                <pic:blipFill>
                  <a:blip r:embed="rId1"/>
                  <a:srcRect/>
                  <a:stretch>
                    <a:fillRect/>
                  </a:stretch>
                </pic:blipFill>
                <pic:spPr>
                  <a:xfrm>
                    <a:off x="0" y="0"/>
                    <a:ext cx="619450" cy="386790"/>
                  </a:xfrm>
                  <a:prstGeom prst="rect">
                    <a:avLst/>
                  </a:prstGeom>
                  <a:ln/>
                </pic:spPr>
              </pic:pic>
            </a:graphicData>
          </a:graphic>
        </wp:anchor>
      </w:drawing>
    </w:r>
  </w:p>
  <w:p w14:paraId="455A5005" w14:textId="77777777" w:rsidR="007F6A6D" w:rsidRDefault="007F6A6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CDF"/>
    <w:multiLevelType w:val="multilevel"/>
    <w:tmpl w:val="020E2DAA"/>
    <w:lvl w:ilvl="0">
      <w:start w:val="1"/>
      <w:numFmt w:val="upperLetter"/>
      <w:lvlText w:val="%1)"/>
      <w:lvlJc w:val="left"/>
      <w:pPr>
        <w:ind w:left="420" w:hanging="420"/>
      </w:p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 w15:restartNumberingAfterBreak="0">
    <w:nsid w:val="085D17FB"/>
    <w:multiLevelType w:val="multilevel"/>
    <w:tmpl w:val="79B0C4AC"/>
    <w:lvl w:ilvl="0">
      <w:start w:val="1"/>
      <w:numFmt w:val="bullet"/>
      <w:lvlText w:val="·"/>
      <w:lvlJc w:val="left"/>
      <w:pPr>
        <w:ind w:left="1271" w:hanging="420"/>
      </w:pPr>
      <w:rPr>
        <w:rFonts w:ascii="Noto Sans" w:eastAsia="Noto Sans" w:hAnsi="Noto Sans" w:cs="Noto Sans"/>
      </w:rPr>
    </w:lvl>
    <w:lvl w:ilvl="1">
      <w:start w:val="1"/>
      <w:numFmt w:val="bullet"/>
      <w:lvlText w:val="⮚"/>
      <w:lvlJc w:val="left"/>
      <w:pPr>
        <w:ind w:left="1691" w:hanging="420"/>
      </w:pPr>
      <w:rPr>
        <w:rFonts w:ascii="Noto Sans" w:eastAsia="Noto Sans" w:hAnsi="Noto Sans" w:cs="Noto Sans"/>
      </w:rPr>
    </w:lvl>
    <w:lvl w:ilvl="2">
      <w:start w:val="1"/>
      <w:numFmt w:val="bullet"/>
      <w:lvlText w:val="✧"/>
      <w:lvlJc w:val="left"/>
      <w:pPr>
        <w:ind w:left="2111" w:hanging="420"/>
      </w:pPr>
      <w:rPr>
        <w:rFonts w:ascii="Noto Sans" w:eastAsia="Noto Sans" w:hAnsi="Noto Sans" w:cs="Noto Sans"/>
      </w:rPr>
    </w:lvl>
    <w:lvl w:ilvl="3">
      <w:start w:val="1"/>
      <w:numFmt w:val="bullet"/>
      <w:lvlText w:val="●"/>
      <w:lvlJc w:val="left"/>
      <w:pPr>
        <w:ind w:left="2531" w:hanging="420"/>
      </w:pPr>
      <w:rPr>
        <w:rFonts w:ascii="Noto Sans" w:eastAsia="Noto Sans" w:hAnsi="Noto Sans" w:cs="Noto Sans"/>
      </w:rPr>
    </w:lvl>
    <w:lvl w:ilvl="4">
      <w:start w:val="1"/>
      <w:numFmt w:val="bullet"/>
      <w:lvlText w:val="⮚"/>
      <w:lvlJc w:val="left"/>
      <w:pPr>
        <w:ind w:left="2951" w:hanging="420"/>
      </w:pPr>
      <w:rPr>
        <w:rFonts w:ascii="Noto Sans" w:eastAsia="Noto Sans" w:hAnsi="Noto Sans" w:cs="Noto Sans"/>
      </w:rPr>
    </w:lvl>
    <w:lvl w:ilvl="5">
      <w:start w:val="1"/>
      <w:numFmt w:val="bullet"/>
      <w:lvlText w:val="✧"/>
      <w:lvlJc w:val="left"/>
      <w:pPr>
        <w:ind w:left="3371" w:hanging="420"/>
      </w:pPr>
      <w:rPr>
        <w:rFonts w:ascii="Noto Sans" w:eastAsia="Noto Sans" w:hAnsi="Noto Sans" w:cs="Noto Sans"/>
      </w:rPr>
    </w:lvl>
    <w:lvl w:ilvl="6">
      <w:start w:val="1"/>
      <w:numFmt w:val="bullet"/>
      <w:lvlText w:val="●"/>
      <w:lvlJc w:val="left"/>
      <w:pPr>
        <w:ind w:left="3791" w:hanging="420"/>
      </w:pPr>
      <w:rPr>
        <w:rFonts w:ascii="Noto Sans" w:eastAsia="Noto Sans" w:hAnsi="Noto Sans" w:cs="Noto Sans"/>
      </w:rPr>
    </w:lvl>
    <w:lvl w:ilvl="7">
      <w:start w:val="1"/>
      <w:numFmt w:val="bullet"/>
      <w:lvlText w:val="⮚"/>
      <w:lvlJc w:val="left"/>
      <w:pPr>
        <w:ind w:left="4211" w:hanging="420"/>
      </w:pPr>
      <w:rPr>
        <w:rFonts w:ascii="Noto Sans" w:eastAsia="Noto Sans" w:hAnsi="Noto Sans" w:cs="Noto Sans"/>
      </w:rPr>
    </w:lvl>
    <w:lvl w:ilvl="8">
      <w:start w:val="1"/>
      <w:numFmt w:val="bullet"/>
      <w:lvlText w:val="✧"/>
      <w:lvlJc w:val="left"/>
      <w:pPr>
        <w:ind w:left="4631" w:hanging="420"/>
      </w:pPr>
      <w:rPr>
        <w:rFonts w:ascii="Noto Sans" w:eastAsia="Noto Sans" w:hAnsi="Noto Sans" w:cs="Noto Sans"/>
      </w:rPr>
    </w:lvl>
  </w:abstractNum>
  <w:abstractNum w:abstractNumId="2" w15:restartNumberingAfterBreak="0">
    <w:nsid w:val="11341D99"/>
    <w:multiLevelType w:val="multilevel"/>
    <w:tmpl w:val="5C3AB824"/>
    <w:lvl w:ilvl="0">
      <w:start w:val="1"/>
      <w:numFmt w:val="bullet"/>
      <w:lvlText w:val="·"/>
      <w:lvlJc w:val="left"/>
      <w:pPr>
        <w:ind w:left="1271" w:hanging="420"/>
      </w:pPr>
      <w:rPr>
        <w:rFonts w:ascii="Noto Sans" w:eastAsia="Noto Sans" w:hAnsi="Noto Sans" w:cs="Noto Sans"/>
      </w:rPr>
    </w:lvl>
    <w:lvl w:ilvl="1">
      <w:start w:val="1"/>
      <w:numFmt w:val="bullet"/>
      <w:lvlText w:val="⮚"/>
      <w:lvlJc w:val="left"/>
      <w:pPr>
        <w:ind w:left="1691" w:hanging="420"/>
      </w:pPr>
      <w:rPr>
        <w:rFonts w:ascii="Noto Sans" w:eastAsia="Noto Sans" w:hAnsi="Noto Sans" w:cs="Noto Sans"/>
      </w:rPr>
    </w:lvl>
    <w:lvl w:ilvl="2">
      <w:start w:val="1"/>
      <w:numFmt w:val="bullet"/>
      <w:lvlText w:val="✧"/>
      <w:lvlJc w:val="left"/>
      <w:pPr>
        <w:ind w:left="2111" w:hanging="420"/>
      </w:pPr>
      <w:rPr>
        <w:rFonts w:ascii="Noto Sans" w:eastAsia="Noto Sans" w:hAnsi="Noto Sans" w:cs="Noto Sans"/>
      </w:rPr>
    </w:lvl>
    <w:lvl w:ilvl="3">
      <w:start w:val="1"/>
      <w:numFmt w:val="bullet"/>
      <w:lvlText w:val="●"/>
      <w:lvlJc w:val="left"/>
      <w:pPr>
        <w:ind w:left="2531" w:hanging="420"/>
      </w:pPr>
      <w:rPr>
        <w:rFonts w:ascii="Noto Sans" w:eastAsia="Noto Sans" w:hAnsi="Noto Sans" w:cs="Noto Sans"/>
      </w:rPr>
    </w:lvl>
    <w:lvl w:ilvl="4">
      <w:start w:val="1"/>
      <w:numFmt w:val="bullet"/>
      <w:lvlText w:val="⮚"/>
      <w:lvlJc w:val="left"/>
      <w:pPr>
        <w:ind w:left="2951" w:hanging="420"/>
      </w:pPr>
      <w:rPr>
        <w:rFonts w:ascii="Noto Sans" w:eastAsia="Noto Sans" w:hAnsi="Noto Sans" w:cs="Noto Sans"/>
      </w:rPr>
    </w:lvl>
    <w:lvl w:ilvl="5">
      <w:start w:val="1"/>
      <w:numFmt w:val="bullet"/>
      <w:lvlText w:val="✧"/>
      <w:lvlJc w:val="left"/>
      <w:pPr>
        <w:ind w:left="3371" w:hanging="420"/>
      </w:pPr>
      <w:rPr>
        <w:rFonts w:ascii="Noto Sans" w:eastAsia="Noto Sans" w:hAnsi="Noto Sans" w:cs="Noto Sans"/>
      </w:rPr>
    </w:lvl>
    <w:lvl w:ilvl="6">
      <w:start w:val="1"/>
      <w:numFmt w:val="bullet"/>
      <w:lvlText w:val="●"/>
      <w:lvlJc w:val="left"/>
      <w:pPr>
        <w:ind w:left="3791" w:hanging="420"/>
      </w:pPr>
      <w:rPr>
        <w:rFonts w:ascii="Noto Sans" w:eastAsia="Noto Sans" w:hAnsi="Noto Sans" w:cs="Noto Sans"/>
      </w:rPr>
    </w:lvl>
    <w:lvl w:ilvl="7">
      <w:start w:val="1"/>
      <w:numFmt w:val="bullet"/>
      <w:lvlText w:val="⮚"/>
      <w:lvlJc w:val="left"/>
      <w:pPr>
        <w:ind w:left="4211" w:hanging="420"/>
      </w:pPr>
      <w:rPr>
        <w:rFonts w:ascii="Noto Sans" w:eastAsia="Noto Sans" w:hAnsi="Noto Sans" w:cs="Noto Sans"/>
      </w:rPr>
    </w:lvl>
    <w:lvl w:ilvl="8">
      <w:start w:val="1"/>
      <w:numFmt w:val="bullet"/>
      <w:lvlText w:val="✧"/>
      <w:lvlJc w:val="left"/>
      <w:pPr>
        <w:ind w:left="4631" w:hanging="420"/>
      </w:pPr>
      <w:rPr>
        <w:rFonts w:ascii="Noto Sans" w:eastAsia="Noto Sans" w:hAnsi="Noto Sans" w:cs="Noto Sans"/>
      </w:rPr>
    </w:lvl>
  </w:abstractNum>
  <w:abstractNum w:abstractNumId="3" w15:restartNumberingAfterBreak="0">
    <w:nsid w:val="18B914FC"/>
    <w:multiLevelType w:val="multilevel"/>
    <w:tmpl w:val="5E54397E"/>
    <w:lvl w:ilvl="0">
      <w:start w:val="1"/>
      <w:numFmt w:val="bullet"/>
      <w:lvlText w:val="·"/>
      <w:lvlJc w:val="left"/>
      <w:pPr>
        <w:ind w:left="1271" w:hanging="420"/>
      </w:pPr>
      <w:rPr>
        <w:rFonts w:ascii="Noto Sans" w:eastAsia="Noto Sans" w:hAnsi="Noto Sans" w:cs="Noto Sans"/>
      </w:rPr>
    </w:lvl>
    <w:lvl w:ilvl="1">
      <w:start w:val="1"/>
      <w:numFmt w:val="bullet"/>
      <w:lvlText w:val="-"/>
      <w:lvlJc w:val="left"/>
      <w:pPr>
        <w:ind w:left="1691" w:hanging="420"/>
      </w:pPr>
      <w:rPr>
        <w:rFonts w:ascii="Meiryo UI" w:eastAsia="Meiryo UI" w:hAnsi="Meiryo UI" w:cs="Meiryo UI"/>
      </w:rPr>
    </w:lvl>
    <w:lvl w:ilvl="2">
      <w:start w:val="1"/>
      <w:numFmt w:val="bullet"/>
      <w:lvlText w:val="✧"/>
      <w:lvlJc w:val="left"/>
      <w:pPr>
        <w:ind w:left="2111" w:hanging="420"/>
      </w:pPr>
      <w:rPr>
        <w:rFonts w:ascii="Noto Sans" w:eastAsia="Noto Sans" w:hAnsi="Noto Sans" w:cs="Noto Sans"/>
      </w:rPr>
    </w:lvl>
    <w:lvl w:ilvl="3">
      <w:start w:val="1"/>
      <w:numFmt w:val="bullet"/>
      <w:lvlText w:val="●"/>
      <w:lvlJc w:val="left"/>
      <w:pPr>
        <w:ind w:left="2531" w:hanging="420"/>
      </w:pPr>
      <w:rPr>
        <w:rFonts w:ascii="Noto Sans" w:eastAsia="Noto Sans" w:hAnsi="Noto Sans" w:cs="Noto Sans"/>
      </w:rPr>
    </w:lvl>
    <w:lvl w:ilvl="4">
      <w:start w:val="1"/>
      <w:numFmt w:val="bullet"/>
      <w:lvlText w:val="⮚"/>
      <w:lvlJc w:val="left"/>
      <w:pPr>
        <w:ind w:left="2951" w:hanging="420"/>
      </w:pPr>
      <w:rPr>
        <w:rFonts w:ascii="Noto Sans" w:eastAsia="Noto Sans" w:hAnsi="Noto Sans" w:cs="Noto Sans"/>
      </w:rPr>
    </w:lvl>
    <w:lvl w:ilvl="5">
      <w:start w:val="1"/>
      <w:numFmt w:val="bullet"/>
      <w:lvlText w:val="✧"/>
      <w:lvlJc w:val="left"/>
      <w:pPr>
        <w:ind w:left="3371" w:hanging="420"/>
      </w:pPr>
      <w:rPr>
        <w:rFonts w:ascii="Noto Sans" w:eastAsia="Noto Sans" w:hAnsi="Noto Sans" w:cs="Noto Sans"/>
      </w:rPr>
    </w:lvl>
    <w:lvl w:ilvl="6">
      <w:start w:val="1"/>
      <w:numFmt w:val="bullet"/>
      <w:lvlText w:val="●"/>
      <w:lvlJc w:val="left"/>
      <w:pPr>
        <w:ind w:left="3791" w:hanging="420"/>
      </w:pPr>
      <w:rPr>
        <w:rFonts w:ascii="Noto Sans" w:eastAsia="Noto Sans" w:hAnsi="Noto Sans" w:cs="Noto Sans"/>
      </w:rPr>
    </w:lvl>
    <w:lvl w:ilvl="7">
      <w:start w:val="1"/>
      <w:numFmt w:val="bullet"/>
      <w:lvlText w:val="⮚"/>
      <w:lvlJc w:val="left"/>
      <w:pPr>
        <w:ind w:left="4211" w:hanging="420"/>
      </w:pPr>
      <w:rPr>
        <w:rFonts w:ascii="Noto Sans" w:eastAsia="Noto Sans" w:hAnsi="Noto Sans" w:cs="Noto Sans"/>
      </w:rPr>
    </w:lvl>
    <w:lvl w:ilvl="8">
      <w:start w:val="1"/>
      <w:numFmt w:val="bullet"/>
      <w:lvlText w:val="✧"/>
      <w:lvlJc w:val="left"/>
      <w:pPr>
        <w:ind w:left="4631" w:hanging="420"/>
      </w:pPr>
      <w:rPr>
        <w:rFonts w:ascii="Noto Sans" w:eastAsia="Noto Sans" w:hAnsi="Noto Sans" w:cs="Noto Sans"/>
      </w:rPr>
    </w:lvl>
  </w:abstractNum>
  <w:abstractNum w:abstractNumId="4" w15:restartNumberingAfterBreak="0">
    <w:nsid w:val="21236D74"/>
    <w:multiLevelType w:val="multilevel"/>
    <w:tmpl w:val="84620DAC"/>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5" w15:restartNumberingAfterBreak="0">
    <w:nsid w:val="27E81DFF"/>
    <w:multiLevelType w:val="multilevel"/>
    <w:tmpl w:val="F6861142"/>
    <w:lvl w:ilvl="0">
      <w:numFmt w:val="bullet"/>
      <w:lvlText w:val="・"/>
      <w:lvlJc w:val="left"/>
      <w:pPr>
        <w:ind w:left="360" w:hanging="360"/>
      </w:pPr>
      <w:rPr>
        <w:rFonts w:ascii="Meiryo UI" w:eastAsia="Meiryo UI" w:hAnsi="Meiryo UI" w:cs="Meiryo UI"/>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6" w15:restartNumberingAfterBreak="0">
    <w:nsid w:val="2D4B44C1"/>
    <w:multiLevelType w:val="multilevel"/>
    <w:tmpl w:val="C07AB26C"/>
    <w:lvl w:ilvl="0">
      <w:start w:val="1"/>
      <w:numFmt w:val="upperLetter"/>
      <w:lvlText w:val="%1)"/>
      <w:lvlJc w:val="left"/>
      <w:pPr>
        <w:ind w:left="420" w:hanging="420"/>
      </w:p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7" w15:restartNumberingAfterBreak="0">
    <w:nsid w:val="38F431E8"/>
    <w:multiLevelType w:val="multilevel"/>
    <w:tmpl w:val="BA8622A8"/>
    <w:lvl w:ilvl="0">
      <w:start w:val="1"/>
      <w:numFmt w:val="decimal"/>
      <w:lvlText w:val="(%1)"/>
      <w:lvlJc w:val="left"/>
      <w:pPr>
        <w:ind w:left="895" w:hanging="420"/>
      </w:pPr>
    </w:lvl>
    <w:lvl w:ilvl="1">
      <w:start w:val="1"/>
      <w:numFmt w:val="decimal"/>
      <w:lvlText w:val="%2"/>
      <w:lvlJc w:val="left"/>
      <w:pPr>
        <w:ind w:left="1315" w:hanging="420"/>
      </w:pPr>
    </w:lvl>
    <w:lvl w:ilvl="2">
      <w:start w:val="1"/>
      <w:numFmt w:val="bullet"/>
      <w:lvlText w:val="✧"/>
      <w:lvlJc w:val="left"/>
      <w:pPr>
        <w:ind w:left="1735" w:hanging="420"/>
      </w:pPr>
      <w:rPr>
        <w:rFonts w:ascii="Noto Sans" w:eastAsia="Noto Sans" w:hAnsi="Noto Sans" w:cs="Noto Sans"/>
      </w:rPr>
    </w:lvl>
    <w:lvl w:ilvl="3">
      <w:start w:val="1"/>
      <w:numFmt w:val="bullet"/>
      <w:lvlText w:val="●"/>
      <w:lvlJc w:val="left"/>
      <w:pPr>
        <w:ind w:left="2155" w:hanging="420"/>
      </w:pPr>
      <w:rPr>
        <w:rFonts w:ascii="Noto Sans" w:eastAsia="Noto Sans" w:hAnsi="Noto Sans" w:cs="Noto Sans"/>
      </w:rPr>
    </w:lvl>
    <w:lvl w:ilvl="4">
      <w:start w:val="1"/>
      <w:numFmt w:val="bullet"/>
      <w:lvlText w:val="⮚"/>
      <w:lvlJc w:val="left"/>
      <w:pPr>
        <w:ind w:left="2575" w:hanging="420"/>
      </w:pPr>
      <w:rPr>
        <w:rFonts w:ascii="Noto Sans" w:eastAsia="Noto Sans" w:hAnsi="Noto Sans" w:cs="Noto Sans"/>
      </w:rPr>
    </w:lvl>
    <w:lvl w:ilvl="5">
      <w:start w:val="1"/>
      <w:numFmt w:val="bullet"/>
      <w:lvlText w:val="✧"/>
      <w:lvlJc w:val="left"/>
      <w:pPr>
        <w:ind w:left="2995" w:hanging="420"/>
      </w:pPr>
      <w:rPr>
        <w:rFonts w:ascii="Noto Sans" w:eastAsia="Noto Sans" w:hAnsi="Noto Sans" w:cs="Noto Sans"/>
      </w:rPr>
    </w:lvl>
    <w:lvl w:ilvl="6">
      <w:start w:val="1"/>
      <w:numFmt w:val="bullet"/>
      <w:lvlText w:val="●"/>
      <w:lvlJc w:val="left"/>
      <w:pPr>
        <w:ind w:left="3415" w:hanging="420"/>
      </w:pPr>
      <w:rPr>
        <w:rFonts w:ascii="Noto Sans" w:eastAsia="Noto Sans" w:hAnsi="Noto Sans" w:cs="Noto Sans"/>
      </w:rPr>
    </w:lvl>
    <w:lvl w:ilvl="7">
      <w:start w:val="1"/>
      <w:numFmt w:val="bullet"/>
      <w:lvlText w:val="⮚"/>
      <w:lvlJc w:val="left"/>
      <w:pPr>
        <w:ind w:left="3835" w:hanging="420"/>
      </w:pPr>
      <w:rPr>
        <w:rFonts w:ascii="Noto Sans" w:eastAsia="Noto Sans" w:hAnsi="Noto Sans" w:cs="Noto Sans"/>
      </w:rPr>
    </w:lvl>
    <w:lvl w:ilvl="8">
      <w:start w:val="1"/>
      <w:numFmt w:val="bullet"/>
      <w:lvlText w:val="✧"/>
      <w:lvlJc w:val="left"/>
      <w:pPr>
        <w:ind w:left="4255" w:hanging="420"/>
      </w:pPr>
      <w:rPr>
        <w:rFonts w:ascii="Noto Sans" w:eastAsia="Noto Sans" w:hAnsi="Noto Sans" w:cs="Noto Sans"/>
      </w:rPr>
    </w:lvl>
  </w:abstractNum>
  <w:abstractNum w:abstractNumId="8" w15:restartNumberingAfterBreak="0">
    <w:nsid w:val="3DB92894"/>
    <w:multiLevelType w:val="multilevel"/>
    <w:tmpl w:val="D51C4922"/>
    <w:lvl w:ilvl="0">
      <w:start w:val="1"/>
      <w:numFmt w:val="bullet"/>
      <w:lvlText w:val="·"/>
      <w:lvlJc w:val="left"/>
      <w:pPr>
        <w:ind w:left="1271" w:hanging="420"/>
      </w:pPr>
      <w:rPr>
        <w:rFonts w:ascii="Noto Sans" w:eastAsia="Noto Sans" w:hAnsi="Noto Sans" w:cs="Noto Sans"/>
      </w:rPr>
    </w:lvl>
    <w:lvl w:ilvl="1">
      <w:start w:val="1"/>
      <w:numFmt w:val="bullet"/>
      <w:lvlText w:val="-"/>
      <w:lvlJc w:val="left"/>
      <w:pPr>
        <w:ind w:left="1691" w:hanging="420"/>
      </w:pPr>
      <w:rPr>
        <w:rFonts w:ascii="Meiryo UI" w:eastAsia="Meiryo UI" w:hAnsi="Meiryo UI" w:cs="Meiryo UI"/>
      </w:rPr>
    </w:lvl>
    <w:lvl w:ilvl="2">
      <w:start w:val="1"/>
      <w:numFmt w:val="bullet"/>
      <w:lvlText w:val="✧"/>
      <w:lvlJc w:val="left"/>
      <w:pPr>
        <w:ind w:left="2111" w:hanging="420"/>
      </w:pPr>
      <w:rPr>
        <w:rFonts w:ascii="Noto Sans" w:eastAsia="Noto Sans" w:hAnsi="Noto Sans" w:cs="Noto Sans"/>
      </w:rPr>
    </w:lvl>
    <w:lvl w:ilvl="3">
      <w:start w:val="1"/>
      <w:numFmt w:val="bullet"/>
      <w:lvlText w:val="●"/>
      <w:lvlJc w:val="left"/>
      <w:pPr>
        <w:ind w:left="2531" w:hanging="420"/>
      </w:pPr>
      <w:rPr>
        <w:rFonts w:ascii="Noto Sans" w:eastAsia="Noto Sans" w:hAnsi="Noto Sans" w:cs="Noto Sans"/>
      </w:rPr>
    </w:lvl>
    <w:lvl w:ilvl="4">
      <w:start w:val="1"/>
      <w:numFmt w:val="bullet"/>
      <w:lvlText w:val="⮚"/>
      <w:lvlJc w:val="left"/>
      <w:pPr>
        <w:ind w:left="2951" w:hanging="420"/>
      </w:pPr>
      <w:rPr>
        <w:rFonts w:ascii="Noto Sans" w:eastAsia="Noto Sans" w:hAnsi="Noto Sans" w:cs="Noto Sans"/>
      </w:rPr>
    </w:lvl>
    <w:lvl w:ilvl="5">
      <w:start w:val="1"/>
      <w:numFmt w:val="bullet"/>
      <w:lvlText w:val="✧"/>
      <w:lvlJc w:val="left"/>
      <w:pPr>
        <w:ind w:left="3371" w:hanging="420"/>
      </w:pPr>
      <w:rPr>
        <w:rFonts w:ascii="Noto Sans" w:eastAsia="Noto Sans" w:hAnsi="Noto Sans" w:cs="Noto Sans"/>
      </w:rPr>
    </w:lvl>
    <w:lvl w:ilvl="6">
      <w:start w:val="1"/>
      <w:numFmt w:val="bullet"/>
      <w:lvlText w:val="●"/>
      <w:lvlJc w:val="left"/>
      <w:pPr>
        <w:ind w:left="3791" w:hanging="420"/>
      </w:pPr>
      <w:rPr>
        <w:rFonts w:ascii="Noto Sans" w:eastAsia="Noto Sans" w:hAnsi="Noto Sans" w:cs="Noto Sans"/>
      </w:rPr>
    </w:lvl>
    <w:lvl w:ilvl="7">
      <w:start w:val="1"/>
      <w:numFmt w:val="bullet"/>
      <w:lvlText w:val="⮚"/>
      <w:lvlJc w:val="left"/>
      <w:pPr>
        <w:ind w:left="4211" w:hanging="420"/>
      </w:pPr>
      <w:rPr>
        <w:rFonts w:ascii="Noto Sans" w:eastAsia="Noto Sans" w:hAnsi="Noto Sans" w:cs="Noto Sans"/>
      </w:rPr>
    </w:lvl>
    <w:lvl w:ilvl="8">
      <w:start w:val="1"/>
      <w:numFmt w:val="bullet"/>
      <w:lvlText w:val="✧"/>
      <w:lvlJc w:val="left"/>
      <w:pPr>
        <w:ind w:left="4631" w:hanging="420"/>
      </w:pPr>
      <w:rPr>
        <w:rFonts w:ascii="Noto Sans" w:eastAsia="Noto Sans" w:hAnsi="Noto Sans" w:cs="Noto Sans"/>
      </w:rPr>
    </w:lvl>
  </w:abstractNum>
  <w:abstractNum w:abstractNumId="9" w15:restartNumberingAfterBreak="0">
    <w:nsid w:val="3F321B5D"/>
    <w:multiLevelType w:val="multilevel"/>
    <w:tmpl w:val="E46A5F18"/>
    <w:lvl w:ilvl="0">
      <w:start w:val="1"/>
      <w:numFmt w:val="bullet"/>
      <w:lvlText w:val="●"/>
      <w:lvlJc w:val="left"/>
      <w:pPr>
        <w:ind w:left="440" w:hanging="440"/>
      </w:pPr>
      <w:rPr>
        <w:rFonts w:ascii="Noto Sans Symbols" w:eastAsia="Noto Sans Symbols" w:hAnsi="Noto Sans Symbols" w:cs="Noto Sans Symbols"/>
      </w:rPr>
    </w:lvl>
    <w:lvl w:ilvl="1">
      <w:start w:val="1"/>
      <w:numFmt w:val="bullet"/>
      <w:lvlText w:val="⮚"/>
      <w:lvlJc w:val="left"/>
      <w:pPr>
        <w:ind w:left="880" w:hanging="440"/>
      </w:pPr>
      <w:rPr>
        <w:rFonts w:ascii="Noto Sans Symbols" w:eastAsia="Noto Sans Symbols" w:hAnsi="Noto Sans Symbols" w:cs="Noto Sans Symbols"/>
      </w:rPr>
    </w:lvl>
    <w:lvl w:ilvl="2">
      <w:start w:val="1"/>
      <w:numFmt w:val="bullet"/>
      <w:lvlText w:val="✧"/>
      <w:lvlJc w:val="left"/>
      <w:pPr>
        <w:ind w:left="1320" w:hanging="440"/>
      </w:pPr>
      <w:rPr>
        <w:rFonts w:ascii="Noto Sans Symbols" w:eastAsia="Noto Sans Symbols" w:hAnsi="Noto Sans Symbols" w:cs="Noto Sans Symbols"/>
      </w:rPr>
    </w:lvl>
    <w:lvl w:ilvl="3">
      <w:start w:val="1"/>
      <w:numFmt w:val="bullet"/>
      <w:lvlText w:val="●"/>
      <w:lvlJc w:val="left"/>
      <w:pPr>
        <w:ind w:left="1760" w:hanging="440"/>
      </w:pPr>
      <w:rPr>
        <w:rFonts w:ascii="Noto Sans Symbols" w:eastAsia="Noto Sans Symbols" w:hAnsi="Noto Sans Symbols" w:cs="Noto Sans Symbols"/>
      </w:rPr>
    </w:lvl>
    <w:lvl w:ilvl="4">
      <w:start w:val="1"/>
      <w:numFmt w:val="bullet"/>
      <w:lvlText w:val="⮚"/>
      <w:lvlJc w:val="left"/>
      <w:pPr>
        <w:ind w:left="2200" w:hanging="440"/>
      </w:pPr>
      <w:rPr>
        <w:rFonts w:ascii="Noto Sans Symbols" w:eastAsia="Noto Sans Symbols" w:hAnsi="Noto Sans Symbols" w:cs="Noto Sans Symbols"/>
      </w:rPr>
    </w:lvl>
    <w:lvl w:ilvl="5">
      <w:start w:val="1"/>
      <w:numFmt w:val="bullet"/>
      <w:lvlText w:val="✧"/>
      <w:lvlJc w:val="left"/>
      <w:pPr>
        <w:ind w:left="2640" w:hanging="440"/>
      </w:pPr>
      <w:rPr>
        <w:rFonts w:ascii="Noto Sans Symbols" w:eastAsia="Noto Sans Symbols" w:hAnsi="Noto Sans Symbols" w:cs="Noto Sans Symbols"/>
      </w:rPr>
    </w:lvl>
    <w:lvl w:ilvl="6">
      <w:start w:val="1"/>
      <w:numFmt w:val="bullet"/>
      <w:lvlText w:val="●"/>
      <w:lvlJc w:val="left"/>
      <w:pPr>
        <w:ind w:left="3080" w:hanging="440"/>
      </w:pPr>
      <w:rPr>
        <w:rFonts w:ascii="Noto Sans Symbols" w:eastAsia="Noto Sans Symbols" w:hAnsi="Noto Sans Symbols" w:cs="Noto Sans Symbols"/>
      </w:rPr>
    </w:lvl>
    <w:lvl w:ilvl="7">
      <w:start w:val="1"/>
      <w:numFmt w:val="bullet"/>
      <w:lvlText w:val="⮚"/>
      <w:lvlJc w:val="left"/>
      <w:pPr>
        <w:ind w:left="3520" w:hanging="440"/>
      </w:pPr>
      <w:rPr>
        <w:rFonts w:ascii="Noto Sans Symbols" w:eastAsia="Noto Sans Symbols" w:hAnsi="Noto Sans Symbols" w:cs="Noto Sans Symbols"/>
      </w:rPr>
    </w:lvl>
    <w:lvl w:ilvl="8">
      <w:start w:val="1"/>
      <w:numFmt w:val="bullet"/>
      <w:lvlText w:val="✧"/>
      <w:lvlJc w:val="left"/>
      <w:pPr>
        <w:ind w:left="3960" w:hanging="440"/>
      </w:pPr>
      <w:rPr>
        <w:rFonts w:ascii="Noto Sans Symbols" w:eastAsia="Noto Sans Symbols" w:hAnsi="Noto Sans Symbols" w:cs="Noto Sans Symbols"/>
      </w:rPr>
    </w:lvl>
  </w:abstractNum>
  <w:abstractNum w:abstractNumId="10" w15:restartNumberingAfterBreak="0">
    <w:nsid w:val="4299303B"/>
    <w:multiLevelType w:val="multilevel"/>
    <w:tmpl w:val="E390A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F629DB"/>
    <w:multiLevelType w:val="multilevel"/>
    <w:tmpl w:val="DA324A0A"/>
    <w:lvl w:ilvl="0">
      <w:start w:val="1"/>
      <w:numFmt w:val="bullet"/>
      <w:lvlText w:val="·"/>
      <w:lvlJc w:val="left"/>
      <w:pPr>
        <w:ind w:left="1271" w:hanging="420"/>
      </w:pPr>
      <w:rPr>
        <w:rFonts w:ascii="Noto Sans" w:eastAsia="Noto Sans" w:hAnsi="Noto Sans" w:cs="Noto Sans"/>
      </w:rPr>
    </w:lvl>
    <w:lvl w:ilvl="1">
      <w:start w:val="1"/>
      <w:numFmt w:val="bullet"/>
      <w:lvlText w:val="⮚"/>
      <w:lvlJc w:val="left"/>
      <w:pPr>
        <w:ind w:left="1691" w:hanging="420"/>
      </w:pPr>
      <w:rPr>
        <w:rFonts w:ascii="Noto Sans" w:eastAsia="Noto Sans" w:hAnsi="Noto Sans" w:cs="Noto Sans"/>
      </w:rPr>
    </w:lvl>
    <w:lvl w:ilvl="2">
      <w:start w:val="1"/>
      <w:numFmt w:val="bullet"/>
      <w:lvlText w:val="✧"/>
      <w:lvlJc w:val="left"/>
      <w:pPr>
        <w:ind w:left="2111" w:hanging="420"/>
      </w:pPr>
      <w:rPr>
        <w:rFonts w:ascii="Noto Sans" w:eastAsia="Noto Sans" w:hAnsi="Noto Sans" w:cs="Noto Sans"/>
      </w:rPr>
    </w:lvl>
    <w:lvl w:ilvl="3">
      <w:start w:val="1"/>
      <w:numFmt w:val="bullet"/>
      <w:lvlText w:val="●"/>
      <w:lvlJc w:val="left"/>
      <w:pPr>
        <w:ind w:left="2531" w:hanging="420"/>
      </w:pPr>
      <w:rPr>
        <w:rFonts w:ascii="Noto Sans" w:eastAsia="Noto Sans" w:hAnsi="Noto Sans" w:cs="Noto Sans"/>
      </w:rPr>
    </w:lvl>
    <w:lvl w:ilvl="4">
      <w:start w:val="1"/>
      <w:numFmt w:val="bullet"/>
      <w:lvlText w:val="⮚"/>
      <w:lvlJc w:val="left"/>
      <w:pPr>
        <w:ind w:left="2951" w:hanging="420"/>
      </w:pPr>
      <w:rPr>
        <w:rFonts w:ascii="Noto Sans" w:eastAsia="Noto Sans" w:hAnsi="Noto Sans" w:cs="Noto Sans"/>
      </w:rPr>
    </w:lvl>
    <w:lvl w:ilvl="5">
      <w:start w:val="1"/>
      <w:numFmt w:val="bullet"/>
      <w:lvlText w:val="✧"/>
      <w:lvlJc w:val="left"/>
      <w:pPr>
        <w:ind w:left="3371" w:hanging="420"/>
      </w:pPr>
      <w:rPr>
        <w:rFonts w:ascii="Noto Sans" w:eastAsia="Noto Sans" w:hAnsi="Noto Sans" w:cs="Noto Sans"/>
      </w:rPr>
    </w:lvl>
    <w:lvl w:ilvl="6">
      <w:start w:val="1"/>
      <w:numFmt w:val="bullet"/>
      <w:lvlText w:val="●"/>
      <w:lvlJc w:val="left"/>
      <w:pPr>
        <w:ind w:left="3791" w:hanging="420"/>
      </w:pPr>
      <w:rPr>
        <w:rFonts w:ascii="Noto Sans" w:eastAsia="Noto Sans" w:hAnsi="Noto Sans" w:cs="Noto Sans"/>
      </w:rPr>
    </w:lvl>
    <w:lvl w:ilvl="7">
      <w:start w:val="1"/>
      <w:numFmt w:val="bullet"/>
      <w:lvlText w:val="⮚"/>
      <w:lvlJc w:val="left"/>
      <w:pPr>
        <w:ind w:left="4211" w:hanging="420"/>
      </w:pPr>
      <w:rPr>
        <w:rFonts w:ascii="Noto Sans" w:eastAsia="Noto Sans" w:hAnsi="Noto Sans" w:cs="Noto Sans"/>
      </w:rPr>
    </w:lvl>
    <w:lvl w:ilvl="8">
      <w:start w:val="1"/>
      <w:numFmt w:val="bullet"/>
      <w:lvlText w:val="✧"/>
      <w:lvlJc w:val="left"/>
      <w:pPr>
        <w:ind w:left="4631" w:hanging="420"/>
      </w:pPr>
      <w:rPr>
        <w:rFonts w:ascii="Noto Sans" w:eastAsia="Noto Sans" w:hAnsi="Noto Sans" w:cs="Noto Sans"/>
      </w:rPr>
    </w:lvl>
  </w:abstractNum>
  <w:abstractNum w:abstractNumId="12" w15:restartNumberingAfterBreak="0">
    <w:nsid w:val="49A33311"/>
    <w:multiLevelType w:val="multilevel"/>
    <w:tmpl w:val="C164A68A"/>
    <w:lvl w:ilvl="0">
      <w:start w:val="1"/>
      <w:numFmt w:val="bullet"/>
      <w:lvlText w:val="·"/>
      <w:lvlJc w:val="left"/>
      <w:pPr>
        <w:ind w:left="899" w:hanging="417"/>
      </w:pPr>
      <w:rPr>
        <w:rFonts w:ascii="Noto Sans" w:eastAsia="Noto Sans" w:hAnsi="Noto Sans" w:cs="Noto Sans"/>
      </w:rPr>
    </w:lvl>
    <w:lvl w:ilvl="1">
      <w:numFmt w:val="bullet"/>
      <w:lvlText w:val="-"/>
      <w:lvlJc w:val="left"/>
      <w:pPr>
        <w:ind w:left="1319" w:hanging="420"/>
      </w:pPr>
      <w:rPr>
        <w:rFonts w:ascii="ＭＳ Ｐゴシック" w:eastAsia="ＭＳ Ｐゴシック" w:hAnsi="ＭＳ Ｐゴシック" w:cs="ＭＳ Ｐゴシック"/>
        <w:sz w:val="20"/>
        <w:szCs w:val="20"/>
      </w:rPr>
    </w:lvl>
    <w:lvl w:ilvl="2">
      <w:start w:val="1"/>
      <w:numFmt w:val="bullet"/>
      <w:lvlText w:val="✧"/>
      <w:lvlJc w:val="left"/>
      <w:pPr>
        <w:ind w:left="1739" w:hanging="420"/>
      </w:pPr>
      <w:rPr>
        <w:rFonts w:ascii="Noto Sans" w:eastAsia="Noto Sans" w:hAnsi="Noto Sans" w:cs="Noto Sans"/>
      </w:rPr>
    </w:lvl>
    <w:lvl w:ilvl="3">
      <w:start w:val="1"/>
      <w:numFmt w:val="bullet"/>
      <w:lvlText w:val="●"/>
      <w:lvlJc w:val="left"/>
      <w:pPr>
        <w:ind w:left="2159" w:hanging="420"/>
      </w:pPr>
      <w:rPr>
        <w:rFonts w:ascii="Noto Sans" w:eastAsia="Noto Sans" w:hAnsi="Noto Sans" w:cs="Noto Sans"/>
      </w:rPr>
    </w:lvl>
    <w:lvl w:ilvl="4">
      <w:start w:val="1"/>
      <w:numFmt w:val="bullet"/>
      <w:lvlText w:val="⮚"/>
      <w:lvlJc w:val="left"/>
      <w:pPr>
        <w:ind w:left="2579" w:hanging="420"/>
      </w:pPr>
      <w:rPr>
        <w:rFonts w:ascii="Noto Sans" w:eastAsia="Noto Sans" w:hAnsi="Noto Sans" w:cs="Noto Sans"/>
      </w:rPr>
    </w:lvl>
    <w:lvl w:ilvl="5">
      <w:start w:val="1"/>
      <w:numFmt w:val="bullet"/>
      <w:lvlText w:val="✧"/>
      <w:lvlJc w:val="left"/>
      <w:pPr>
        <w:ind w:left="2999" w:hanging="420"/>
      </w:pPr>
      <w:rPr>
        <w:rFonts w:ascii="Noto Sans" w:eastAsia="Noto Sans" w:hAnsi="Noto Sans" w:cs="Noto Sans"/>
      </w:rPr>
    </w:lvl>
    <w:lvl w:ilvl="6">
      <w:start w:val="1"/>
      <w:numFmt w:val="bullet"/>
      <w:lvlText w:val="●"/>
      <w:lvlJc w:val="left"/>
      <w:pPr>
        <w:ind w:left="3419" w:hanging="420"/>
      </w:pPr>
      <w:rPr>
        <w:rFonts w:ascii="Noto Sans" w:eastAsia="Noto Sans" w:hAnsi="Noto Sans" w:cs="Noto Sans"/>
      </w:rPr>
    </w:lvl>
    <w:lvl w:ilvl="7">
      <w:start w:val="1"/>
      <w:numFmt w:val="bullet"/>
      <w:lvlText w:val="⮚"/>
      <w:lvlJc w:val="left"/>
      <w:pPr>
        <w:ind w:left="3839" w:hanging="420"/>
      </w:pPr>
      <w:rPr>
        <w:rFonts w:ascii="Noto Sans" w:eastAsia="Noto Sans" w:hAnsi="Noto Sans" w:cs="Noto Sans"/>
      </w:rPr>
    </w:lvl>
    <w:lvl w:ilvl="8">
      <w:start w:val="1"/>
      <w:numFmt w:val="bullet"/>
      <w:lvlText w:val="✧"/>
      <w:lvlJc w:val="left"/>
      <w:pPr>
        <w:ind w:left="4259" w:hanging="420"/>
      </w:pPr>
      <w:rPr>
        <w:rFonts w:ascii="Noto Sans" w:eastAsia="Noto Sans" w:hAnsi="Noto Sans" w:cs="Noto Sans"/>
      </w:rPr>
    </w:lvl>
  </w:abstractNum>
  <w:abstractNum w:abstractNumId="13" w15:restartNumberingAfterBreak="0">
    <w:nsid w:val="4DFB5807"/>
    <w:multiLevelType w:val="multilevel"/>
    <w:tmpl w:val="A90E0A40"/>
    <w:lvl w:ilvl="0">
      <w:start w:val="1"/>
      <w:numFmt w:val="bullet"/>
      <w:lvlText w:val="·"/>
      <w:lvlJc w:val="left"/>
      <w:pPr>
        <w:ind w:left="1271" w:hanging="420"/>
      </w:pPr>
      <w:rPr>
        <w:rFonts w:ascii="Noto Sans" w:eastAsia="Noto Sans" w:hAnsi="Noto Sans" w:cs="Noto Sans"/>
      </w:rPr>
    </w:lvl>
    <w:lvl w:ilvl="1">
      <w:start w:val="1"/>
      <w:numFmt w:val="bullet"/>
      <w:lvlText w:val="⮚"/>
      <w:lvlJc w:val="left"/>
      <w:pPr>
        <w:ind w:left="1691" w:hanging="420"/>
      </w:pPr>
      <w:rPr>
        <w:rFonts w:ascii="Noto Sans" w:eastAsia="Noto Sans" w:hAnsi="Noto Sans" w:cs="Noto Sans"/>
      </w:rPr>
    </w:lvl>
    <w:lvl w:ilvl="2">
      <w:start w:val="1"/>
      <w:numFmt w:val="bullet"/>
      <w:lvlText w:val="·"/>
      <w:lvlJc w:val="left"/>
      <w:pPr>
        <w:ind w:left="2111" w:hanging="420"/>
      </w:pPr>
      <w:rPr>
        <w:rFonts w:ascii="Noto Sans" w:eastAsia="Noto Sans" w:hAnsi="Noto Sans" w:cs="Noto Sans"/>
      </w:rPr>
    </w:lvl>
    <w:lvl w:ilvl="3">
      <w:start w:val="1"/>
      <w:numFmt w:val="bullet"/>
      <w:lvlText w:val="●"/>
      <w:lvlJc w:val="left"/>
      <w:pPr>
        <w:ind w:left="2531" w:hanging="420"/>
      </w:pPr>
      <w:rPr>
        <w:rFonts w:ascii="Noto Sans" w:eastAsia="Noto Sans" w:hAnsi="Noto Sans" w:cs="Noto Sans"/>
      </w:rPr>
    </w:lvl>
    <w:lvl w:ilvl="4">
      <w:start w:val="1"/>
      <w:numFmt w:val="bullet"/>
      <w:lvlText w:val="⮚"/>
      <w:lvlJc w:val="left"/>
      <w:pPr>
        <w:ind w:left="2951" w:hanging="420"/>
      </w:pPr>
      <w:rPr>
        <w:rFonts w:ascii="Noto Sans" w:eastAsia="Noto Sans" w:hAnsi="Noto Sans" w:cs="Noto Sans"/>
      </w:rPr>
    </w:lvl>
    <w:lvl w:ilvl="5">
      <w:start w:val="1"/>
      <w:numFmt w:val="bullet"/>
      <w:lvlText w:val="✧"/>
      <w:lvlJc w:val="left"/>
      <w:pPr>
        <w:ind w:left="3371" w:hanging="420"/>
      </w:pPr>
      <w:rPr>
        <w:rFonts w:ascii="Noto Sans" w:eastAsia="Noto Sans" w:hAnsi="Noto Sans" w:cs="Noto Sans"/>
      </w:rPr>
    </w:lvl>
    <w:lvl w:ilvl="6">
      <w:start w:val="1"/>
      <w:numFmt w:val="bullet"/>
      <w:lvlText w:val="●"/>
      <w:lvlJc w:val="left"/>
      <w:pPr>
        <w:ind w:left="3791" w:hanging="420"/>
      </w:pPr>
      <w:rPr>
        <w:rFonts w:ascii="Noto Sans" w:eastAsia="Noto Sans" w:hAnsi="Noto Sans" w:cs="Noto Sans"/>
      </w:rPr>
    </w:lvl>
    <w:lvl w:ilvl="7">
      <w:start w:val="1"/>
      <w:numFmt w:val="bullet"/>
      <w:lvlText w:val="⮚"/>
      <w:lvlJc w:val="left"/>
      <w:pPr>
        <w:ind w:left="4211" w:hanging="420"/>
      </w:pPr>
      <w:rPr>
        <w:rFonts w:ascii="Noto Sans" w:eastAsia="Noto Sans" w:hAnsi="Noto Sans" w:cs="Noto Sans"/>
      </w:rPr>
    </w:lvl>
    <w:lvl w:ilvl="8">
      <w:start w:val="1"/>
      <w:numFmt w:val="bullet"/>
      <w:lvlText w:val="✧"/>
      <w:lvlJc w:val="left"/>
      <w:pPr>
        <w:ind w:left="4631" w:hanging="420"/>
      </w:pPr>
      <w:rPr>
        <w:rFonts w:ascii="Noto Sans" w:eastAsia="Noto Sans" w:hAnsi="Noto Sans" w:cs="Noto Sans"/>
      </w:rPr>
    </w:lvl>
  </w:abstractNum>
  <w:abstractNum w:abstractNumId="14" w15:restartNumberingAfterBreak="0">
    <w:nsid w:val="5ACD2DFB"/>
    <w:multiLevelType w:val="multilevel"/>
    <w:tmpl w:val="81565D8A"/>
    <w:lvl w:ilvl="0">
      <w:start w:val="2"/>
      <w:numFmt w:val="decimal"/>
      <w:lvlText w:val="(%1)"/>
      <w:lvlJc w:val="left"/>
      <w:pPr>
        <w:ind w:left="895" w:hanging="420"/>
      </w:pPr>
    </w:lvl>
    <w:lvl w:ilvl="1">
      <w:start w:val="3"/>
      <w:numFmt w:val="decimal"/>
      <w:lvlText w:val="%2"/>
      <w:lvlJc w:val="left"/>
      <w:pPr>
        <w:ind w:left="1315" w:hanging="420"/>
      </w:pPr>
    </w:lvl>
    <w:lvl w:ilvl="2">
      <w:start w:val="1"/>
      <w:numFmt w:val="bullet"/>
      <w:lvlText w:val="✧"/>
      <w:lvlJc w:val="left"/>
      <w:pPr>
        <w:ind w:left="1735" w:hanging="420"/>
      </w:pPr>
      <w:rPr>
        <w:rFonts w:ascii="Noto Sans" w:eastAsia="Noto Sans" w:hAnsi="Noto Sans" w:cs="Noto Sans"/>
      </w:rPr>
    </w:lvl>
    <w:lvl w:ilvl="3">
      <w:start w:val="1"/>
      <w:numFmt w:val="bullet"/>
      <w:lvlText w:val="●"/>
      <w:lvlJc w:val="left"/>
      <w:pPr>
        <w:ind w:left="2155" w:hanging="420"/>
      </w:pPr>
      <w:rPr>
        <w:rFonts w:ascii="Noto Sans" w:eastAsia="Noto Sans" w:hAnsi="Noto Sans" w:cs="Noto Sans"/>
      </w:rPr>
    </w:lvl>
    <w:lvl w:ilvl="4">
      <w:start w:val="1"/>
      <w:numFmt w:val="bullet"/>
      <w:lvlText w:val="⮚"/>
      <w:lvlJc w:val="left"/>
      <w:pPr>
        <w:ind w:left="2575" w:hanging="420"/>
      </w:pPr>
      <w:rPr>
        <w:rFonts w:ascii="Noto Sans" w:eastAsia="Noto Sans" w:hAnsi="Noto Sans" w:cs="Noto Sans"/>
      </w:rPr>
    </w:lvl>
    <w:lvl w:ilvl="5">
      <w:start w:val="1"/>
      <w:numFmt w:val="bullet"/>
      <w:lvlText w:val="✧"/>
      <w:lvlJc w:val="left"/>
      <w:pPr>
        <w:ind w:left="2995" w:hanging="420"/>
      </w:pPr>
      <w:rPr>
        <w:rFonts w:ascii="Noto Sans" w:eastAsia="Noto Sans" w:hAnsi="Noto Sans" w:cs="Noto Sans"/>
      </w:rPr>
    </w:lvl>
    <w:lvl w:ilvl="6">
      <w:start w:val="1"/>
      <w:numFmt w:val="bullet"/>
      <w:lvlText w:val="●"/>
      <w:lvlJc w:val="left"/>
      <w:pPr>
        <w:ind w:left="3415" w:hanging="420"/>
      </w:pPr>
      <w:rPr>
        <w:rFonts w:ascii="Noto Sans" w:eastAsia="Noto Sans" w:hAnsi="Noto Sans" w:cs="Noto Sans"/>
      </w:rPr>
    </w:lvl>
    <w:lvl w:ilvl="7">
      <w:start w:val="1"/>
      <w:numFmt w:val="bullet"/>
      <w:lvlText w:val="⮚"/>
      <w:lvlJc w:val="left"/>
      <w:pPr>
        <w:ind w:left="3835" w:hanging="420"/>
      </w:pPr>
      <w:rPr>
        <w:rFonts w:ascii="Noto Sans" w:eastAsia="Noto Sans" w:hAnsi="Noto Sans" w:cs="Noto Sans"/>
      </w:rPr>
    </w:lvl>
    <w:lvl w:ilvl="8">
      <w:start w:val="1"/>
      <w:numFmt w:val="bullet"/>
      <w:lvlText w:val="✧"/>
      <w:lvlJc w:val="left"/>
      <w:pPr>
        <w:ind w:left="4255" w:hanging="420"/>
      </w:pPr>
      <w:rPr>
        <w:rFonts w:ascii="Noto Sans" w:eastAsia="Noto Sans" w:hAnsi="Noto Sans" w:cs="Noto Sans"/>
      </w:rPr>
    </w:lvl>
  </w:abstractNum>
  <w:abstractNum w:abstractNumId="15" w15:restartNumberingAfterBreak="0">
    <w:nsid w:val="5C586CB1"/>
    <w:multiLevelType w:val="multilevel"/>
    <w:tmpl w:val="3C2E3568"/>
    <w:lvl w:ilvl="0">
      <w:start w:val="1"/>
      <w:numFmt w:val="bullet"/>
      <w:lvlText w:val="·"/>
      <w:lvlJc w:val="left"/>
      <w:pPr>
        <w:ind w:left="2122" w:hanging="420"/>
      </w:pPr>
      <w:rPr>
        <w:rFonts w:ascii="Noto Sans" w:eastAsia="Noto Sans" w:hAnsi="Noto Sans" w:cs="Noto Sans"/>
      </w:rPr>
    </w:lvl>
    <w:lvl w:ilvl="1">
      <w:start w:val="1"/>
      <w:numFmt w:val="bullet"/>
      <w:lvlText w:val="⮚"/>
      <w:lvlJc w:val="left"/>
      <w:pPr>
        <w:ind w:left="2542" w:hanging="420"/>
      </w:pPr>
      <w:rPr>
        <w:rFonts w:ascii="Noto Sans" w:eastAsia="Noto Sans" w:hAnsi="Noto Sans" w:cs="Noto Sans"/>
      </w:rPr>
    </w:lvl>
    <w:lvl w:ilvl="2">
      <w:start w:val="1"/>
      <w:numFmt w:val="bullet"/>
      <w:lvlText w:val="✧"/>
      <w:lvlJc w:val="left"/>
      <w:pPr>
        <w:ind w:left="2962" w:hanging="420"/>
      </w:pPr>
      <w:rPr>
        <w:rFonts w:ascii="Noto Sans" w:eastAsia="Noto Sans" w:hAnsi="Noto Sans" w:cs="Noto Sans"/>
      </w:rPr>
    </w:lvl>
    <w:lvl w:ilvl="3">
      <w:start w:val="1"/>
      <w:numFmt w:val="bullet"/>
      <w:lvlText w:val="●"/>
      <w:lvlJc w:val="left"/>
      <w:pPr>
        <w:ind w:left="3382" w:hanging="420"/>
      </w:pPr>
      <w:rPr>
        <w:rFonts w:ascii="Noto Sans" w:eastAsia="Noto Sans" w:hAnsi="Noto Sans" w:cs="Noto Sans"/>
      </w:rPr>
    </w:lvl>
    <w:lvl w:ilvl="4">
      <w:start w:val="1"/>
      <w:numFmt w:val="bullet"/>
      <w:lvlText w:val="⮚"/>
      <w:lvlJc w:val="left"/>
      <w:pPr>
        <w:ind w:left="3802" w:hanging="420"/>
      </w:pPr>
      <w:rPr>
        <w:rFonts w:ascii="Noto Sans" w:eastAsia="Noto Sans" w:hAnsi="Noto Sans" w:cs="Noto Sans"/>
      </w:rPr>
    </w:lvl>
    <w:lvl w:ilvl="5">
      <w:start w:val="1"/>
      <w:numFmt w:val="bullet"/>
      <w:lvlText w:val="✧"/>
      <w:lvlJc w:val="left"/>
      <w:pPr>
        <w:ind w:left="4222" w:hanging="420"/>
      </w:pPr>
      <w:rPr>
        <w:rFonts w:ascii="Noto Sans" w:eastAsia="Noto Sans" w:hAnsi="Noto Sans" w:cs="Noto Sans"/>
      </w:rPr>
    </w:lvl>
    <w:lvl w:ilvl="6">
      <w:start w:val="1"/>
      <w:numFmt w:val="bullet"/>
      <w:lvlText w:val="●"/>
      <w:lvlJc w:val="left"/>
      <w:pPr>
        <w:ind w:left="4642" w:hanging="420"/>
      </w:pPr>
      <w:rPr>
        <w:rFonts w:ascii="Noto Sans" w:eastAsia="Noto Sans" w:hAnsi="Noto Sans" w:cs="Noto Sans"/>
      </w:rPr>
    </w:lvl>
    <w:lvl w:ilvl="7">
      <w:start w:val="1"/>
      <w:numFmt w:val="bullet"/>
      <w:lvlText w:val="⮚"/>
      <w:lvlJc w:val="left"/>
      <w:pPr>
        <w:ind w:left="5062" w:hanging="420"/>
      </w:pPr>
      <w:rPr>
        <w:rFonts w:ascii="Noto Sans" w:eastAsia="Noto Sans" w:hAnsi="Noto Sans" w:cs="Noto Sans"/>
      </w:rPr>
    </w:lvl>
    <w:lvl w:ilvl="8">
      <w:start w:val="1"/>
      <w:numFmt w:val="bullet"/>
      <w:lvlText w:val="✧"/>
      <w:lvlJc w:val="left"/>
      <w:pPr>
        <w:ind w:left="5482" w:hanging="420"/>
      </w:pPr>
      <w:rPr>
        <w:rFonts w:ascii="Noto Sans" w:eastAsia="Noto Sans" w:hAnsi="Noto Sans" w:cs="Noto Sans"/>
      </w:rPr>
    </w:lvl>
  </w:abstractNum>
  <w:abstractNum w:abstractNumId="16" w15:restartNumberingAfterBreak="0">
    <w:nsid w:val="60044CAA"/>
    <w:multiLevelType w:val="multilevel"/>
    <w:tmpl w:val="914C8C2E"/>
    <w:lvl w:ilvl="0">
      <w:start w:val="1"/>
      <w:numFmt w:val="bullet"/>
      <w:lvlText w:val="●"/>
      <w:lvlJc w:val="left"/>
      <w:pPr>
        <w:ind w:left="420" w:hanging="420"/>
      </w:pPr>
      <w:rPr>
        <w:rFonts w:ascii="Noto Sans" w:eastAsia="Noto Sans" w:hAnsi="Noto Sans" w:cs="Noto Sans"/>
      </w:rPr>
    </w:lvl>
    <w:lvl w:ilvl="1">
      <w:start w:val="1"/>
      <w:numFmt w:val="bullet"/>
      <w:lvlText w:val="o"/>
      <w:lvlJc w:val="left"/>
      <w:pPr>
        <w:ind w:left="840" w:hanging="420"/>
      </w:pPr>
      <w:rPr>
        <w:rFonts w:ascii="Courier New" w:eastAsia="Courier New" w:hAnsi="Courier New" w:cs="Courier New"/>
      </w:rPr>
    </w:lvl>
    <w:lvl w:ilvl="2">
      <w:start w:val="1"/>
      <w:numFmt w:val="bullet"/>
      <w:lvlText w:val="▪"/>
      <w:lvlJc w:val="left"/>
      <w:pPr>
        <w:ind w:left="1260" w:hanging="420"/>
      </w:pPr>
      <w:rPr>
        <w:rFonts w:ascii="Noto Sans" w:eastAsia="Noto Sans" w:hAnsi="Noto Sans" w:cs="Noto Sans"/>
      </w:rPr>
    </w:lvl>
    <w:lvl w:ilvl="3">
      <w:start w:val="1"/>
      <w:numFmt w:val="bullet"/>
      <w:lvlText w:val="●"/>
      <w:lvlJc w:val="left"/>
      <w:pPr>
        <w:ind w:left="1680" w:hanging="420"/>
      </w:pPr>
      <w:rPr>
        <w:rFonts w:ascii="Noto Sans" w:eastAsia="Noto Sans" w:hAnsi="Noto Sans" w:cs="Noto Sans"/>
      </w:rPr>
    </w:lvl>
    <w:lvl w:ilvl="4">
      <w:start w:val="1"/>
      <w:numFmt w:val="bullet"/>
      <w:lvlText w:val="o"/>
      <w:lvlJc w:val="left"/>
      <w:pPr>
        <w:ind w:left="2100" w:hanging="420"/>
      </w:pPr>
      <w:rPr>
        <w:rFonts w:ascii="Courier New" w:eastAsia="Courier New" w:hAnsi="Courier New" w:cs="Courier New"/>
      </w:rPr>
    </w:lvl>
    <w:lvl w:ilvl="5">
      <w:start w:val="1"/>
      <w:numFmt w:val="bullet"/>
      <w:lvlText w:val="▪"/>
      <w:lvlJc w:val="left"/>
      <w:pPr>
        <w:ind w:left="2520" w:hanging="420"/>
      </w:pPr>
      <w:rPr>
        <w:rFonts w:ascii="Noto Sans" w:eastAsia="Noto Sans" w:hAnsi="Noto Sans" w:cs="Noto Sans"/>
      </w:rPr>
    </w:lvl>
    <w:lvl w:ilvl="6">
      <w:start w:val="1"/>
      <w:numFmt w:val="bullet"/>
      <w:lvlText w:val="●"/>
      <w:lvlJc w:val="left"/>
      <w:pPr>
        <w:ind w:left="2940" w:hanging="420"/>
      </w:pPr>
      <w:rPr>
        <w:rFonts w:ascii="Noto Sans" w:eastAsia="Noto Sans" w:hAnsi="Noto Sans" w:cs="Noto Sans"/>
      </w:rPr>
    </w:lvl>
    <w:lvl w:ilvl="7">
      <w:start w:val="1"/>
      <w:numFmt w:val="bullet"/>
      <w:lvlText w:val="o"/>
      <w:lvlJc w:val="left"/>
      <w:pPr>
        <w:ind w:left="3360" w:hanging="420"/>
      </w:pPr>
      <w:rPr>
        <w:rFonts w:ascii="Courier New" w:eastAsia="Courier New" w:hAnsi="Courier New" w:cs="Courier New"/>
      </w:rPr>
    </w:lvl>
    <w:lvl w:ilvl="8">
      <w:start w:val="1"/>
      <w:numFmt w:val="bullet"/>
      <w:lvlText w:val="▪"/>
      <w:lvlJc w:val="left"/>
      <w:pPr>
        <w:ind w:left="3780" w:hanging="420"/>
      </w:pPr>
      <w:rPr>
        <w:rFonts w:ascii="Noto Sans" w:eastAsia="Noto Sans" w:hAnsi="Noto Sans" w:cs="Noto Sans"/>
      </w:rPr>
    </w:lvl>
  </w:abstractNum>
  <w:abstractNum w:abstractNumId="17" w15:restartNumberingAfterBreak="0">
    <w:nsid w:val="64F4347B"/>
    <w:multiLevelType w:val="multilevel"/>
    <w:tmpl w:val="0F6E60F2"/>
    <w:lvl w:ilvl="0">
      <w:start w:val="1"/>
      <w:numFmt w:val="upperLetter"/>
      <w:lvlText w:val="%1)"/>
      <w:lvlJc w:val="left"/>
      <w:pPr>
        <w:ind w:left="420" w:hanging="420"/>
      </w:p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8" w15:restartNumberingAfterBreak="0">
    <w:nsid w:val="740F336C"/>
    <w:multiLevelType w:val="multilevel"/>
    <w:tmpl w:val="D094571A"/>
    <w:lvl w:ilvl="0">
      <w:start w:val="1"/>
      <w:numFmt w:val="bullet"/>
      <w:lvlText w:val="·"/>
      <w:lvlJc w:val="left"/>
      <w:pPr>
        <w:ind w:left="1271" w:hanging="420"/>
      </w:pPr>
      <w:rPr>
        <w:rFonts w:ascii="Noto Sans" w:eastAsia="Noto Sans" w:hAnsi="Noto Sans" w:cs="Noto Sans"/>
      </w:rPr>
    </w:lvl>
    <w:lvl w:ilvl="1">
      <w:start w:val="1"/>
      <w:numFmt w:val="bullet"/>
      <w:lvlText w:val="⮚"/>
      <w:lvlJc w:val="left"/>
      <w:pPr>
        <w:ind w:left="1691" w:hanging="420"/>
      </w:pPr>
      <w:rPr>
        <w:rFonts w:ascii="Noto Sans" w:eastAsia="Noto Sans" w:hAnsi="Noto Sans" w:cs="Noto Sans"/>
      </w:rPr>
    </w:lvl>
    <w:lvl w:ilvl="2">
      <w:start w:val="1"/>
      <w:numFmt w:val="bullet"/>
      <w:lvlText w:val="✧"/>
      <w:lvlJc w:val="left"/>
      <w:pPr>
        <w:ind w:left="2111" w:hanging="420"/>
      </w:pPr>
      <w:rPr>
        <w:rFonts w:ascii="Noto Sans" w:eastAsia="Noto Sans" w:hAnsi="Noto Sans" w:cs="Noto Sans"/>
      </w:rPr>
    </w:lvl>
    <w:lvl w:ilvl="3">
      <w:start w:val="1"/>
      <w:numFmt w:val="bullet"/>
      <w:lvlText w:val="●"/>
      <w:lvlJc w:val="left"/>
      <w:pPr>
        <w:ind w:left="2531" w:hanging="420"/>
      </w:pPr>
      <w:rPr>
        <w:rFonts w:ascii="Noto Sans" w:eastAsia="Noto Sans" w:hAnsi="Noto Sans" w:cs="Noto Sans"/>
      </w:rPr>
    </w:lvl>
    <w:lvl w:ilvl="4">
      <w:start w:val="1"/>
      <w:numFmt w:val="bullet"/>
      <w:lvlText w:val="⮚"/>
      <w:lvlJc w:val="left"/>
      <w:pPr>
        <w:ind w:left="2951" w:hanging="420"/>
      </w:pPr>
      <w:rPr>
        <w:rFonts w:ascii="Noto Sans" w:eastAsia="Noto Sans" w:hAnsi="Noto Sans" w:cs="Noto Sans"/>
      </w:rPr>
    </w:lvl>
    <w:lvl w:ilvl="5">
      <w:start w:val="1"/>
      <w:numFmt w:val="bullet"/>
      <w:lvlText w:val="✧"/>
      <w:lvlJc w:val="left"/>
      <w:pPr>
        <w:ind w:left="3371" w:hanging="420"/>
      </w:pPr>
      <w:rPr>
        <w:rFonts w:ascii="Noto Sans" w:eastAsia="Noto Sans" w:hAnsi="Noto Sans" w:cs="Noto Sans"/>
      </w:rPr>
    </w:lvl>
    <w:lvl w:ilvl="6">
      <w:start w:val="1"/>
      <w:numFmt w:val="bullet"/>
      <w:lvlText w:val="●"/>
      <w:lvlJc w:val="left"/>
      <w:pPr>
        <w:ind w:left="3791" w:hanging="420"/>
      </w:pPr>
      <w:rPr>
        <w:rFonts w:ascii="Noto Sans" w:eastAsia="Noto Sans" w:hAnsi="Noto Sans" w:cs="Noto Sans"/>
      </w:rPr>
    </w:lvl>
    <w:lvl w:ilvl="7">
      <w:start w:val="1"/>
      <w:numFmt w:val="bullet"/>
      <w:lvlText w:val="⮚"/>
      <w:lvlJc w:val="left"/>
      <w:pPr>
        <w:ind w:left="4211" w:hanging="420"/>
      </w:pPr>
      <w:rPr>
        <w:rFonts w:ascii="Noto Sans" w:eastAsia="Noto Sans" w:hAnsi="Noto Sans" w:cs="Noto Sans"/>
      </w:rPr>
    </w:lvl>
    <w:lvl w:ilvl="8">
      <w:start w:val="1"/>
      <w:numFmt w:val="bullet"/>
      <w:lvlText w:val="✧"/>
      <w:lvlJc w:val="left"/>
      <w:pPr>
        <w:ind w:left="4631" w:hanging="420"/>
      </w:pPr>
      <w:rPr>
        <w:rFonts w:ascii="Noto Sans" w:eastAsia="Noto Sans" w:hAnsi="Noto Sans" w:cs="Noto Sans"/>
      </w:rPr>
    </w:lvl>
  </w:abstractNum>
  <w:num w:numId="1" w16cid:durableId="732309362">
    <w:abstractNumId w:val="2"/>
  </w:num>
  <w:num w:numId="2" w16cid:durableId="342827307">
    <w:abstractNumId w:val="3"/>
  </w:num>
  <w:num w:numId="3" w16cid:durableId="1949194194">
    <w:abstractNumId w:val="0"/>
  </w:num>
  <w:num w:numId="4" w16cid:durableId="1170683801">
    <w:abstractNumId w:val="9"/>
  </w:num>
  <w:num w:numId="5" w16cid:durableId="1772317924">
    <w:abstractNumId w:val="7"/>
  </w:num>
  <w:num w:numId="6" w16cid:durableId="643462983">
    <w:abstractNumId w:val="11"/>
  </w:num>
  <w:num w:numId="7" w16cid:durableId="1017468500">
    <w:abstractNumId w:val="6"/>
  </w:num>
  <w:num w:numId="8" w16cid:durableId="805007967">
    <w:abstractNumId w:val="16"/>
  </w:num>
  <w:num w:numId="9" w16cid:durableId="111291289">
    <w:abstractNumId w:val="12"/>
  </w:num>
  <w:num w:numId="10" w16cid:durableId="1347947827">
    <w:abstractNumId w:val="8"/>
  </w:num>
  <w:num w:numId="11" w16cid:durableId="1510679955">
    <w:abstractNumId w:val="18"/>
  </w:num>
  <w:num w:numId="12" w16cid:durableId="1432896980">
    <w:abstractNumId w:val="17"/>
  </w:num>
  <w:num w:numId="13" w16cid:durableId="1507596196">
    <w:abstractNumId w:val="15"/>
  </w:num>
  <w:num w:numId="14" w16cid:durableId="585769874">
    <w:abstractNumId w:val="1"/>
  </w:num>
  <w:num w:numId="15" w16cid:durableId="1373311769">
    <w:abstractNumId w:val="13"/>
  </w:num>
  <w:num w:numId="16" w16cid:durableId="260532155">
    <w:abstractNumId w:val="10"/>
  </w:num>
  <w:num w:numId="17" w16cid:durableId="1654211076">
    <w:abstractNumId w:val="4"/>
  </w:num>
  <w:num w:numId="18" w16cid:durableId="408158588">
    <w:abstractNumId w:val="14"/>
  </w:num>
  <w:num w:numId="19" w16cid:durableId="165668566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rashige, Rentaro/倉茂 廉太郎">
    <w15:presenceInfo w15:providerId="AD" w15:userId="S::1606465@tmc.twfr.toyota.co.jp::096c5899-75a6-4893-b884-54aea55473d6"/>
  </w15:person>
  <w15:person w15:author="Kawasaki, Nobuaki/川崎 寛顕">
    <w15:presenceInfo w15:providerId="AD" w15:userId="S::1616078@tmc.twfr.toyota.co.jp::ec069ed1-7c4b-4943-84b0-f289b7e7bd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trackRevisions/>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A6D"/>
    <w:rsid w:val="000D6C44"/>
    <w:rsid w:val="002B7077"/>
    <w:rsid w:val="003A4F5F"/>
    <w:rsid w:val="00534FA1"/>
    <w:rsid w:val="007A3F47"/>
    <w:rsid w:val="007F6A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217FE3C"/>
  <w15:docId w15:val="{04D6E9EB-43C3-41CE-9F2A-934FD3EB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ゴシック" w:eastAsiaTheme="minorEastAsia" w:hAnsi="ＭＳ Ｐゴシック" w:cs="ＭＳ Ｐゴシック"/>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23B1"/>
    <w:pPr>
      <w:autoSpaceDE w:val="0"/>
      <w:autoSpaceDN w:val="0"/>
      <w:adjustRightInd w:val="0"/>
    </w:pPr>
    <w:rPr>
      <w:rFonts w:eastAsia="Meiryo UI"/>
    </w:rPr>
  </w:style>
  <w:style w:type="paragraph" w:styleId="1">
    <w:name w:val="heading 1"/>
    <w:basedOn w:val="a"/>
    <w:next w:val="a"/>
    <w:link w:val="10"/>
    <w:uiPriority w:val="9"/>
    <w:qFormat/>
    <w:pPr>
      <w:keepNext/>
      <w:outlineLvl w:val="0"/>
    </w:pPr>
    <w:rPr>
      <w:b/>
      <w:bCs/>
      <w:szCs w:val="18"/>
    </w:rPr>
  </w:style>
  <w:style w:type="paragraph" w:styleId="2">
    <w:name w:val="heading 2"/>
    <w:basedOn w:val="1"/>
    <w:next w:val="a"/>
    <w:link w:val="20"/>
    <w:uiPriority w:val="9"/>
    <w:unhideWhenUsed/>
    <w:qFormat/>
    <w:rsid w:val="00313CD2"/>
    <w:pPr>
      <w:ind w:leftChars="100" w:left="210" w:rightChars="100" w:right="100"/>
      <w:outlineLvl w:val="1"/>
    </w:pPr>
  </w:style>
  <w:style w:type="paragraph" w:styleId="3">
    <w:name w:val="heading 3"/>
    <w:basedOn w:val="a"/>
    <w:next w:val="a"/>
    <w:link w:val="30"/>
    <w:uiPriority w:val="9"/>
    <w:unhideWhenUsed/>
    <w:qFormat/>
    <w:rsid w:val="00C6113E"/>
    <w:pPr>
      <w:keepNext/>
      <w:ind w:left="400"/>
      <w:outlineLvl w:val="2"/>
    </w:pPr>
    <w:rPr>
      <w:rFonts w:ascii="Arial" w:hAnsi="Arial" w:cs="Arial"/>
      <w:b/>
    </w:rPr>
  </w:style>
  <w:style w:type="paragraph" w:styleId="4">
    <w:name w:val="heading 4"/>
    <w:basedOn w:val="a"/>
    <w:next w:val="a"/>
    <w:uiPriority w:val="9"/>
    <w:unhideWhenUsed/>
    <w:qFormat/>
    <w:pPr>
      <w:keepNext/>
      <w:outlineLvl w:val="3"/>
    </w:pPr>
    <w:rPr>
      <w:b/>
      <w:bCs/>
    </w:rPr>
  </w:style>
  <w:style w:type="paragraph" w:styleId="5">
    <w:name w:val="heading 5"/>
    <w:basedOn w:val="a"/>
    <w:next w:val="a"/>
    <w:uiPriority w:val="9"/>
    <w:semiHidden/>
    <w:unhideWhenUsed/>
    <w:qFormat/>
    <w:pPr>
      <w:keepNext/>
      <w:framePr w:hSpace="142" w:wrap="around" w:vAnchor="page" w:hAnchor="margin" w:y="1625"/>
      <w:spacing w:line="0" w:lineRule="atLeast"/>
      <w:jc w:val="center"/>
      <w:outlineLvl w:val="4"/>
    </w:p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8">
    <w:name w:val="toc 8"/>
    <w:basedOn w:val="a"/>
    <w:next w:val="a"/>
    <w:autoRedefine/>
    <w:semiHidden/>
    <w:pPr>
      <w:ind w:left="1470"/>
    </w:pPr>
  </w:style>
  <w:style w:type="paragraph" w:styleId="7">
    <w:name w:val="toc 7"/>
    <w:basedOn w:val="a"/>
    <w:next w:val="a"/>
    <w:autoRedefine/>
    <w:semiHidden/>
    <w:pPr>
      <w:ind w:left="1260"/>
    </w:pPr>
  </w:style>
  <w:style w:type="paragraph" w:styleId="60">
    <w:name w:val="toc 6"/>
    <w:basedOn w:val="a"/>
    <w:next w:val="a"/>
    <w:autoRedefine/>
    <w:semiHidden/>
    <w:pPr>
      <w:ind w:left="1050"/>
    </w:pPr>
  </w:style>
  <w:style w:type="paragraph" w:styleId="50">
    <w:name w:val="toc 5"/>
    <w:basedOn w:val="a"/>
    <w:next w:val="a"/>
    <w:autoRedefine/>
    <w:semiHidden/>
    <w:pPr>
      <w:ind w:left="840"/>
    </w:pPr>
  </w:style>
  <w:style w:type="paragraph" w:styleId="40">
    <w:name w:val="toc 4"/>
    <w:basedOn w:val="a"/>
    <w:next w:val="a"/>
    <w:autoRedefine/>
    <w:uiPriority w:val="39"/>
    <w:pPr>
      <w:ind w:left="630"/>
    </w:pPr>
  </w:style>
  <w:style w:type="paragraph" w:styleId="31">
    <w:name w:val="toc 3"/>
    <w:basedOn w:val="a"/>
    <w:next w:val="a"/>
    <w:autoRedefine/>
    <w:uiPriority w:val="39"/>
    <w:pPr>
      <w:ind w:left="420"/>
    </w:pPr>
  </w:style>
  <w:style w:type="paragraph" w:styleId="21">
    <w:name w:val="toc 2"/>
    <w:basedOn w:val="a"/>
    <w:next w:val="a"/>
    <w:autoRedefine/>
    <w:uiPriority w:val="39"/>
    <w:rsid w:val="002F6F64"/>
    <w:pPr>
      <w:tabs>
        <w:tab w:val="right" w:leader="dot" w:pos="9628"/>
      </w:tabs>
      <w:ind w:left="210"/>
    </w:pPr>
    <w:rPr>
      <w:rFonts w:cs="Arial"/>
      <w:noProof/>
    </w:rPr>
  </w:style>
  <w:style w:type="paragraph" w:styleId="11">
    <w:name w:val="toc 1"/>
    <w:basedOn w:val="a"/>
    <w:next w:val="a"/>
    <w:autoRedefine/>
    <w:uiPriority w:val="39"/>
    <w:rsid w:val="008D5D98"/>
    <w:pPr>
      <w:tabs>
        <w:tab w:val="right" w:pos="9628"/>
      </w:tabs>
    </w:pPr>
  </w:style>
  <w:style w:type="paragraph" w:styleId="a4">
    <w:name w:val="footer"/>
    <w:basedOn w:val="a"/>
    <w:link w:val="a5"/>
    <w:uiPriority w:val="99"/>
    <w:pPr>
      <w:tabs>
        <w:tab w:val="center" w:pos="4252"/>
        <w:tab w:val="right" w:pos="8504"/>
      </w:tabs>
    </w:pPr>
  </w:style>
  <w:style w:type="paragraph" w:styleId="a6">
    <w:name w:val="header"/>
    <w:basedOn w:val="a"/>
    <w:link w:val="a7"/>
    <w:uiPriority w:val="99"/>
    <w:pPr>
      <w:tabs>
        <w:tab w:val="center" w:pos="4252"/>
        <w:tab w:val="right" w:pos="8504"/>
      </w:tabs>
    </w:pPr>
  </w:style>
  <w:style w:type="paragraph" w:styleId="a8">
    <w:name w:val="Normal Indent"/>
    <w:basedOn w:val="a"/>
    <w:pPr>
      <w:ind w:left="720"/>
    </w:pPr>
  </w:style>
  <w:style w:type="paragraph" w:styleId="a9">
    <w:name w:val="Body Text"/>
    <w:basedOn w:val="a"/>
    <w:pPr>
      <w:spacing w:line="240" w:lineRule="atLeast"/>
      <w:jc w:val="center"/>
    </w:pPr>
    <w:rPr>
      <w:sz w:val="16"/>
      <w:szCs w:val="16"/>
    </w:rPr>
  </w:style>
  <w:style w:type="paragraph" w:styleId="9">
    <w:name w:val="toc 9"/>
    <w:basedOn w:val="a"/>
    <w:next w:val="a"/>
    <w:autoRedefine/>
    <w:semiHidden/>
    <w:pPr>
      <w:ind w:left="1680"/>
    </w:pPr>
  </w:style>
  <w:style w:type="character" w:styleId="aa">
    <w:name w:val="Hyperlink"/>
    <w:uiPriority w:val="99"/>
    <w:rPr>
      <w:color w:val="0000FF"/>
      <w:u w:val="single"/>
    </w:rPr>
  </w:style>
  <w:style w:type="character" w:styleId="ab">
    <w:name w:val="FollowedHyperlink"/>
    <w:rPr>
      <w:color w:val="800080"/>
      <w:u w:val="single"/>
    </w:rPr>
  </w:style>
  <w:style w:type="paragraph" w:styleId="22">
    <w:name w:val="Body Text 2"/>
    <w:basedOn w:val="a"/>
    <w:rPr>
      <w:sz w:val="18"/>
      <w:szCs w:val="18"/>
    </w:rPr>
  </w:style>
  <w:style w:type="paragraph" w:styleId="ac">
    <w:name w:val="caption"/>
    <w:basedOn w:val="a"/>
    <w:next w:val="a"/>
    <w:qFormat/>
    <w:pPr>
      <w:spacing w:before="120" w:after="240"/>
    </w:pPr>
    <w:rPr>
      <w:b/>
      <w:bCs/>
      <w:sz w:val="20"/>
      <w:szCs w:val="20"/>
    </w:rPr>
  </w:style>
  <w:style w:type="paragraph" w:styleId="ad">
    <w:name w:val="Date"/>
    <w:basedOn w:val="a"/>
    <w:next w:val="a"/>
    <w:pPr>
      <w:autoSpaceDE/>
      <w:autoSpaceDN/>
      <w:adjustRightInd/>
    </w:pPr>
    <w:rPr>
      <w:rFonts w:eastAsia="ＭＳ 明朝"/>
      <w:kern w:val="2"/>
      <w:szCs w:val="24"/>
    </w:rPr>
  </w:style>
  <w:style w:type="paragraph" w:styleId="32">
    <w:name w:val="Body Text 3"/>
    <w:basedOn w:val="a"/>
    <w:rPr>
      <w:sz w:val="20"/>
    </w:rPr>
  </w:style>
  <w:style w:type="paragraph" w:styleId="ae">
    <w:name w:val="Block Text"/>
    <w:basedOn w:val="a"/>
    <w:pPr>
      <w:framePr w:hSpace="142" w:wrap="around" w:vAnchor="page" w:hAnchor="margin" w:y="2105"/>
      <w:spacing w:line="0" w:lineRule="atLeast"/>
      <w:ind w:left="113" w:right="113"/>
      <w:jc w:val="center"/>
    </w:pPr>
  </w:style>
  <w:style w:type="character" w:styleId="af">
    <w:name w:val="annotation reference"/>
    <w:semiHidden/>
    <w:rPr>
      <w:sz w:val="18"/>
      <w:szCs w:val="18"/>
    </w:rPr>
  </w:style>
  <w:style w:type="paragraph" w:styleId="af0">
    <w:name w:val="annotation text"/>
    <w:basedOn w:val="a"/>
    <w:link w:val="af1"/>
    <w:semiHidden/>
    <w:pPr>
      <w:jc w:val="left"/>
    </w:pPr>
  </w:style>
  <w:style w:type="paragraph" w:customStyle="1" w:styleId="af2">
    <w:name w:val="本文４"/>
    <w:basedOn w:val="a"/>
    <w:pPr>
      <w:spacing w:line="360" w:lineRule="atLeast"/>
      <w:ind w:left="1021"/>
      <w:jc w:val="left"/>
      <w:textAlignment w:val="bottom"/>
    </w:pPr>
    <w:rPr>
      <w:spacing w:val="10"/>
      <w:sz w:val="20"/>
      <w:szCs w:val="20"/>
    </w:rPr>
  </w:style>
  <w:style w:type="paragraph" w:styleId="af3">
    <w:name w:val="Document Map"/>
    <w:basedOn w:val="a"/>
    <w:semiHidden/>
    <w:pPr>
      <w:shd w:val="clear" w:color="auto" w:fill="000080"/>
    </w:pPr>
    <w:rPr>
      <w:rFonts w:ascii="Arial" w:eastAsia="ＭＳ ゴシック" w:hAnsi="Arial"/>
    </w:rPr>
  </w:style>
  <w:style w:type="paragraph" w:styleId="12">
    <w:name w:val="index 1"/>
    <w:basedOn w:val="a"/>
    <w:next w:val="a"/>
    <w:autoRedefine/>
    <w:semiHidden/>
    <w:pPr>
      <w:ind w:left="210" w:hangingChars="100" w:hanging="210"/>
    </w:pPr>
  </w:style>
  <w:style w:type="paragraph" w:styleId="23">
    <w:name w:val="index 2"/>
    <w:basedOn w:val="a"/>
    <w:next w:val="a"/>
    <w:autoRedefine/>
    <w:semiHidden/>
    <w:pPr>
      <w:ind w:leftChars="100" w:left="100" w:hangingChars="100" w:hanging="210"/>
    </w:pPr>
  </w:style>
  <w:style w:type="paragraph" w:styleId="33">
    <w:name w:val="index 3"/>
    <w:basedOn w:val="a"/>
    <w:next w:val="a"/>
    <w:autoRedefine/>
    <w:semiHidden/>
    <w:pPr>
      <w:ind w:leftChars="200" w:left="200" w:hangingChars="100" w:hanging="210"/>
    </w:pPr>
  </w:style>
  <w:style w:type="paragraph" w:styleId="41">
    <w:name w:val="index 4"/>
    <w:basedOn w:val="a"/>
    <w:next w:val="a"/>
    <w:autoRedefine/>
    <w:semiHidden/>
    <w:pPr>
      <w:ind w:leftChars="300" w:left="300" w:hangingChars="100" w:hanging="210"/>
    </w:pPr>
  </w:style>
  <w:style w:type="paragraph" w:styleId="51">
    <w:name w:val="index 5"/>
    <w:basedOn w:val="a"/>
    <w:next w:val="a"/>
    <w:autoRedefine/>
    <w:semiHidden/>
    <w:pPr>
      <w:ind w:leftChars="400" w:left="400" w:hangingChars="100" w:hanging="210"/>
    </w:pPr>
  </w:style>
  <w:style w:type="paragraph" w:styleId="61">
    <w:name w:val="index 6"/>
    <w:basedOn w:val="a"/>
    <w:next w:val="a"/>
    <w:autoRedefine/>
    <w:semiHidden/>
    <w:pPr>
      <w:ind w:leftChars="500" w:left="500" w:hangingChars="100" w:hanging="210"/>
    </w:pPr>
  </w:style>
  <w:style w:type="paragraph" w:styleId="70">
    <w:name w:val="index 7"/>
    <w:basedOn w:val="a"/>
    <w:next w:val="a"/>
    <w:autoRedefine/>
    <w:semiHidden/>
    <w:pPr>
      <w:ind w:leftChars="600" w:left="600" w:hangingChars="100" w:hanging="210"/>
    </w:pPr>
  </w:style>
  <w:style w:type="paragraph" w:styleId="80">
    <w:name w:val="index 8"/>
    <w:basedOn w:val="a"/>
    <w:next w:val="a"/>
    <w:autoRedefine/>
    <w:semiHidden/>
    <w:pPr>
      <w:ind w:leftChars="700" w:left="700" w:hangingChars="100" w:hanging="210"/>
    </w:pPr>
  </w:style>
  <w:style w:type="paragraph" w:styleId="90">
    <w:name w:val="index 9"/>
    <w:basedOn w:val="a"/>
    <w:next w:val="a"/>
    <w:autoRedefine/>
    <w:semiHidden/>
    <w:pPr>
      <w:ind w:leftChars="800" w:left="800" w:hangingChars="100" w:hanging="210"/>
    </w:pPr>
  </w:style>
  <w:style w:type="paragraph" w:styleId="af4">
    <w:name w:val="index heading"/>
    <w:basedOn w:val="a"/>
    <w:next w:val="12"/>
    <w:semiHidden/>
  </w:style>
  <w:style w:type="paragraph" w:styleId="af5">
    <w:name w:val="Balloon Text"/>
    <w:basedOn w:val="a"/>
    <w:semiHidden/>
    <w:rsid w:val="001B46B8"/>
    <w:rPr>
      <w:rFonts w:ascii="Arial" w:eastAsia="ＭＳ ゴシック" w:hAnsi="Arial"/>
      <w:sz w:val="18"/>
      <w:szCs w:val="18"/>
    </w:rPr>
  </w:style>
  <w:style w:type="character" w:customStyle="1" w:styleId="longtext">
    <w:name w:val="long_text"/>
    <w:basedOn w:val="a0"/>
    <w:rsid w:val="001D583C"/>
  </w:style>
  <w:style w:type="character" w:customStyle="1" w:styleId="shorttext">
    <w:name w:val="short_text"/>
    <w:basedOn w:val="a0"/>
    <w:rsid w:val="001D583C"/>
  </w:style>
  <w:style w:type="paragraph" w:customStyle="1" w:styleId="Default">
    <w:name w:val="Default"/>
    <w:rsid w:val="005F5FFE"/>
    <w:pPr>
      <w:autoSpaceDE w:val="0"/>
      <w:autoSpaceDN w:val="0"/>
      <w:adjustRightInd w:val="0"/>
    </w:pPr>
    <w:rPr>
      <w:color w:val="000000"/>
      <w:sz w:val="24"/>
      <w:szCs w:val="24"/>
    </w:rPr>
  </w:style>
  <w:style w:type="character" w:customStyle="1" w:styleId="hps">
    <w:name w:val="hps"/>
    <w:basedOn w:val="a0"/>
    <w:rsid w:val="00CF7BA0"/>
  </w:style>
  <w:style w:type="table" w:styleId="af6">
    <w:name w:val="Table Grid"/>
    <w:basedOn w:val="a1"/>
    <w:rsid w:val="00232864"/>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標準 + (英数字) ＭＳ Ｐゴシック"/>
    <w:aliases w:val="黒,左揃え,右 :  8.5 pt,行間 :  固定値 15 pt,左  4.57 字"/>
    <w:basedOn w:val="ae"/>
    <w:rsid w:val="00641877"/>
    <w:pPr>
      <w:framePr w:wrap="around" w:vAnchor="text" w:hAnchor="text" w:xAlign="center" w:y="274"/>
      <w:ind w:left="0"/>
      <w:jc w:val="left"/>
      <w:outlineLvl w:val="0"/>
    </w:pPr>
    <w:rPr>
      <w:color w:val="000000"/>
    </w:rPr>
  </w:style>
  <w:style w:type="paragraph" w:styleId="Web">
    <w:name w:val="Normal (Web)"/>
    <w:basedOn w:val="a"/>
    <w:uiPriority w:val="99"/>
    <w:unhideWhenUsed/>
    <w:rsid w:val="00CE7186"/>
    <w:pPr>
      <w:widowControl/>
      <w:autoSpaceDE/>
      <w:autoSpaceDN/>
      <w:adjustRightInd/>
      <w:spacing w:before="100" w:beforeAutospacing="1" w:after="100" w:afterAutospacing="1"/>
      <w:jc w:val="left"/>
    </w:pPr>
    <w:rPr>
      <w:sz w:val="24"/>
      <w:szCs w:val="24"/>
    </w:rPr>
  </w:style>
  <w:style w:type="paragraph" w:styleId="af8">
    <w:name w:val="Subtitle"/>
    <w:basedOn w:val="a"/>
    <w:next w:val="a"/>
    <w:link w:val="af9"/>
    <w:uiPriority w:val="11"/>
    <w:qFormat/>
    <w:pPr>
      <w:jc w:val="center"/>
    </w:pPr>
    <w:rPr>
      <w:rFonts w:ascii="Arial" w:eastAsia="Arial" w:hAnsi="Arial" w:cs="Arial"/>
      <w:sz w:val="24"/>
      <w:szCs w:val="24"/>
    </w:rPr>
  </w:style>
  <w:style w:type="character" w:customStyle="1" w:styleId="af9">
    <w:name w:val="副題 (文字)"/>
    <w:link w:val="af8"/>
    <w:rsid w:val="000A7DC6"/>
    <w:rPr>
      <w:rFonts w:ascii="Arial" w:eastAsia="ＭＳ ゴシック" w:hAnsi="Arial" w:cs="Times New Roman"/>
      <w:sz w:val="24"/>
      <w:szCs w:val="24"/>
    </w:rPr>
  </w:style>
  <w:style w:type="character" w:customStyle="1" w:styleId="20">
    <w:name w:val="見出し 2 (文字)"/>
    <w:link w:val="2"/>
    <w:uiPriority w:val="9"/>
    <w:rsid w:val="00313CD2"/>
    <w:rPr>
      <w:rFonts w:ascii="ＭＳ Ｐゴシック" w:eastAsia="Meiryo UI" w:hAnsi="ＭＳ Ｐゴシック" w:cs="ＭＳ Ｐゴシック"/>
      <w:b/>
      <w:bCs/>
      <w:sz w:val="21"/>
      <w:szCs w:val="18"/>
    </w:rPr>
  </w:style>
  <w:style w:type="paragraph" w:styleId="afa">
    <w:name w:val="List Paragraph"/>
    <w:basedOn w:val="a"/>
    <w:uiPriority w:val="34"/>
    <w:qFormat/>
    <w:rsid w:val="001E1487"/>
    <w:pPr>
      <w:ind w:leftChars="400" w:left="840"/>
    </w:pPr>
  </w:style>
  <w:style w:type="paragraph" w:styleId="afb">
    <w:name w:val="Revision"/>
    <w:hidden/>
    <w:uiPriority w:val="99"/>
    <w:semiHidden/>
    <w:rsid w:val="00EF34D4"/>
    <w:rPr>
      <w:rFonts w:eastAsia="Meiryo UI"/>
    </w:rPr>
  </w:style>
  <w:style w:type="table" w:styleId="13">
    <w:name w:val="Table Grid 1"/>
    <w:basedOn w:val="a1"/>
    <w:rsid w:val="006A67C5"/>
    <w:pPr>
      <w:autoSpaceDE w:val="0"/>
      <w:autoSpaceDN w:val="0"/>
      <w:adjustRightInd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a5">
    <w:name w:val="フッター (文字)"/>
    <w:basedOn w:val="a0"/>
    <w:link w:val="a4"/>
    <w:uiPriority w:val="99"/>
    <w:rsid w:val="000338A4"/>
    <w:rPr>
      <w:rFonts w:ascii="ＭＳ Ｐゴシック" w:eastAsia="Meiryo UI" w:hAnsi="ＭＳ Ｐゴシック" w:cs="ＭＳ Ｐゴシック"/>
      <w:sz w:val="21"/>
      <w:szCs w:val="21"/>
    </w:rPr>
  </w:style>
  <w:style w:type="paragraph" w:styleId="afc">
    <w:name w:val="annotation subject"/>
    <w:basedOn w:val="af0"/>
    <w:next w:val="af0"/>
    <w:link w:val="afd"/>
    <w:semiHidden/>
    <w:unhideWhenUsed/>
    <w:rsid w:val="00DF7305"/>
    <w:rPr>
      <w:b/>
      <w:bCs/>
    </w:rPr>
  </w:style>
  <w:style w:type="character" w:customStyle="1" w:styleId="af1">
    <w:name w:val="コメント文字列 (文字)"/>
    <w:basedOn w:val="a0"/>
    <w:link w:val="af0"/>
    <w:semiHidden/>
    <w:rsid w:val="00DF7305"/>
    <w:rPr>
      <w:rFonts w:ascii="ＭＳ Ｐゴシック" w:eastAsia="Meiryo UI" w:hAnsi="ＭＳ Ｐゴシック" w:cs="ＭＳ Ｐゴシック"/>
      <w:sz w:val="21"/>
      <w:szCs w:val="21"/>
    </w:rPr>
  </w:style>
  <w:style w:type="character" w:customStyle="1" w:styleId="afd">
    <w:name w:val="コメント内容 (文字)"/>
    <w:basedOn w:val="af1"/>
    <w:link w:val="afc"/>
    <w:semiHidden/>
    <w:rsid w:val="00DF7305"/>
    <w:rPr>
      <w:rFonts w:ascii="ＭＳ Ｐゴシック" w:eastAsia="Meiryo UI" w:hAnsi="ＭＳ Ｐゴシック" w:cs="ＭＳ Ｐゴシック"/>
      <w:b/>
      <w:bCs/>
      <w:sz w:val="21"/>
      <w:szCs w:val="21"/>
    </w:rPr>
  </w:style>
  <w:style w:type="character" w:customStyle="1" w:styleId="a7">
    <w:name w:val="ヘッダー (文字)"/>
    <w:basedOn w:val="a0"/>
    <w:link w:val="a6"/>
    <w:uiPriority w:val="99"/>
    <w:rsid w:val="00AF0BDB"/>
    <w:rPr>
      <w:rFonts w:ascii="ＭＳ Ｐゴシック" w:eastAsia="Meiryo UI" w:hAnsi="ＭＳ Ｐゴシック" w:cs="ＭＳ Ｐゴシック"/>
      <w:sz w:val="21"/>
      <w:szCs w:val="21"/>
    </w:rPr>
  </w:style>
  <w:style w:type="character" w:customStyle="1" w:styleId="10">
    <w:name w:val="見出し 1 (文字)"/>
    <w:basedOn w:val="a0"/>
    <w:link w:val="1"/>
    <w:rsid w:val="00FD4310"/>
    <w:rPr>
      <w:rFonts w:ascii="ＭＳ Ｐゴシック" w:eastAsia="Meiryo UI" w:hAnsi="ＭＳ Ｐゴシック" w:cs="ＭＳ Ｐゴシック"/>
      <w:b/>
      <w:bCs/>
      <w:sz w:val="21"/>
      <w:szCs w:val="18"/>
    </w:rPr>
  </w:style>
  <w:style w:type="table" w:customStyle="1" w:styleId="81">
    <w:name w:val="8"/>
    <w:basedOn w:val="TableNormal3"/>
    <w:tblPr>
      <w:tblStyleRowBandSize w:val="1"/>
      <w:tblStyleColBandSize w:val="1"/>
      <w:tblCellMar>
        <w:left w:w="99" w:type="dxa"/>
        <w:right w:w="99" w:type="dxa"/>
      </w:tblCellMar>
    </w:tblPr>
  </w:style>
  <w:style w:type="table" w:customStyle="1" w:styleId="71">
    <w:name w:val="7"/>
    <w:basedOn w:val="TableNormal3"/>
    <w:tblPr>
      <w:tblStyleRowBandSize w:val="1"/>
      <w:tblStyleColBandSize w:val="1"/>
      <w:tblCellMar>
        <w:left w:w="115" w:type="dxa"/>
        <w:right w:w="115" w:type="dxa"/>
      </w:tblCellMar>
    </w:tblPr>
    <w:tcPr>
      <w:shd w:val="clear" w:color="auto" w:fill="auto"/>
    </w:tcPr>
  </w:style>
  <w:style w:type="table" w:customStyle="1" w:styleId="62">
    <w:name w:val="6"/>
    <w:basedOn w:val="TableNormal3"/>
    <w:tblPr>
      <w:tblStyleRowBandSize w:val="1"/>
      <w:tblStyleColBandSize w:val="1"/>
      <w:tblCellMar>
        <w:left w:w="115" w:type="dxa"/>
        <w:right w:w="115" w:type="dxa"/>
      </w:tblCellMar>
    </w:tblPr>
    <w:tcPr>
      <w:shd w:val="clear" w:color="auto" w:fill="auto"/>
    </w:tcPr>
  </w:style>
  <w:style w:type="table" w:customStyle="1" w:styleId="52">
    <w:name w:val="5"/>
    <w:basedOn w:val="TableNormal3"/>
    <w:tblPr>
      <w:tblStyleRowBandSize w:val="1"/>
      <w:tblStyleColBandSize w:val="1"/>
      <w:tblCellMar>
        <w:left w:w="115" w:type="dxa"/>
        <w:right w:w="115" w:type="dxa"/>
      </w:tblCellMar>
    </w:tblPr>
    <w:tcPr>
      <w:shd w:val="clear" w:color="auto" w:fill="auto"/>
    </w:tcPr>
  </w:style>
  <w:style w:type="table" w:customStyle="1" w:styleId="42">
    <w:name w:val="4"/>
    <w:basedOn w:val="TableNormal3"/>
    <w:tblPr>
      <w:tblStyleRowBandSize w:val="1"/>
      <w:tblStyleColBandSize w:val="1"/>
      <w:tblCellMar>
        <w:left w:w="115" w:type="dxa"/>
        <w:right w:w="115" w:type="dxa"/>
      </w:tblCellMar>
    </w:tblPr>
    <w:tcPr>
      <w:shd w:val="clear" w:color="auto" w:fill="auto"/>
    </w:tcPr>
  </w:style>
  <w:style w:type="table" w:customStyle="1" w:styleId="34">
    <w:name w:val="3"/>
    <w:basedOn w:val="TableNormal3"/>
    <w:tblPr>
      <w:tblStyleRowBandSize w:val="1"/>
      <w:tblStyleColBandSize w:val="1"/>
      <w:tblCellMar>
        <w:left w:w="115" w:type="dxa"/>
        <w:right w:w="115" w:type="dxa"/>
      </w:tblCellMar>
    </w:tblPr>
    <w:tcPr>
      <w:shd w:val="clear" w:color="auto" w:fill="auto"/>
    </w:tcPr>
  </w:style>
  <w:style w:type="table" w:customStyle="1" w:styleId="24">
    <w:name w:val="2"/>
    <w:basedOn w:val="TableNormal3"/>
    <w:tblPr>
      <w:tblStyleRowBandSize w:val="1"/>
      <w:tblStyleColBandSize w:val="1"/>
      <w:tblCellMar>
        <w:left w:w="115" w:type="dxa"/>
        <w:right w:w="115" w:type="dxa"/>
      </w:tblCellMar>
    </w:tblPr>
    <w:tcPr>
      <w:shd w:val="clear" w:color="auto" w:fill="auto"/>
    </w:tcPr>
  </w:style>
  <w:style w:type="table" w:customStyle="1" w:styleId="14">
    <w:name w:val="1"/>
    <w:basedOn w:val="TableNormal3"/>
    <w:tblPr>
      <w:tblStyleRowBandSize w:val="1"/>
      <w:tblStyleColBandSize w:val="1"/>
      <w:tblCellMar>
        <w:top w:w="100" w:type="dxa"/>
        <w:left w:w="100" w:type="dxa"/>
        <w:bottom w:w="100" w:type="dxa"/>
        <w:right w:w="100" w:type="dxa"/>
      </w:tblCellMar>
    </w:tblPr>
  </w:style>
  <w:style w:type="table" w:customStyle="1" w:styleId="afe">
    <w:basedOn w:val="TableNormal3"/>
    <w:tblPr>
      <w:tblStyleRowBandSize w:val="1"/>
      <w:tblStyleColBandSize w:val="1"/>
      <w:tblCellMar>
        <w:top w:w="100" w:type="dxa"/>
        <w:left w:w="100" w:type="dxa"/>
        <w:bottom w:w="100" w:type="dxa"/>
        <w:right w:w="100" w:type="dxa"/>
      </w:tblCellMar>
    </w:tblPr>
  </w:style>
  <w:style w:type="table" w:customStyle="1" w:styleId="aff">
    <w:basedOn w:val="TableNormal3"/>
    <w:tblPr>
      <w:tblStyleRowBandSize w:val="1"/>
      <w:tblStyleColBandSize w:val="1"/>
      <w:tblCellMar>
        <w:top w:w="100" w:type="dxa"/>
        <w:left w:w="100" w:type="dxa"/>
        <w:bottom w:w="100" w:type="dxa"/>
        <w:right w:w="100" w:type="dxa"/>
      </w:tblCellMar>
    </w:tblPr>
  </w:style>
  <w:style w:type="table" w:customStyle="1" w:styleId="aff0">
    <w:basedOn w:val="TableNormal3"/>
    <w:tblPr>
      <w:tblStyleRowBandSize w:val="1"/>
      <w:tblStyleColBandSize w:val="1"/>
      <w:tblCellMar>
        <w:top w:w="100" w:type="dxa"/>
        <w:left w:w="100" w:type="dxa"/>
        <w:bottom w:w="100" w:type="dxa"/>
        <w:right w:w="100" w:type="dxa"/>
      </w:tblCellMar>
    </w:tblPr>
  </w:style>
  <w:style w:type="table" w:customStyle="1" w:styleId="aff1">
    <w:basedOn w:val="TableNormal3"/>
    <w:tblPr>
      <w:tblStyleRowBandSize w:val="1"/>
      <w:tblStyleColBandSize w:val="1"/>
      <w:tblCellMar>
        <w:top w:w="100" w:type="dxa"/>
        <w:left w:w="100" w:type="dxa"/>
        <w:bottom w:w="100" w:type="dxa"/>
        <w:right w:w="100" w:type="dxa"/>
      </w:tblCellMar>
    </w:tblPr>
  </w:style>
  <w:style w:type="table" w:customStyle="1" w:styleId="aff2">
    <w:basedOn w:val="TableNormal3"/>
    <w:tblPr>
      <w:tblStyleRowBandSize w:val="1"/>
      <w:tblStyleColBandSize w:val="1"/>
      <w:tblCellMar>
        <w:top w:w="100" w:type="dxa"/>
        <w:left w:w="100" w:type="dxa"/>
        <w:bottom w:w="100" w:type="dxa"/>
        <w:right w:w="100" w:type="dxa"/>
      </w:tblCellMar>
    </w:tblPr>
  </w:style>
  <w:style w:type="table" w:customStyle="1" w:styleId="aff3">
    <w:basedOn w:val="TableNormal3"/>
    <w:tblPr>
      <w:tblStyleRowBandSize w:val="1"/>
      <w:tblStyleColBandSize w:val="1"/>
      <w:tblCellMar>
        <w:top w:w="100" w:type="dxa"/>
        <w:left w:w="100" w:type="dxa"/>
        <w:bottom w:w="100" w:type="dxa"/>
        <w:right w:w="100" w:type="dxa"/>
      </w:tblCellMar>
    </w:tblPr>
  </w:style>
  <w:style w:type="table" w:customStyle="1" w:styleId="aff4">
    <w:basedOn w:val="TableNormal3"/>
    <w:tblPr>
      <w:tblStyleRowBandSize w:val="1"/>
      <w:tblStyleColBandSize w:val="1"/>
      <w:tblCellMar>
        <w:top w:w="100" w:type="dxa"/>
        <w:left w:w="100" w:type="dxa"/>
        <w:bottom w:w="100" w:type="dxa"/>
        <w:right w:w="100" w:type="dxa"/>
      </w:tblCellMar>
    </w:tblPr>
  </w:style>
  <w:style w:type="table" w:customStyle="1" w:styleId="aff5">
    <w:basedOn w:val="TableNormal3"/>
    <w:tblPr>
      <w:tblStyleRowBandSize w:val="1"/>
      <w:tblStyleColBandSize w:val="1"/>
      <w:tblCellMar>
        <w:top w:w="100" w:type="dxa"/>
        <w:left w:w="100" w:type="dxa"/>
        <w:bottom w:w="100" w:type="dxa"/>
        <w:right w:w="100" w:type="dxa"/>
      </w:tblCellMar>
    </w:tblPr>
    <w:tcPr>
      <w:shd w:val="clear" w:color="auto" w:fill="auto"/>
    </w:tcPr>
  </w:style>
  <w:style w:type="table" w:customStyle="1" w:styleId="aff6">
    <w:basedOn w:val="TableNormal2"/>
    <w:tblPr>
      <w:tblStyleRowBandSize w:val="1"/>
      <w:tblStyleColBandSize w:val="1"/>
      <w:tblCellMar>
        <w:left w:w="115" w:type="dxa"/>
        <w:right w:w="115" w:type="dxa"/>
      </w:tblCellMar>
    </w:tblPr>
    <w:tcPr>
      <w:shd w:val="clear" w:color="auto" w:fill="auto"/>
    </w:tcPr>
  </w:style>
  <w:style w:type="table" w:customStyle="1" w:styleId="aff7">
    <w:basedOn w:val="TableNormal2"/>
    <w:tblPr>
      <w:tblStyleRowBandSize w:val="1"/>
      <w:tblStyleColBandSize w:val="1"/>
      <w:tblCellMar>
        <w:left w:w="115" w:type="dxa"/>
        <w:right w:w="115" w:type="dxa"/>
      </w:tblCellMar>
    </w:tblPr>
    <w:tcPr>
      <w:shd w:val="clear" w:color="auto" w:fill="auto"/>
    </w:tcPr>
  </w:style>
  <w:style w:type="table" w:customStyle="1" w:styleId="aff8">
    <w:basedOn w:val="TableNormal2"/>
    <w:tblPr>
      <w:tblStyleRowBandSize w:val="1"/>
      <w:tblStyleColBandSize w:val="1"/>
      <w:tblCellMar>
        <w:left w:w="115" w:type="dxa"/>
        <w:right w:w="115" w:type="dxa"/>
      </w:tblCellMar>
    </w:tblPr>
    <w:tcPr>
      <w:shd w:val="clear" w:color="auto" w:fill="auto"/>
    </w:tcPr>
  </w:style>
  <w:style w:type="table" w:customStyle="1" w:styleId="aff9">
    <w:basedOn w:val="TableNormal2"/>
    <w:tblPr>
      <w:tblStyleRowBandSize w:val="1"/>
      <w:tblStyleColBandSize w:val="1"/>
      <w:tblCellMar>
        <w:left w:w="115" w:type="dxa"/>
        <w:right w:w="115" w:type="dxa"/>
      </w:tblCellMar>
    </w:tblPr>
    <w:tcPr>
      <w:shd w:val="clear" w:color="auto" w:fill="auto"/>
    </w:tcPr>
  </w:style>
  <w:style w:type="table" w:customStyle="1" w:styleId="affa">
    <w:basedOn w:val="TableNormal2"/>
    <w:tblPr>
      <w:tblStyleRowBandSize w:val="1"/>
      <w:tblStyleColBandSize w:val="1"/>
      <w:tblCellMar>
        <w:left w:w="115" w:type="dxa"/>
        <w:right w:w="115" w:type="dxa"/>
      </w:tblCellMar>
    </w:tblPr>
    <w:tcPr>
      <w:shd w:val="clear" w:color="auto" w:fill="auto"/>
    </w:tcPr>
  </w:style>
  <w:style w:type="table" w:customStyle="1" w:styleId="affb">
    <w:basedOn w:val="TableNormal2"/>
    <w:tblPr>
      <w:tblStyleRowBandSize w:val="1"/>
      <w:tblStyleColBandSize w:val="1"/>
      <w:tblCellMar>
        <w:left w:w="115" w:type="dxa"/>
        <w:right w:w="115" w:type="dxa"/>
      </w:tblCellMar>
    </w:tblPr>
    <w:tcPr>
      <w:shd w:val="clear" w:color="auto" w:fill="auto"/>
    </w:tcPr>
  </w:style>
  <w:style w:type="table" w:customStyle="1" w:styleId="affc">
    <w:basedOn w:val="TableNormal2"/>
    <w:tblPr>
      <w:tblStyleRowBandSize w:val="1"/>
      <w:tblStyleColBandSize w:val="1"/>
      <w:tblCellMar>
        <w:left w:w="115" w:type="dxa"/>
        <w:right w:w="115" w:type="dxa"/>
      </w:tblCellMar>
    </w:tblPr>
    <w:tcPr>
      <w:shd w:val="clear" w:color="auto" w:fill="auto"/>
    </w:tcPr>
  </w:style>
  <w:style w:type="table" w:customStyle="1" w:styleId="affd">
    <w:basedOn w:val="TableNormal2"/>
    <w:tblPr>
      <w:tblStyleRowBandSize w:val="1"/>
      <w:tblStyleColBandSize w:val="1"/>
      <w:tblCellMar>
        <w:left w:w="115" w:type="dxa"/>
        <w:right w:w="115" w:type="dxa"/>
      </w:tblCellMar>
    </w:tblPr>
    <w:tcPr>
      <w:shd w:val="clear" w:color="auto" w:fill="auto"/>
    </w:tcPr>
  </w:style>
  <w:style w:type="character" w:customStyle="1" w:styleId="30">
    <w:name w:val="見出し 3 (文字)"/>
    <w:basedOn w:val="a0"/>
    <w:link w:val="3"/>
    <w:uiPriority w:val="9"/>
    <w:rsid w:val="00E94AEE"/>
    <w:rPr>
      <w:rFonts w:ascii="Arial" w:eastAsia="Meiryo UI" w:hAnsi="Arial" w:cs="Arial"/>
      <w:b/>
    </w:rPr>
  </w:style>
  <w:style w:type="table" w:customStyle="1" w:styleId="affe">
    <w:basedOn w:val="TableNormal1"/>
    <w:tblPr>
      <w:tblStyleRowBandSize w:val="1"/>
      <w:tblStyleColBandSize w:val="1"/>
      <w:tblCellMar>
        <w:left w:w="115" w:type="dxa"/>
        <w:right w:w="115" w:type="dxa"/>
      </w:tblCellMar>
    </w:tblPr>
    <w:tcPr>
      <w:shd w:val="clear" w:color="auto" w:fill="auto"/>
    </w:tcPr>
  </w:style>
  <w:style w:type="table" w:customStyle="1" w:styleId="afff">
    <w:basedOn w:val="TableNormal1"/>
    <w:tblPr>
      <w:tblStyleRowBandSize w:val="1"/>
      <w:tblStyleColBandSize w:val="1"/>
      <w:tblCellMar>
        <w:left w:w="115" w:type="dxa"/>
        <w:right w:w="115" w:type="dxa"/>
      </w:tblCellMar>
    </w:tblPr>
    <w:tcPr>
      <w:shd w:val="clear" w:color="auto" w:fill="auto"/>
    </w:tcPr>
  </w:style>
  <w:style w:type="table" w:customStyle="1" w:styleId="afff0">
    <w:basedOn w:val="TableNormal1"/>
    <w:tblPr>
      <w:tblStyleRowBandSize w:val="1"/>
      <w:tblStyleColBandSize w:val="1"/>
      <w:tblCellMar>
        <w:left w:w="115" w:type="dxa"/>
        <w:right w:w="115" w:type="dxa"/>
      </w:tblCellMar>
    </w:tblPr>
    <w:tcPr>
      <w:shd w:val="clear" w:color="auto" w:fill="auto"/>
    </w:tcPr>
  </w:style>
  <w:style w:type="table" w:customStyle="1" w:styleId="afff1">
    <w:basedOn w:val="TableNormal1"/>
    <w:tblPr>
      <w:tblStyleRowBandSize w:val="1"/>
      <w:tblStyleColBandSize w:val="1"/>
      <w:tblCellMar>
        <w:left w:w="115" w:type="dxa"/>
        <w:right w:w="115" w:type="dxa"/>
      </w:tblCellMar>
    </w:tblPr>
    <w:tcPr>
      <w:shd w:val="clear" w:color="auto" w:fill="auto"/>
    </w:tcPr>
  </w:style>
  <w:style w:type="table" w:customStyle="1" w:styleId="afff2">
    <w:basedOn w:val="TableNormal1"/>
    <w:tblPr>
      <w:tblStyleRowBandSize w:val="1"/>
      <w:tblStyleColBandSize w:val="1"/>
      <w:tblCellMar>
        <w:left w:w="115" w:type="dxa"/>
        <w:right w:w="115" w:type="dxa"/>
      </w:tblCellMar>
    </w:tblPr>
    <w:tcPr>
      <w:shd w:val="clear" w:color="auto" w:fill="auto"/>
    </w:tcPr>
  </w:style>
  <w:style w:type="table" w:customStyle="1" w:styleId="afff3">
    <w:basedOn w:val="TableNormal1"/>
    <w:tblPr>
      <w:tblStyleRowBandSize w:val="1"/>
      <w:tblStyleColBandSize w:val="1"/>
      <w:tblCellMar>
        <w:left w:w="115" w:type="dxa"/>
        <w:right w:w="115" w:type="dxa"/>
      </w:tblCellMar>
    </w:tblPr>
    <w:tcPr>
      <w:shd w:val="clear" w:color="auto" w:fill="auto"/>
    </w:tcPr>
  </w:style>
  <w:style w:type="table" w:customStyle="1" w:styleId="afff4">
    <w:basedOn w:val="TableNormal1"/>
    <w:tblPr>
      <w:tblStyleRowBandSize w:val="1"/>
      <w:tblStyleColBandSize w:val="1"/>
      <w:tblCellMar>
        <w:left w:w="115" w:type="dxa"/>
        <w:right w:w="115" w:type="dxa"/>
      </w:tblCellMar>
    </w:tblPr>
    <w:tcPr>
      <w:shd w:val="clear" w:color="auto" w:fill="auto"/>
    </w:tcPr>
  </w:style>
  <w:style w:type="table" w:customStyle="1" w:styleId="afff5">
    <w:basedOn w:val="TableNormal1"/>
    <w:tblPr>
      <w:tblStyleRowBandSize w:val="1"/>
      <w:tblStyleColBandSize w:val="1"/>
      <w:tblCellMar>
        <w:left w:w="115" w:type="dxa"/>
        <w:right w:w="115" w:type="dxa"/>
      </w:tblCellMar>
    </w:tblPr>
    <w:tcPr>
      <w:shd w:val="clear" w:color="auto" w:fill="auto"/>
    </w:tcPr>
  </w:style>
  <w:style w:type="table" w:customStyle="1" w:styleId="afff6">
    <w:basedOn w:val="TableNormal1"/>
    <w:tblPr>
      <w:tblStyleRowBandSize w:val="1"/>
      <w:tblStyleColBandSize w:val="1"/>
      <w:tblCellMar>
        <w:left w:w="115" w:type="dxa"/>
        <w:right w:w="115" w:type="dxa"/>
      </w:tblCellMar>
    </w:tblPr>
    <w:tcPr>
      <w:shd w:val="clear" w:color="auto" w:fill="auto"/>
    </w:tcPr>
  </w:style>
  <w:style w:type="table" w:customStyle="1" w:styleId="afff7">
    <w:basedOn w:val="TableNormal0"/>
    <w:tblPr>
      <w:tblStyleRowBandSize w:val="1"/>
      <w:tblStyleColBandSize w:val="1"/>
      <w:tblCellMar>
        <w:left w:w="115" w:type="dxa"/>
        <w:right w:w="115" w:type="dxa"/>
      </w:tblCellMar>
    </w:tblPr>
    <w:tcPr>
      <w:shd w:val="clear" w:color="auto" w:fill="auto"/>
    </w:tcPr>
  </w:style>
  <w:style w:type="table" w:customStyle="1" w:styleId="afff8">
    <w:basedOn w:val="TableNormal0"/>
    <w:tblPr>
      <w:tblStyleRowBandSize w:val="1"/>
      <w:tblStyleColBandSize w:val="1"/>
      <w:tblCellMar>
        <w:left w:w="115" w:type="dxa"/>
        <w:right w:w="115" w:type="dxa"/>
      </w:tblCellMar>
    </w:tblPr>
    <w:tcPr>
      <w:shd w:val="clear" w:color="auto" w:fill="auto"/>
    </w:tcPr>
  </w:style>
  <w:style w:type="table" w:customStyle="1" w:styleId="afff9">
    <w:basedOn w:val="TableNormal0"/>
    <w:tblPr>
      <w:tblStyleRowBandSize w:val="1"/>
      <w:tblStyleColBandSize w:val="1"/>
      <w:tblCellMar>
        <w:left w:w="115" w:type="dxa"/>
        <w:right w:w="115" w:type="dxa"/>
      </w:tblCellMar>
    </w:tblPr>
    <w:tcPr>
      <w:shd w:val="clear" w:color="auto" w:fill="auto"/>
    </w:tcPr>
  </w:style>
  <w:style w:type="table" w:customStyle="1" w:styleId="afffa">
    <w:basedOn w:val="TableNormal0"/>
    <w:tblPr>
      <w:tblStyleRowBandSize w:val="1"/>
      <w:tblStyleColBandSize w:val="1"/>
      <w:tblCellMar>
        <w:left w:w="115" w:type="dxa"/>
        <w:right w:w="115" w:type="dxa"/>
      </w:tblCellMar>
    </w:tblPr>
    <w:tcPr>
      <w:shd w:val="clear" w:color="auto" w:fill="auto"/>
    </w:tcPr>
  </w:style>
  <w:style w:type="table" w:customStyle="1" w:styleId="afffb">
    <w:basedOn w:val="TableNormal0"/>
    <w:tblPr>
      <w:tblStyleRowBandSize w:val="1"/>
      <w:tblStyleColBandSize w:val="1"/>
      <w:tblCellMar>
        <w:left w:w="115" w:type="dxa"/>
        <w:right w:w="115" w:type="dxa"/>
      </w:tblCellMar>
    </w:tblPr>
    <w:tcPr>
      <w:shd w:val="clear" w:color="auto" w:fill="auto"/>
    </w:tcPr>
  </w:style>
  <w:style w:type="table" w:customStyle="1" w:styleId="afffc">
    <w:basedOn w:val="TableNormal0"/>
    <w:tblPr>
      <w:tblStyleRowBandSize w:val="1"/>
      <w:tblStyleColBandSize w:val="1"/>
      <w:tblCellMar>
        <w:left w:w="115" w:type="dxa"/>
        <w:right w:w="115" w:type="dxa"/>
      </w:tblCellMar>
    </w:tblPr>
    <w:tcPr>
      <w:shd w:val="clear" w:color="auto" w:fill="auto"/>
    </w:tcPr>
  </w:style>
  <w:style w:type="table" w:customStyle="1" w:styleId="afffd">
    <w:basedOn w:val="TableNormal0"/>
    <w:tblPr>
      <w:tblStyleRowBandSize w:val="1"/>
      <w:tblStyleColBandSize w:val="1"/>
      <w:tblCellMar>
        <w:left w:w="115" w:type="dxa"/>
        <w:right w:w="115" w:type="dxa"/>
      </w:tblCellMar>
    </w:tblPr>
    <w:tcPr>
      <w:shd w:val="clear" w:color="auto" w:fill="auto"/>
    </w:tcPr>
  </w:style>
  <w:style w:type="table" w:customStyle="1" w:styleId="afffe">
    <w:basedOn w:val="TableNormal0"/>
    <w:tblPr>
      <w:tblStyleRowBandSize w:val="1"/>
      <w:tblStyleColBandSize w:val="1"/>
      <w:tblCellMar>
        <w:left w:w="115" w:type="dxa"/>
        <w:right w:w="115" w:type="dxa"/>
      </w:tblCellMar>
    </w:tblPr>
    <w:tcPr>
      <w:shd w:val="clear" w:color="auto" w:fill="auto"/>
    </w:tcPr>
  </w:style>
  <w:style w:type="table" w:customStyle="1" w:styleId="affff">
    <w:basedOn w:val="TableNormal0"/>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customXml" Target="../customXml/item3.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Mz4hr+WSsp3zf4GEoCyumvkN8A==">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</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ドキュメント" ma:contentTypeID="0x01010025F83E827035304DBCB4799EFCB2469A" ma:contentTypeVersion="16" ma:contentTypeDescription="新しいドキュメントを作成します。" ma:contentTypeScope="" ma:versionID="40e316c7139a4bab9b155c79dc45e46a">
  <xsd:schema xmlns:xsd="http://www.w3.org/2001/XMLSchema" xmlns:xs="http://www.w3.org/2001/XMLSchema" xmlns:p="http://schemas.microsoft.com/office/2006/metadata/properties" xmlns:ns2="985d08d1-f99f-41ad-a60e-195f059f469e" xmlns:ns3="40e1e17b-6bfd-46c5-af26-560bc65c2ba7" xmlns:ns4="d9dc673b-9e34-4001-b69a-8484e8c1b815" targetNamespace="http://schemas.microsoft.com/office/2006/metadata/properties" ma:root="true" ma:fieldsID="84af4f829101d061bfb7a4bdfba2fa85" ns2:_="" ns3:_="" ns4:_="">
    <xsd:import namespace="985d08d1-f99f-41ad-a60e-195f059f469e"/>
    <xsd:import namespace="40e1e17b-6bfd-46c5-af26-560bc65c2ba7"/>
    <xsd:import namespace="d9dc673b-9e34-4001-b69a-8484e8c1b8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_Flow_SignoffStatu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5d08d1-f99f-41ad-a60e-195f059f46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401df557-eeb5-435c-8d7c-77a7fa12a9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承認の状態" ma:internalName="_x627f__x8a8d__x306e__x72b6__x614b_">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e1e17b-6bfd-46c5-af26-560bc65c2ba7"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dc673b-9e34-4001-b69a-8484e8c1b815"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C57E1D5-BFEF-4249-97D6-456EE4830190}" ma:internalName="TaxCatchAll" ma:showField="CatchAllData" ma:web="{40e1e17b-6bfd-46c5-af26-560bc65c2b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985d08d1-f99f-41ad-a60e-195f059f469e" xsi:nil="true"/>
    <lcf76f155ced4ddcb4097134ff3c332f xmlns="985d08d1-f99f-41ad-a60e-195f059f469e">
      <Terms xmlns="http://schemas.microsoft.com/office/infopath/2007/PartnerControls"/>
    </lcf76f155ced4ddcb4097134ff3c332f>
    <TaxCatchAll xmlns="d9dc673b-9e34-4001-b69a-8484e8c1b815"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708C42-5E0B-439D-A61D-3B8A353F44F0}"/>
</file>

<file path=customXml/itemProps3.xml><?xml version="1.0" encoding="utf-8"?>
<ds:datastoreItem xmlns:ds="http://schemas.openxmlformats.org/officeDocument/2006/customXml" ds:itemID="{1D9855F2-FFCA-44BC-B3E3-861BCDD71D71}"/>
</file>

<file path=customXml/itemProps4.xml><?xml version="1.0" encoding="utf-8"?>
<ds:datastoreItem xmlns:ds="http://schemas.openxmlformats.org/officeDocument/2006/customXml" ds:itemID="{60F1201A-D404-451D-8A4F-149742A949E3}"/>
</file>

<file path=docProps/app.xml><?xml version="1.0" encoding="utf-8"?>
<Properties xmlns="http://schemas.openxmlformats.org/officeDocument/2006/extended-properties" xmlns:vt="http://schemas.openxmlformats.org/officeDocument/2006/docPropsVTypes">
  <Template>Normal.dotm</Template>
  <TotalTime>21</TotalTime>
  <Pages>27</Pages>
  <Words>4016</Words>
  <Characters>22896</Characters>
  <Application>Microsoft Office Word</Application>
  <DocSecurity>0</DocSecurity>
  <Lines>190</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Kurashige, Rentaro/倉茂 廉太郎</dc:creator>
  <cp:lastModifiedBy>Kurashige, Rentaro/倉茂 廉太郎</cp:lastModifiedBy>
  <cp:revision>4</cp:revision>
  <cp:lastPrinted>2023-07-12T12:42:00Z</cp:lastPrinted>
  <dcterms:created xsi:type="dcterms:W3CDTF">2022-03-14T06:11:00Z</dcterms:created>
  <dcterms:modified xsi:type="dcterms:W3CDTF">2023-07-12T12:59:00Z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0x01010025F83E827035304DBCB4799EFCB2469A</vt:lpwstr>
  </property>
</Properties>
</file>